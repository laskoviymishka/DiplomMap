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D4A" w:rsidRDefault="00C02D4A">
      <w:pPr>
        <w:pStyle w:val="aff"/>
        <w:rPr>
          <w:rFonts w:ascii="Times New Roman" w:hAnsi="Times New Roman"/>
          <w:b w:val="0"/>
        </w:rPr>
      </w:pPr>
    </w:p>
    <w:sdt>
      <w:sdtPr>
        <w:id w:val="5240838"/>
      </w:sdtPr>
      <w:sdtContent>
        <w:p w:rsidR="00C02D4A" w:rsidRDefault="00C02D4A" w:rsidP="00C02D4A">
          <w:pPr>
            <w:spacing w:after="200" w:line="276" w:lineRule="auto"/>
          </w:pPr>
          <w:r w:rsidRPr="00213CD3">
            <w:rPr>
              <w:sz w:val="28"/>
              <w:szCs w:val="28"/>
            </w:rPr>
            <w:t>Оглавление</w:t>
          </w:r>
        </w:p>
        <w:p w:rsidR="00017EAE" w:rsidRDefault="00352622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02D4A">
            <w:instrText xml:space="preserve"> TOC \o "1-3" \h \z \u </w:instrText>
          </w:r>
          <w:r>
            <w:fldChar w:fldCharType="separate"/>
          </w:r>
          <w:hyperlink w:anchor="_Toc375503474" w:history="1">
            <w:r w:rsidR="00017EAE" w:rsidRPr="006D5D6B">
              <w:rPr>
                <w:rStyle w:val="af2"/>
                <w:noProof/>
              </w:rPr>
              <w:t>ВВЕДЕНИЕ</w:t>
            </w:r>
            <w:r w:rsidR="00017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EAE">
              <w:rPr>
                <w:noProof/>
                <w:webHidden/>
              </w:rPr>
              <w:instrText xml:space="preserve"> PAGEREF _Toc375503474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E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EAE" w:rsidRDefault="00352622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03475" w:history="1">
            <w:r w:rsidR="00017EAE" w:rsidRPr="006D5D6B">
              <w:rPr>
                <w:rStyle w:val="af2"/>
                <w:noProof/>
              </w:rPr>
              <w:t>1 КРАТКАЯ ХАРАКТЕРИСТИКА ПРОИЗВОДСТВЕННОГО ПРЕДПРИЯТИЯ.</w:t>
            </w:r>
            <w:r w:rsidR="00017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EAE">
              <w:rPr>
                <w:noProof/>
                <w:webHidden/>
              </w:rPr>
              <w:instrText xml:space="preserve"> PAGEREF _Toc375503475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E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EAE" w:rsidRDefault="00352622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03476" w:history="1">
            <w:r w:rsidR="00017EAE" w:rsidRPr="006D5D6B">
              <w:rPr>
                <w:rStyle w:val="af2"/>
                <w:noProof/>
              </w:rPr>
              <w:t>2 АНАЛИЗ ОСНОВНЫХ ТЕХНИКО-ЭКОНОМИЧЕСКИХ ПОКАЗАТЕЛЕЙ ПРЕДПРИЯТИЯЗА 2 ГОДА.</w:t>
            </w:r>
            <w:r w:rsidR="00017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EAE">
              <w:rPr>
                <w:noProof/>
                <w:webHidden/>
              </w:rPr>
              <w:instrText xml:space="preserve"> PAGEREF _Toc375503476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E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EAE" w:rsidRDefault="00352622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03477" w:history="1">
            <w:r w:rsidR="00017EAE" w:rsidRPr="006D5D6B">
              <w:rPr>
                <w:rStyle w:val="af2"/>
                <w:noProof/>
              </w:rPr>
              <w:t>3 МЕТОДИКА РАЗРАБОТКИ ИНВЕСТИЦИОННОГО ПЛАНА</w:t>
            </w:r>
            <w:r w:rsidR="00017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EAE">
              <w:rPr>
                <w:noProof/>
                <w:webHidden/>
              </w:rPr>
              <w:instrText xml:space="preserve"> PAGEREF _Toc375503477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EA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EAE" w:rsidRDefault="00352622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03478" w:history="1">
            <w:r w:rsidR="00017EAE" w:rsidRPr="006D5D6B">
              <w:rPr>
                <w:rStyle w:val="af2"/>
                <w:noProof/>
              </w:rPr>
              <w:t>3.1 ЭТАПЫ РАЗРАБОТКИ ИНВЕСТИЦИОННЫХ ПРОЕКТОВ</w:t>
            </w:r>
            <w:r w:rsidR="00017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EAE">
              <w:rPr>
                <w:noProof/>
                <w:webHidden/>
              </w:rPr>
              <w:instrText xml:space="preserve"> PAGEREF _Toc375503478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EA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EAE" w:rsidRDefault="00352622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03479" w:history="1">
            <w:r w:rsidR="00017EAE" w:rsidRPr="006D5D6B">
              <w:rPr>
                <w:rStyle w:val="af2"/>
                <w:noProof/>
              </w:rPr>
              <w:t>3.2 БИЗНЕС-ПЛАН ИНВЕСТИЦИОННОГО ПРОЕКТА</w:t>
            </w:r>
            <w:r w:rsidR="00017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EAE">
              <w:rPr>
                <w:noProof/>
                <w:webHidden/>
              </w:rPr>
              <w:instrText xml:space="preserve"> PAGEREF _Toc375503479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EA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EAE" w:rsidRDefault="00352622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03480" w:history="1">
            <w:r w:rsidR="00017EAE" w:rsidRPr="006D5D6B">
              <w:rPr>
                <w:rStyle w:val="af2"/>
                <w:noProof/>
              </w:rPr>
              <w:t>4.  РАЗРАБОТКА ИНВЕСТИЦИОННОГО ПРОЕКТА ПО ВНЕДРЕНИЮ МИНИ ТЭЦ</w:t>
            </w:r>
            <w:r w:rsidR="00017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EAE">
              <w:rPr>
                <w:noProof/>
                <w:webHidden/>
              </w:rPr>
              <w:instrText xml:space="preserve"> PAGEREF _Toc375503480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EA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EAE" w:rsidRDefault="00352622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03481" w:history="1">
            <w:r w:rsidR="00017EAE" w:rsidRPr="006D5D6B">
              <w:rPr>
                <w:rStyle w:val="af2"/>
                <w:noProof/>
              </w:rPr>
              <w:t>4.1 ПРОИЗВОДСТВЕННЫЙ ПЛАН МИНИ-ТЭЦ</w:t>
            </w:r>
            <w:r w:rsidR="00017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EAE">
              <w:rPr>
                <w:noProof/>
                <w:webHidden/>
              </w:rPr>
              <w:instrText xml:space="preserve"> PAGEREF _Toc375503481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EA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EAE" w:rsidRDefault="00352622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03482" w:history="1">
            <w:r w:rsidR="00017EAE" w:rsidRPr="006D5D6B">
              <w:rPr>
                <w:rStyle w:val="af2"/>
                <w:noProof/>
              </w:rPr>
              <w:t>4.2 ПРОГНОЗ ПОТРЕБЛЕНИЯ ЭНЕРГИИ ОАО «СВЕТЛОГОРСКХИМВОЛОКНО»</w:t>
            </w:r>
            <w:r w:rsidR="00017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EAE">
              <w:rPr>
                <w:noProof/>
                <w:webHidden/>
              </w:rPr>
              <w:instrText xml:space="preserve"> PAGEREF _Toc375503482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EA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EAE" w:rsidRDefault="00352622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03483" w:history="1">
            <w:r w:rsidR="00017EAE" w:rsidRPr="006D5D6B">
              <w:rPr>
                <w:rStyle w:val="af2"/>
                <w:noProof/>
              </w:rPr>
              <w:t>4.3 ОРГАНИЗАЦИОННЫЙ ПЛАН</w:t>
            </w:r>
            <w:r w:rsidR="00017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EAE">
              <w:rPr>
                <w:noProof/>
                <w:webHidden/>
              </w:rPr>
              <w:instrText xml:space="preserve"> PAGEREF _Toc375503483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EA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EAE" w:rsidRDefault="00352622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03484" w:history="1">
            <w:r w:rsidR="00017EAE" w:rsidRPr="006D5D6B">
              <w:rPr>
                <w:rStyle w:val="af2"/>
                <w:noProof/>
              </w:rPr>
              <w:t>4.4 РАЗРАБОТКА ИНВЕСТИЦИОННОГО ПЛАНА</w:t>
            </w:r>
            <w:r w:rsidR="00017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EAE">
              <w:rPr>
                <w:noProof/>
                <w:webHidden/>
              </w:rPr>
              <w:instrText xml:space="preserve"> PAGEREF _Toc375503484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EA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EAE" w:rsidRDefault="00352622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03485" w:history="1">
            <w:r w:rsidR="00017EAE" w:rsidRPr="006D5D6B">
              <w:rPr>
                <w:rStyle w:val="af2"/>
                <w:noProof/>
              </w:rPr>
              <w:t>4.5 ПАРАМЕТРЫ ЭФФЕКТИВНОСТИ ПРОЕКТА</w:t>
            </w:r>
            <w:r w:rsidR="00017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EAE">
              <w:rPr>
                <w:noProof/>
                <w:webHidden/>
              </w:rPr>
              <w:instrText xml:space="preserve"> PAGEREF _Toc375503485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EA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EAE" w:rsidRDefault="00352622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03486" w:history="1">
            <w:r w:rsidR="00017EAE" w:rsidRPr="006D5D6B">
              <w:rPr>
                <w:rStyle w:val="af2"/>
                <w:noProof/>
              </w:rPr>
              <w:t>5 АНАЛИЗ ЧУВСТВИТЕЛЬНОСТИ И ОЦЕНКА УСТОЙЧИВОСТИ ПЛАНА</w:t>
            </w:r>
            <w:r w:rsidR="00017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EAE">
              <w:rPr>
                <w:noProof/>
                <w:webHidden/>
              </w:rPr>
              <w:instrText xml:space="preserve"> PAGEREF _Toc375503486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EA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EAE" w:rsidRDefault="00352622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03487" w:history="1">
            <w:r w:rsidR="00017EAE" w:rsidRPr="006D5D6B">
              <w:rPr>
                <w:rStyle w:val="af2"/>
                <w:noProof/>
              </w:rPr>
              <w:t>ЗАКЛЮЧЕНИЕ</w:t>
            </w:r>
            <w:r w:rsidR="00017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EAE">
              <w:rPr>
                <w:noProof/>
                <w:webHidden/>
              </w:rPr>
              <w:instrText xml:space="preserve"> PAGEREF _Toc375503487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EA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EAE" w:rsidRDefault="00352622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503488" w:history="1">
            <w:r w:rsidR="00017EAE" w:rsidRPr="006D5D6B">
              <w:rPr>
                <w:rStyle w:val="af2"/>
                <w:noProof/>
              </w:rPr>
              <w:t>СПИСОК ИСПОЛЬЗОВАННЫХ ИСТОЧНИКОВ</w:t>
            </w:r>
            <w:r w:rsidR="00017E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EAE">
              <w:rPr>
                <w:noProof/>
                <w:webHidden/>
              </w:rPr>
              <w:instrText xml:space="preserve"> PAGEREF _Toc375503488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EA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4A" w:rsidRDefault="00352622">
          <w:r>
            <w:fldChar w:fldCharType="end"/>
          </w:r>
        </w:p>
      </w:sdtContent>
    </w:sdt>
    <w:p w:rsidR="00C02D4A" w:rsidRDefault="00C02D4A">
      <w:pPr>
        <w:spacing w:after="200" w:line="276" w:lineRule="auto"/>
        <w:rPr>
          <w:kern w:val="28"/>
          <w:sz w:val="28"/>
          <w:szCs w:val="28"/>
        </w:rPr>
      </w:pPr>
    </w:p>
    <w:p w:rsidR="005C5044" w:rsidRPr="00ED5C4F" w:rsidRDefault="00ED5C4F" w:rsidP="00ED5C4F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/>
          <w:b w:val="0"/>
          <w:sz w:val="28"/>
          <w:szCs w:val="28"/>
        </w:rPr>
      </w:pPr>
      <w:bookmarkStart w:id="0" w:name="_Toc375503474"/>
      <w:r w:rsidRPr="00ED5C4F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0"/>
    </w:p>
    <w:p w:rsidR="00C230B9" w:rsidRPr="00B52080" w:rsidRDefault="005C5044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Инвестиционная деятельность в той или иной степени присуща любому предприятию. Она представляет собой один из наиболее важных аспектов функционирования любой коммерческой организации. Причинами, обусловливающими необходимость инвестиций, являются обновление имеющейся материально-технической базы, наращивание объемов производства, освоение новых видов деятельности. </w:t>
      </w:r>
    </w:p>
    <w:p w:rsidR="005C5044" w:rsidRPr="00B52080" w:rsidRDefault="005C5044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Значение экономического анализа для планирования и осуществления инвестиционной деятельности трудно переоценить. При этом особую важность имеет предварительный анализ, который проводится на стадии разработки инвестиционных проектов и способствует принятию разумных и обоснованных управленческих решений.</w:t>
      </w:r>
    </w:p>
    <w:p w:rsidR="005C5044" w:rsidRPr="00B52080" w:rsidRDefault="005C5044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Степень ответственности за принятие инвестиционного проекта в рамках того или иного направления различна. Нередко решения должны приниматься в условиях, когда имеется ряд альтернативных или взаимно независимых проектов. В этом случае необходимо сделать выбор одного или нескольких проектов, основываясь на каких-то критериях. Очевидно, что таких критериев может быть несколько, а вероятность того, что какой-то один проект будет предпочтительнее других по всем критериям, как правило, значительно меньше единицы.</w:t>
      </w:r>
    </w:p>
    <w:p w:rsidR="005C5044" w:rsidRPr="00B52080" w:rsidRDefault="005C5044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Принятие решений инвестиционного характера, как и любой другой вид управленческой деятельности, основывается на использовании различных формализованных и неформализованных методов. Степень их сочетания определяется разными обстоятельствами, в том числе и тем из них, насколько менеджер знаком с имеющимся аппаратом, применимым в том или ином конкретном случае. В отечественной и зарубежной практике известен целый ряд формализованных методов, расчеты, с помощью которых могут служить основой для принятия решений в области инвестиционной политики. Какого-то универсального метода, пригодного для всех случаев жизни, не существует. Вероятно, управление все же в большей степени является искусством, чем наукой. Тем не менее, имея некоторые оценки, полученные формализованными методами, пусть даже в известной степени условные, легче принимать окончательные решения.</w:t>
      </w:r>
    </w:p>
    <w:p w:rsidR="005C5044" w:rsidRPr="00B52080" w:rsidRDefault="005C5044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Весьма часто предприятие сталкивается с ситуацией, когда имеется ряд альтернативных (взаимоисключающих) инвестиционных проектов. Естественно, возникает необходимость в сравнении этих проектов и выборе наиболее привлекательных из них по каким-либо критериям.</w:t>
      </w:r>
    </w:p>
    <w:p w:rsidR="00244BAA" w:rsidRPr="00B52080" w:rsidRDefault="00244BAA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Объект </w:t>
      </w:r>
      <w:r w:rsidR="00774306" w:rsidRPr="00B52080">
        <w:rPr>
          <w:sz w:val="28"/>
          <w:szCs w:val="28"/>
        </w:rPr>
        <w:t>планирования</w:t>
      </w:r>
      <w:r w:rsidRPr="00B52080">
        <w:rPr>
          <w:sz w:val="28"/>
          <w:szCs w:val="28"/>
        </w:rPr>
        <w:t xml:space="preserve"> – </w:t>
      </w:r>
      <w:r w:rsidR="001F41A4" w:rsidRPr="00B52080">
        <w:rPr>
          <w:sz w:val="28"/>
          <w:szCs w:val="28"/>
        </w:rPr>
        <w:t xml:space="preserve">деятельность </w:t>
      </w:r>
      <w:r w:rsidRPr="00B52080">
        <w:rPr>
          <w:sz w:val="28"/>
          <w:szCs w:val="28"/>
        </w:rPr>
        <w:t>ОАО «СветлогорскХимволокно».</w:t>
      </w:r>
    </w:p>
    <w:p w:rsidR="001D6A5F" w:rsidRPr="00B52080" w:rsidRDefault="001D6A5F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Предмет планирования </w:t>
      </w:r>
      <w:r w:rsidR="00270063" w:rsidRPr="00B52080">
        <w:rPr>
          <w:sz w:val="28"/>
          <w:szCs w:val="28"/>
        </w:rPr>
        <w:t>–</w:t>
      </w:r>
      <w:r w:rsidRPr="00B52080">
        <w:rPr>
          <w:sz w:val="28"/>
          <w:szCs w:val="28"/>
        </w:rPr>
        <w:t>инвестици</w:t>
      </w:r>
      <w:r w:rsidR="00270063" w:rsidRPr="00B52080">
        <w:rPr>
          <w:sz w:val="28"/>
          <w:szCs w:val="28"/>
        </w:rPr>
        <w:t>и в</w:t>
      </w:r>
      <w:r w:rsidRPr="00B52080">
        <w:rPr>
          <w:sz w:val="28"/>
          <w:szCs w:val="28"/>
        </w:rPr>
        <w:t xml:space="preserve"> строительств</w:t>
      </w:r>
      <w:r w:rsidR="00270063" w:rsidRPr="00B52080">
        <w:rPr>
          <w:sz w:val="28"/>
          <w:szCs w:val="28"/>
        </w:rPr>
        <w:t>о</w:t>
      </w:r>
      <w:r w:rsidRPr="00B52080">
        <w:rPr>
          <w:sz w:val="28"/>
          <w:szCs w:val="28"/>
        </w:rPr>
        <w:t xml:space="preserve"> мини ТЭЦ на предприятии ОАО «СветлогорскХимволокно». </w:t>
      </w:r>
    </w:p>
    <w:p w:rsidR="005C5044" w:rsidRPr="00B52080" w:rsidRDefault="005C5044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Цель данной курсовой работы – разработать инвестиционный проект строительства мини ТЭЦ на предприятии ОАО «СветлогорскХимволокно». </w:t>
      </w:r>
    </w:p>
    <w:p w:rsidR="005C5044" w:rsidRPr="00B52080" w:rsidRDefault="005C5044" w:rsidP="00140A3D">
      <w:pPr>
        <w:rPr>
          <w:sz w:val="28"/>
          <w:szCs w:val="28"/>
        </w:rPr>
      </w:pPr>
    </w:p>
    <w:p w:rsidR="005C5044" w:rsidRPr="00B52080" w:rsidRDefault="005C5044" w:rsidP="00140A3D">
      <w:pPr>
        <w:rPr>
          <w:sz w:val="28"/>
          <w:szCs w:val="28"/>
        </w:rPr>
      </w:pPr>
    </w:p>
    <w:p w:rsidR="00244BAA" w:rsidRPr="00ED5C4F" w:rsidRDefault="00ED5C4F" w:rsidP="00ED5C4F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bookmarkStart w:id="1" w:name="_Toc375503475"/>
      <w:r w:rsidRPr="00ED5C4F">
        <w:rPr>
          <w:rFonts w:ascii="Times New Roman" w:hAnsi="Times New Roman"/>
          <w:b w:val="0"/>
          <w:sz w:val="28"/>
          <w:szCs w:val="28"/>
        </w:rPr>
        <w:lastRenderedPageBreak/>
        <w:t>КРАТКАЯ ХАРАКТЕРИСТИКА ПРОИЗВОДСТВЕННОГО ПРЕДПРИЯТИЯ.</w:t>
      </w:r>
      <w:bookmarkEnd w:id="1"/>
    </w:p>
    <w:p w:rsidR="00C0249D" w:rsidRPr="00B52080" w:rsidRDefault="00244BAA" w:rsidP="00140A3D">
      <w:pPr>
        <w:ind w:firstLine="36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Открытое акционерное общество «СветлогорскХимволокно» было основано в 1964 году. Сегодня Объединение является одним из крупных многопрофильных предприятий нефтехимического комплекса Республики Беларусь.</w:t>
      </w:r>
      <w:r w:rsidR="00C02D4A">
        <w:rPr>
          <w:sz w:val="28"/>
          <w:szCs w:val="28"/>
        </w:rPr>
        <w:t xml:space="preserve"> </w:t>
      </w:r>
      <w:r w:rsidR="00C0249D" w:rsidRPr="00B52080">
        <w:rPr>
          <w:sz w:val="28"/>
          <w:szCs w:val="28"/>
        </w:rPr>
        <w:t xml:space="preserve">Открытое акционерное общество «СветлогорскХимволокно», входящее в состав концерна «Белнефтехим», расположено по адресу: 247400, Гомельская обл., г. Светлогорск, ул. Заводская, 5.  </w:t>
      </w:r>
    </w:p>
    <w:p w:rsidR="00244BAA" w:rsidRPr="00B52080" w:rsidRDefault="00244BAA" w:rsidP="00140A3D">
      <w:pPr>
        <w:ind w:firstLine="70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Продукция, выпускаемая предприятием, пользуется стабильным спросом на внутреннем и внешнем рынках. География экспорта продукции охватывает свыше 40 стран в разных частях света. Система менеджмента качества производства продукции сертифицирована на соответствием</w:t>
      </w:r>
      <w:r w:rsidR="00B52080" w:rsidRPr="00B52080">
        <w:rPr>
          <w:sz w:val="28"/>
          <w:szCs w:val="28"/>
        </w:rPr>
        <w:t xml:space="preserve"> </w:t>
      </w:r>
      <w:r w:rsidR="00171D91" w:rsidRPr="00B52080">
        <w:rPr>
          <w:sz w:val="28"/>
          <w:szCs w:val="28"/>
        </w:rPr>
        <w:t>м</w:t>
      </w:r>
      <w:r w:rsidRPr="00B52080">
        <w:rPr>
          <w:sz w:val="28"/>
          <w:szCs w:val="28"/>
        </w:rPr>
        <w:t>еждународному стандарту ISO 9001: 2009 и стандарту управления экологической деятельностью предприятия</w:t>
      </w:r>
      <w:r w:rsidR="00B52080" w:rsidRPr="00B52080">
        <w:rPr>
          <w:sz w:val="28"/>
          <w:szCs w:val="28"/>
        </w:rPr>
        <w:t xml:space="preserve"> </w:t>
      </w:r>
      <w:r w:rsidRPr="00B52080">
        <w:rPr>
          <w:sz w:val="28"/>
          <w:szCs w:val="28"/>
        </w:rPr>
        <w:t>STB ISO 14001: 2005. Кроме того, ОАО «СветлогорскХимволокно» является первым на территории стран СНГ предприятием, получившим международный экологический сертификат «Эко-Текс»</w:t>
      </w:r>
    </w:p>
    <w:p w:rsidR="00244BAA" w:rsidRPr="00B52080" w:rsidRDefault="00244BAA" w:rsidP="00140A3D">
      <w:pPr>
        <w:ind w:right="-143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ОАО «СветлогорскХимволокно» структурно состоит из трех подразделений: завод искусственного волокна, завод полиэфирных текстильных нитей, производство товаров народного потребления.</w:t>
      </w:r>
    </w:p>
    <w:p w:rsidR="00C961A1" w:rsidRPr="00B52080" w:rsidRDefault="00244BAA" w:rsidP="00140A3D">
      <w:pPr>
        <w:ind w:firstLine="360"/>
        <w:jc w:val="both"/>
        <w:rPr>
          <w:sz w:val="28"/>
          <w:szCs w:val="28"/>
        </w:rPr>
      </w:pPr>
      <w:bookmarkStart w:id="2" w:name="_Toc532004621"/>
      <w:r w:rsidRPr="00B52080">
        <w:rPr>
          <w:sz w:val="28"/>
          <w:szCs w:val="28"/>
        </w:rPr>
        <w:t>История ОАО «СветлогорскХимволокно» берет свое начало с завода искусственного волокна. Строительство завода началось в 1960 году, а в 1964 году уже был получен первый метр кордной ткани. Год за годом на площадке завода появлялись все новые и новые производства. В 70-х годах организован выпуск термостойких материалов, в 80-х - введен в эксплуатацию участо</w:t>
      </w:r>
      <w:bookmarkStart w:id="3" w:name="_GoBack"/>
      <w:bookmarkEnd w:id="3"/>
      <w:r w:rsidRPr="00B52080">
        <w:rPr>
          <w:sz w:val="28"/>
          <w:szCs w:val="28"/>
        </w:rPr>
        <w:t>к по производству углеродных материалов, в 90-х – организован выпуск мешков из пленочных полипропиленовых нитей, нетканого материала «спанбонд» и натрия-КМЦ. Более чем за 40 лет предприятие создало собственную школу высококвалифицированных химиков-производственников и сегодня ЗИВ представляет собой крупнейшее производство продукции технического назначения в широком ассортименте.</w:t>
      </w:r>
      <w:r w:rsidR="00B52080" w:rsidRPr="00B52080">
        <w:rPr>
          <w:sz w:val="28"/>
          <w:szCs w:val="28"/>
        </w:rPr>
        <w:t xml:space="preserve"> </w:t>
      </w:r>
      <w:r w:rsidRPr="00B52080">
        <w:rPr>
          <w:sz w:val="28"/>
          <w:szCs w:val="28"/>
        </w:rPr>
        <w:t>Благодаря внедрению современных технологий и модернизации основных мощностей,</w:t>
      </w:r>
      <w:r w:rsidR="00B52080" w:rsidRPr="00B52080">
        <w:rPr>
          <w:sz w:val="28"/>
          <w:szCs w:val="28"/>
        </w:rPr>
        <w:t xml:space="preserve"> </w:t>
      </w:r>
      <w:r w:rsidRPr="00B52080">
        <w:rPr>
          <w:sz w:val="28"/>
          <w:szCs w:val="28"/>
        </w:rPr>
        <w:t>завод искусственного волокна поставляет на мировые рынк</w:t>
      </w:r>
      <w:bookmarkStart w:id="4" w:name="_Toc26078338"/>
      <w:bookmarkStart w:id="5" w:name="_Toc26078421"/>
      <w:bookmarkStart w:id="6" w:name="_Toc26078495"/>
      <w:bookmarkStart w:id="7" w:name="_Toc26078636"/>
      <w:bookmarkStart w:id="8" w:name="_Toc188698781"/>
      <w:r w:rsidR="00C0249D" w:rsidRPr="00B52080">
        <w:rPr>
          <w:sz w:val="28"/>
          <w:szCs w:val="28"/>
        </w:rPr>
        <w:t>и высококачественную продукцию.</w:t>
      </w:r>
      <w:bookmarkEnd w:id="2"/>
      <w:bookmarkEnd w:id="4"/>
      <w:bookmarkEnd w:id="5"/>
      <w:bookmarkEnd w:id="6"/>
      <w:bookmarkEnd w:id="7"/>
      <w:bookmarkEnd w:id="8"/>
    </w:p>
    <w:p w:rsidR="00C45823" w:rsidRPr="00B52080" w:rsidRDefault="00C45823" w:rsidP="00140A3D">
      <w:pPr>
        <w:ind w:firstLine="70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Общество является юридическим лицом, имеет самостоятельный баланс, печать, расчетный и иные счета в учреждениях банков.</w:t>
      </w:r>
    </w:p>
    <w:p w:rsidR="00C45823" w:rsidRPr="00B52080" w:rsidRDefault="00C45823" w:rsidP="00140A3D">
      <w:pPr>
        <w:ind w:firstLine="70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ОАО «СветлогорскХимволокно» - это крупное многопрофильное предприятие химической промышленности Республики Беларусь, выпускающее полиэфирные текстильные нити; вискозные технические нити и кордные ткани; углеродные волокнистые материалы; спец волокна; нетканые материалы; полипропиленовую продукцию; товары народного потребления. </w:t>
      </w:r>
    </w:p>
    <w:p w:rsidR="00244BAA" w:rsidRPr="00B52080" w:rsidRDefault="00244BAA" w:rsidP="00140A3D">
      <w:pPr>
        <w:ind w:firstLine="70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Республиканское унитарное предприятие «Светлогорское производственное объединение «Химволокно» является по цели </w:t>
      </w:r>
      <w:r w:rsidRPr="00B52080">
        <w:rPr>
          <w:sz w:val="28"/>
          <w:szCs w:val="28"/>
        </w:rPr>
        <w:lastRenderedPageBreak/>
        <w:t>деятельности:</w:t>
      </w:r>
      <w:r w:rsidR="00B52080">
        <w:rPr>
          <w:sz w:val="28"/>
          <w:szCs w:val="28"/>
        </w:rPr>
        <w:t xml:space="preserve"> </w:t>
      </w:r>
      <w:r w:rsidRPr="00B52080">
        <w:rPr>
          <w:sz w:val="28"/>
          <w:szCs w:val="28"/>
        </w:rPr>
        <w:t xml:space="preserve">коммерческой организацией; по форме собственности: со 100-процентным государственным капиталом. </w:t>
      </w:r>
    </w:p>
    <w:p w:rsidR="00244BAA" w:rsidRPr="00B52080" w:rsidRDefault="00244BAA" w:rsidP="00140A3D">
      <w:pPr>
        <w:ind w:firstLine="70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Данное предприятие является:</w:t>
      </w:r>
    </w:p>
    <w:p w:rsidR="001F41A4" w:rsidRPr="00B52080" w:rsidRDefault="001F41A4" w:rsidP="00140A3D">
      <w:pPr>
        <w:ind w:firstLine="70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- По типу производства - массовое;</w:t>
      </w:r>
    </w:p>
    <w:p w:rsidR="00244BAA" w:rsidRPr="00B52080" w:rsidRDefault="00244BAA" w:rsidP="00140A3D">
      <w:pPr>
        <w:ind w:firstLine="70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- По форме собственности –государственное;</w:t>
      </w:r>
    </w:p>
    <w:p w:rsidR="00244BAA" w:rsidRPr="00B52080" w:rsidRDefault="00244BAA" w:rsidP="00140A3D">
      <w:pPr>
        <w:ind w:firstLine="700"/>
        <w:jc w:val="both"/>
        <w:rPr>
          <w:sz w:val="28"/>
          <w:szCs w:val="28"/>
          <w:shd w:val="clear" w:color="auto" w:fill="FFFFFF"/>
        </w:rPr>
      </w:pPr>
      <w:r w:rsidRPr="00B52080">
        <w:rPr>
          <w:sz w:val="28"/>
          <w:szCs w:val="28"/>
        </w:rPr>
        <w:t xml:space="preserve">- По </w:t>
      </w:r>
      <w:r w:rsidRPr="00B52080">
        <w:rPr>
          <w:sz w:val="28"/>
          <w:szCs w:val="28"/>
          <w:shd w:val="clear" w:color="auto" w:fill="FFFFFF"/>
        </w:rPr>
        <w:t>организационно-экономической форме – открытое акционерное общество;</w:t>
      </w:r>
    </w:p>
    <w:p w:rsidR="00244BAA" w:rsidRPr="00B52080" w:rsidRDefault="00244BAA" w:rsidP="00140A3D">
      <w:pPr>
        <w:ind w:firstLine="700"/>
        <w:jc w:val="both"/>
        <w:rPr>
          <w:sz w:val="28"/>
          <w:szCs w:val="28"/>
          <w:shd w:val="clear" w:color="auto" w:fill="FFFFFF"/>
        </w:rPr>
      </w:pPr>
      <w:r w:rsidRPr="00B52080">
        <w:rPr>
          <w:sz w:val="28"/>
          <w:szCs w:val="28"/>
          <w:shd w:val="clear" w:color="auto" w:fill="FFFFFF"/>
        </w:rPr>
        <w:t>- По масштабу – крупное;</w:t>
      </w:r>
    </w:p>
    <w:p w:rsidR="00244BAA" w:rsidRPr="00B52080" w:rsidRDefault="00244BAA" w:rsidP="00140A3D">
      <w:pPr>
        <w:ind w:firstLine="700"/>
        <w:jc w:val="both"/>
        <w:rPr>
          <w:sz w:val="28"/>
          <w:szCs w:val="28"/>
          <w:shd w:val="clear" w:color="auto" w:fill="FFFFFF"/>
        </w:rPr>
      </w:pPr>
      <w:r w:rsidRPr="00B52080">
        <w:rPr>
          <w:sz w:val="28"/>
          <w:szCs w:val="28"/>
          <w:shd w:val="clear" w:color="auto" w:fill="FFFFFF"/>
        </w:rPr>
        <w:t>- По цели деятельности – коммерческое;</w:t>
      </w:r>
    </w:p>
    <w:p w:rsidR="00244BAA" w:rsidRPr="00B52080" w:rsidRDefault="00244BAA" w:rsidP="00140A3D">
      <w:pPr>
        <w:ind w:firstLine="700"/>
        <w:jc w:val="both"/>
        <w:rPr>
          <w:sz w:val="28"/>
          <w:szCs w:val="28"/>
          <w:shd w:val="clear" w:color="auto" w:fill="FFFFFF"/>
        </w:rPr>
      </w:pPr>
      <w:r w:rsidRPr="00B52080">
        <w:rPr>
          <w:sz w:val="28"/>
          <w:szCs w:val="28"/>
          <w:shd w:val="clear" w:color="auto" w:fill="FFFFFF"/>
        </w:rPr>
        <w:t>- Основной вид деятельности – выпуск нитей;</w:t>
      </w:r>
    </w:p>
    <w:p w:rsidR="00244BAA" w:rsidRPr="00B52080" w:rsidRDefault="00244BAA" w:rsidP="00140A3D">
      <w:pPr>
        <w:ind w:firstLine="700"/>
        <w:jc w:val="both"/>
        <w:rPr>
          <w:sz w:val="28"/>
          <w:szCs w:val="28"/>
          <w:shd w:val="clear" w:color="auto" w:fill="FFFFFF"/>
        </w:rPr>
      </w:pPr>
      <w:r w:rsidRPr="00B52080">
        <w:rPr>
          <w:sz w:val="28"/>
          <w:szCs w:val="28"/>
          <w:shd w:val="clear" w:color="auto" w:fill="FFFFFF"/>
        </w:rPr>
        <w:t>- По характеру воздействия на предмет труда –обрабатывающее;</w:t>
      </w:r>
    </w:p>
    <w:p w:rsidR="00244BAA" w:rsidRPr="00B52080" w:rsidRDefault="00244BAA" w:rsidP="00140A3D">
      <w:pPr>
        <w:ind w:firstLine="700"/>
        <w:jc w:val="both"/>
        <w:rPr>
          <w:sz w:val="28"/>
          <w:szCs w:val="28"/>
          <w:shd w:val="clear" w:color="auto" w:fill="FFFFFF"/>
        </w:rPr>
      </w:pPr>
      <w:r w:rsidRPr="00B52080">
        <w:rPr>
          <w:sz w:val="28"/>
          <w:szCs w:val="28"/>
          <w:shd w:val="clear" w:color="auto" w:fill="FFFFFF"/>
        </w:rPr>
        <w:t>- По степени специализации – специализированные;</w:t>
      </w:r>
    </w:p>
    <w:p w:rsidR="00244BAA" w:rsidRPr="00B52080" w:rsidRDefault="00244BAA" w:rsidP="00140A3D">
      <w:pPr>
        <w:ind w:firstLine="700"/>
        <w:jc w:val="both"/>
        <w:rPr>
          <w:sz w:val="28"/>
          <w:szCs w:val="28"/>
          <w:shd w:val="clear" w:color="auto" w:fill="FFFFFF"/>
        </w:rPr>
      </w:pPr>
      <w:r w:rsidRPr="00B52080">
        <w:rPr>
          <w:sz w:val="28"/>
          <w:szCs w:val="28"/>
          <w:shd w:val="clear" w:color="auto" w:fill="FFFFFF"/>
        </w:rPr>
        <w:t>- По степени механизации и автоматизации - комплексно-механизированное.</w:t>
      </w:r>
    </w:p>
    <w:p w:rsidR="00244BAA" w:rsidRPr="00B52080" w:rsidRDefault="00F6419E" w:rsidP="00140A3D">
      <w:pPr>
        <w:pStyle w:val="a6"/>
        <w:spacing w:before="0" w:after="0" w:line="240" w:lineRule="auto"/>
        <w:ind w:left="0" w:firstLine="539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pacing w:val="0"/>
          <w:sz w:val="28"/>
          <w:szCs w:val="28"/>
        </w:rPr>
        <w:t>По состоянию на 01.01.10 года размер уставного фонда предприятия составил 190 млрд. рублей.</w:t>
      </w:r>
      <w:r w:rsidR="00B52080">
        <w:rPr>
          <w:rFonts w:ascii="Times New Roman" w:hAnsi="Times New Roman"/>
          <w:spacing w:val="0"/>
          <w:sz w:val="28"/>
          <w:szCs w:val="28"/>
        </w:rPr>
        <w:t xml:space="preserve"> </w:t>
      </w:r>
      <w:r w:rsidR="00244BAA" w:rsidRPr="00B52080">
        <w:rPr>
          <w:rFonts w:ascii="Times New Roman" w:hAnsi="Times New Roman"/>
          <w:sz w:val="28"/>
          <w:szCs w:val="28"/>
        </w:rPr>
        <w:t>РУП «СПО «Химволокно» является акционером ОАО «ЦК МПФГ «Формаш», ООО «МК «Формаш», ОАО «Белвнешэкономбанк», ОАО «БПС-Банк», а также учредителем</w:t>
      </w:r>
      <w:r w:rsidR="00B52080">
        <w:rPr>
          <w:rFonts w:ascii="Times New Roman" w:hAnsi="Times New Roman"/>
          <w:sz w:val="28"/>
          <w:szCs w:val="28"/>
        </w:rPr>
        <w:t xml:space="preserve"> </w:t>
      </w:r>
      <w:r w:rsidR="00244BAA" w:rsidRPr="00B52080">
        <w:rPr>
          <w:rFonts w:ascii="Times New Roman" w:hAnsi="Times New Roman"/>
          <w:sz w:val="28"/>
          <w:szCs w:val="28"/>
        </w:rPr>
        <w:t xml:space="preserve">Республиканского дочернего санаторно-курортного унитарного предприятия «Санаторий «Серебряные ключи». </w:t>
      </w:r>
    </w:p>
    <w:p w:rsidR="00244BAA" w:rsidRPr="00B52080" w:rsidRDefault="00244BAA" w:rsidP="00140A3D">
      <w:pPr>
        <w:pStyle w:val="21"/>
        <w:spacing w:before="0"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РУП «СПО «Химволокно» специализируется на выпуске полиэфирных текстильных нитей, вискозных технических нитей, вискозной кордной ткани, угл</w:t>
      </w:r>
      <w:r w:rsidR="0024286A" w:rsidRPr="00B52080">
        <w:rPr>
          <w:rFonts w:ascii="Times New Roman" w:hAnsi="Times New Roman"/>
          <w:sz w:val="28"/>
          <w:szCs w:val="28"/>
        </w:rPr>
        <w:t>еродных волокнистых материалов</w:t>
      </w:r>
      <w:r w:rsidRPr="00B52080">
        <w:rPr>
          <w:rFonts w:ascii="Times New Roman" w:hAnsi="Times New Roman"/>
          <w:sz w:val="28"/>
          <w:szCs w:val="28"/>
        </w:rPr>
        <w:t xml:space="preserve">, полипропиленовой продукции, нетканых материалов </w:t>
      </w:r>
      <w:r w:rsidR="0024286A" w:rsidRPr="00B52080">
        <w:rPr>
          <w:rFonts w:ascii="Times New Roman" w:hAnsi="Times New Roman"/>
          <w:bCs/>
          <w:iCs/>
          <w:sz w:val="28"/>
          <w:szCs w:val="28"/>
        </w:rPr>
        <w:t xml:space="preserve">Спанлейс  </w:t>
      </w:r>
      <w:r w:rsidRPr="00B52080">
        <w:rPr>
          <w:rFonts w:ascii="Times New Roman" w:hAnsi="Times New Roman"/>
          <w:sz w:val="28"/>
          <w:szCs w:val="28"/>
        </w:rPr>
        <w:t xml:space="preserve">и товаров народного потребления. </w:t>
      </w:r>
      <w:r w:rsidR="00373496" w:rsidRPr="00B52080">
        <w:rPr>
          <w:rFonts w:ascii="Times New Roman" w:hAnsi="Times New Roman"/>
          <w:sz w:val="28"/>
          <w:szCs w:val="28"/>
        </w:rPr>
        <w:t>В структуре товарной продукции основную долю (52,4%) занимают полиэфирные текстильные нити, выпускаемые заводом полиэфирных текстильных нитей. Ассортимент выпускаемой продукции включает полиэфирные текстурированные крученые и некрученые, крашеные и неокрашенные нити, а также пневмосоединенные неокрашенные и крашеные нити на цилиндрических биконусных паковках с крестовой намоткой. Основная область их применения - производство тканей и трикотажных полотен для товаров легкой промышленности.</w:t>
      </w:r>
    </w:p>
    <w:p w:rsidR="001F41A4" w:rsidRPr="00B52080" w:rsidRDefault="001F41A4" w:rsidP="00140A3D">
      <w:pPr>
        <w:pStyle w:val="21"/>
        <w:spacing w:before="0" w:after="0" w:line="240" w:lineRule="auto"/>
        <w:ind w:left="0" w:firstLine="567"/>
        <w:rPr>
          <w:rFonts w:ascii="Times New Roman" w:hAnsi="Times New Roman"/>
          <w:bCs/>
          <w:iCs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Следует отметить, что наибольший объем полиэфирной нити РУП «СПО «Химволокно» реализуется в Российскую Федерацию 54,99% от</w:t>
      </w:r>
      <w:r w:rsidR="00D41546" w:rsidRPr="00B52080">
        <w:rPr>
          <w:rFonts w:ascii="Times New Roman" w:hAnsi="Times New Roman"/>
          <w:sz w:val="28"/>
          <w:szCs w:val="28"/>
        </w:rPr>
        <w:t xml:space="preserve"> общего объема реализации в 2010</w:t>
      </w:r>
      <w:r w:rsidRPr="00B52080">
        <w:rPr>
          <w:rFonts w:ascii="Times New Roman" w:hAnsi="Times New Roman"/>
          <w:sz w:val="28"/>
          <w:szCs w:val="28"/>
        </w:rPr>
        <w:t xml:space="preserve"> году, около 27,8 % продается на внутреннем рынке, остальные 17,21%  реализуется на рынки других стран (Польша, Украина, Узбекистан, Италия, Франция, и т.д.).</w:t>
      </w:r>
      <w:r w:rsidRPr="00B52080">
        <w:rPr>
          <w:rFonts w:ascii="Times New Roman" w:hAnsi="Times New Roman"/>
          <w:bCs/>
          <w:iCs/>
          <w:sz w:val="28"/>
          <w:szCs w:val="28"/>
        </w:rPr>
        <w:t xml:space="preserve"> Основными потребителями вискозных технических нитей и тканей являются 5 крупнейших корпораций, имеющих на территории Европы 70 заводов. Это</w:t>
      </w:r>
      <w:r w:rsidR="00B52080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B52080">
        <w:rPr>
          <w:rFonts w:ascii="Times New Roman" w:hAnsi="Times New Roman"/>
          <w:bCs/>
          <w:iCs/>
          <w:sz w:val="28"/>
          <w:szCs w:val="28"/>
        </w:rPr>
        <w:t>группы</w:t>
      </w:r>
      <w:r w:rsidR="00B52080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B52080">
        <w:rPr>
          <w:rFonts w:ascii="Times New Roman" w:hAnsi="Times New Roman"/>
          <w:bCs/>
          <w:iCs/>
          <w:sz w:val="28"/>
          <w:szCs w:val="28"/>
        </w:rPr>
        <w:t xml:space="preserve">компаний: </w:t>
      </w:r>
      <w:r w:rsidRPr="00B52080">
        <w:rPr>
          <w:rFonts w:ascii="Times New Roman" w:hAnsi="Times New Roman"/>
          <w:bCs/>
          <w:iCs/>
          <w:sz w:val="28"/>
          <w:szCs w:val="28"/>
          <w:lang w:val="en-US"/>
        </w:rPr>
        <w:t>GoodYear</w:t>
      </w:r>
      <w:r w:rsidRPr="00B52080">
        <w:rPr>
          <w:rFonts w:ascii="Times New Roman" w:hAnsi="Times New Roman"/>
          <w:bCs/>
          <w:iCs/>
          <w:sz w:val="28"/>
          <w:szCs w:val="28"/>
        </w:rPr>
        <w:t xml:space="preserve">,  </w:t>
      </w:r>
      <w:r w:rsidRPr="00B52080">
        <w:rPr>
          <w:rFonts w:ascii="Times New Roman" w:hAnsi="Times New Roman"/>
          <w:bCs/>
          <w:iCs/>
          <w:sz w:val="28"/>
          <w:szCs w:val="28"/>
          <w:lang w:val="en-US"/>
        </w:rPr>
        <w:t>Michelin</w:t>
      </w:r>
      <w:r w:rsidRPr="00B52080">
        <w:rPr>
          <w:rFonts w:ascii="Times New Roman" w:hAnsi="Times New Roman"/>
          <w:bCs/>
          <w:iCs/>
          <w:sz w:val="28"/>
          <w:szCs w:val="28"/>
        </w:rPr>
        <w:t xml:space="preserve">, </w:t>
      </w:r>
      <w:r w:rsidRPr="00B52080">
        <w:rPr>
          <w:rFonts w:ascii="Times New Roman" w:hAnsi="Times New Roman"/>
          <w:bCs/>
          <w:iCs/>
          <w:sz w:val="28"/>
          <w:szCs w:val="28"/>
          <w:lang w:val="en-US"/>
        </w:rPr>
        <w:t>Continental</w:t>
      </w:r>
      <w:r w:rsidRPr="00B52080">
        <w:rPr>
          <w:rFonts w:ascii="Times New Roman" w:hAnsi="Times New Roman"/>
          <w:bCs/>
          <w:iCs/>
          <w:sz w:val="28"/>
          <w:szCs w:val="28"/>
        </w:rPr>
        <w:t xml:space="preserve">, </w:t>
      </w:r>
      <w:r w:rsidRPr="00B52080">
        <w:rPr>
          <w:rFonts w:ascii="Times New Roman" w:hAnsi="Times New Roman"/>
          <w:bCs/>
          <w:iCs/>
          <w:sz w:val="28"/>
          <w:szCs w:val="28"/>
          <w:lang w:val="en-US"/>
        </w:rPr>
        <w:t>Pirelli</w:t>
      </w:r>
      <w:r w:rsidRPr="00B52080">
        <w:rPr>
          <w:rFonts w:ascii="Times New Roman" w:hAnsi="Times New Roman"/>
          <w:bCs/>
          <w:iCs/>
          <w:sz w:val="28"/>
          <w:szCs w:val="28"/>
        </w:rPr>
        <w:t>и</w:t>
      </w:r>
      <w:r w:rsidRPr="00B52080">
        <w:rPr>
          <w:rFonts w:ascii="Times New Roman" w:hAnsi="Times New Roman"/>
          <w:bCs/>
          <w:iCs/>
          <w:sz w:val="28"/>
          <w:szCs w:val="28"/>
          <w:lang w:val="en-US"/>
        </w:rPr>
        <w:t>Bridgestone</w:t>
      </w:r>
      <w:r w:rsidRPr="00B52080">
        <w:rPr>
          <w:rFonts w:ascii="Times New Roman" w:hAnsi="Times New Roman"/>
          <w:bCs/>
          <w:iCs/>
          <w:sz w:val="28"/>
          <w:szCs w:val="28"/>
        </w:rPr>
        <w:t>.</w:t>
      </w:r>
      <w:r w:rsidR="0024286A" w:rsidRPr="00B52080">
        <w:rPr>
          <w:rFonts w:ascii="Times New Roman" w:hAnsi="Times New Roman"/>
          <w:bCs/>
          <w:iCs/>
          <w:sz w:val="28"/>
          <w:szCs w:val="28"/>
        </w:rPr>
        <w:t>Основным сегментом потреблени</w:t>
      </w:r>
      <w:r w:rsidR="00D41546" w:rsidRPr="00B52080">
        <w:rPr>
          <w:rFonts w:ascii="Times New Roman" w:hAnsi="Times New Roman"/>
          <w:bCs/>
          <w:iCs/>
          <w:sz w:val="28"/>
          <w:szCs w:val="28"/>
        </w:rPr>
        <w:t>я нетканых материалов С</w:t>
      </w:r>
      <w:r w:rsidR="0024286A" w:rsidRPr="00B52080">
        <w:rPr>
          <w:rFonts w:ascii="Times New Roman" w:hAnsi="Times New Roman"/>
          <w:bCs/>
          <w:iCs/>
          <w:sz w:val="28"/>
          <w:szCs w:val="28"/>
        </w:rPr>
        <w:t>панлейс  является  РФ для производства влажных салфеток</w:t>
      </w:r>
      <w:r w:rsidR="00D41546" w:rsidRPr="00B52080">
        <w:rPr>
          <w:rFonts w:ascii="Times New Roman" w:hAnsi="Times New Roman"/>
          <w:bCs/>
          <w:iCs/>
          <w:sz w:val="28"/>
          <w:szCs w:val="28"/>
        </w:rPr>
        <w:t>.</w:t>
      </w:r>
    </w:p>
    <w:p w:rsidR="001F511C" w:rsidRPr="00B52080" w:rsidRDefault="001F511C" w:rsidP="00140A3D">
      <w:pPr>
        <w:pStyle w:val="31"/>
        <w:spacing w:after="0" w:line="240" w:lineRule="auto"/>
        <w:ind w:firstLine="539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Производство товаров народного потребления специализируется на выпуске трикотажных полиэфирных полотен и спецодежды.</w:t>
      </w:r>
      <w:r w:rsidR="00B52080">
        <w:rPr>
          <w:rFonts w:ascii="Times New Roman" w:hAnsi="Times New Roman"/>
          <w:sz w:val="28"/>
          <w:szCs w:val="28"/>
        </w:rPr>
        <w:t xml:space="preserve"> </w:t>
      </w:r>
      <w:r w:rsidR="00373496" w:rsidRPr="00B52080">
        <w:rPr>
          <w:rFonts w:ascii="Times New Roman" w:hAnsi="Times New Roman"/>
          <w:sz w:val="28"/>
          <w:szCs w:val="28"/>
        </w:rPr>
        <w:t xml:space="preserve">Производство </w:t>
      </w:r>
      <w:r w:rsidR="00373496" w:rsidRPr="00B52080">
        <w:rPr>
          <w:rFonts w:ascii="Times New Roman" w:hAnsi="Times New Roman"/>
          <w:sz w:val="28"/>
          <w:szCs w:val="28"/>
        </w:rPr>
        <w:lastRenderedPageBreak/>
        <w:t xml:space="preserve">организовано с марта 2007 года.  </w:t>
      </w:r>
    </w:p>
    <w:p w:rsidR="00373496" w:rsidRPr="00B52080" w:rsidRDefault="00373496" w:rsidP="00140A3D">
      <w:pPr>
        <w:pStyle w:val="a6"/>
        <w:spacing w:before="0" w:after="0" w:line="240" w:lineRule="auto"/>
        <w:ind w:left="0" w:firstLine="539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Приоритетом стратегического развития РУП «СПО «Химволокно» является наращивание выпуска и реализации высокорентабельной продукции, расширение ее ассортимента, снижение затрат на производство, повышение качества  и конкурентоспособности продукции.</w:t>
      </w:r>
    </w:p>
    <w:p w:rsidR="001F511C" w:rsidRPr="00B52080" w:rsidRDefault="001F511C" w:rsidP="00140A3D">
      <w:pPr>
        <w:pStyle w:val="31"/>
        <w:spacing w:after="0" w:line="240" w:lineRule="auto"/>
        <w:ind w:firstLine="539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bCs/>
          <w:iCs/>
          <w:sz w:val="28"/>
          <w:szCs w:val="28"/>
        </w:rPr>
        <w:t xml:space="preserve">Основные поставщики сырья и материалов, основные рынки сбыта и основные потребители представлены в </w:t>
      </w:r>
      <w:r w:rsidRPr="00B52080">
        <w:rPr>
          <w:rFonts w:ascii="Times New Roman" w:hAnsi="Times New Roman"/>
          <w:bCs/>
          <w:iCs/>
          <w:color w:val="FF0000"/>
          <w:sz w:val="28"/>
          <w:szCs w:val="28"/>
        </w:rPr>
        <w:t>приложении А,Б,В соответственно.</w:t>
      </w:r>
    </w:p>
    <w:p w:rsidR="001F511C" w:rsidRPr="00B52080" w:rsidRDefault="001F511C" w:rsidP="00140A3D">
      <w:pPr>
        <w:ind w:firstLine="70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Предприятие имеет ряд вспомогательных подразделений, обеспечивающих основное производство (цех паро- и водоснабжения, цех энергоснабжения, аммиачно-холодильно-компрессорный цех, цех водоснабжения, канализации, нейтрализации и очистки сточных вод, цех противопожарной автоматики и связи, </w:t>
      </w:r>
      <w:bookmarkStart w:id="9" w:name="OCRUncertain077"/>
      <w:r w:rsidRPr="00B52080">
        <w:rPr>
          <w:sz w:val="28"/>
          <w:szCs w:val="28"/>
        </w:rPr>
        <w:t>цех автоматизированных систем управления,</w:t>
      </w:r>
      <w:bookmarkEnd w:id="9"/>
      <w:r w:rsidRPr="00B52080">
        <w:rPr>
          <w:sz w:val="28"/>
          <w:szCs w:val="28"/>
        </w:rPr>
        <w:t xml:space="preserve"> автотранспортный цех, цех обработки и транспортировки грузов, ремонтно-механический цеха,  ремонтно-строительно-монтажное управление и другие).</w:t>
      </w:r>
    </w:p>
    <w:p w:rsidR="00244BAA" w:rsidRPr="00B52080" w:rsidRDefault="00244BAA" w:rsidP="00140A3D">
      <w:pPr>
        <w:pStyle w:val="31"/>
        <w:spacing w:after="0" w:line="240" w:lineRule="auto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Технологические процессы и оборудование в основном соответствуют современному уровню и обеспечивают получение продукции высокого качества.</w:t>
      </w:r>
    </w:p>
    <w:p w:rsidR="00373496" w:rsidRPr="00B52080" w:rsidRDefault="00244BAA" w:rsidP="00140A3D">
      <w:pPr>
        <w:ind w:firstLine="70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РУП «СПО «Химволокно» обладает всеми необходимыми транспортными и инженерными коммуникациями, развитой внутризаводской инфраструктурой. По его территории проходит железная дорога. Сеть автомобильных дорог имеет хорошую связь с автодорогами республиканского значения. </w:t>
      </w:r>
      <w:r w:rsidR="00373496" w:rsidRPr="00B52080">
        <w:rPr>
          <w:sz w:val="28"/>
          <w:szCs w:val="28"/>
        </w:rPr>
        <w:t>Общая площадь территории, которую занимает РУП «СПО «Химволокно» – 1 937,5 тыс. м</w:t>
      </w:r>
      <w:r w:rsidR="00373496" w:rsidRPr="00B52080">
        <w:rPr>
          <w:sz w:val="28"/>
          <w:szCs w:val="28"/>
          <w:vertAlign w:val="superscript"/>
        </w:rPr>
        <w:t>2</w:t>
      </w:r>
      <w:r w:rsidR="00373496" w:rsidRPr="00B52080">
        <w:rPr>
          <w:sz w:val="28"/>
          <w:szCs w:val="28"/>
        </w:rPr>
        <w:t>, производственные площади составляют 490 тыс. м</w:t>
      </w:r>
      <w:r w:rsidR="00373496" w:rsidRPr="00B52080">
        <w:rPr>
          <w:sz w:val="28"/>
          <w:szCs w:val="28"/>
          <w:vertAlign w:val="superscript"/>
        </w:rPr>
        <w:t>2</w:t>
      </w:r>
      <w:r w:rsidR="00373496" w:rsidRPr="00B52080">
        <w:rPr>
          <w:sz w:val="28"/>
          <w:szCs w:val="28"/>
        </w:rPr>
        <w:t xml:space="preserve">. </w:t>
      </w:r>
    </w:p>
    <w:p w:rsidR="00244BAA" w:rsidRPr="00B52080" w:rsidRDefault="001F511C" w:rsidP="00140A3D">
      <w:pPr>
        <w:pStyle w:val="31"/>
        <w:spacing w:after="0" w:line="240" w:lineRule="auto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 xml:space="preserve">Для осуществления производственной деятельности РУП «СПО «Химволокно»  располагает квалифицированным составом руководителей, специалистов и рабочих. </w:t>
      </w:r>
      <w:r w:rsidR="00F6419E" w:rsidRPr="00B52080">
        <w:rPr>
          <w:rFonts w:ascii="Times New Roman" w:hAnsi="Times New Roman"/>
          <w:sz w:val="28"/>
          <w:szCs w:val="28"/>
        </w:rPr>
        <w:t>Среднесписочная численность работающих на 01.01.10 г.  насчитывает 6059 человек, в том числе рабочих – 4827 чел</w:t>
      </w:r>
      <w:bookmarkStart w:id="10" w:name="OCRUncertain053"/>
      <w:r w:rsidR="00F6419E" w:rsidRPr="00B52080">
        <w:rPr>
          <w:rFonts w:ascii="Times New Roman" w:hAnsi="Times New Roman"/>
          <w:sz w:val="28"/>
          <w:szCs w:val="28"/>
        </w:rPr>
        <w:t>овек</w:t>
      </w:r>
      <w:bookmarkEnd w:id="10"/>
      <w:r w:rsidR="00F6419E" w:rsidRPr="00B52080">
        <w:rPr>
          <w:rFonts w:ascii="Times New Roman" w:hAnsi="Times New Roman"/>
          <w:sz w:val="28"/>
          <w:szCs w:val="28"/>
        </w:rPr>
        <w:t xml:space="preserve">;  руководителей, специалистов и служащих – 1232 человек. </w:t>
      </w:r>
    </w:p>
    <w:p w:rsidR="00C45823" w:rsidRPr="00B52080" w:rsidRDefault="00C45823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В настоящее время в структуру предприятия входят: </w:t>
      </w:r>
    </w:p>
    <w:p w:rsidR="00C45823" w:rsidRPr="00B52080" w:rsidRDefault="00C45823" w:rsidP="00140A3D">
      <w:pPr>
        <w:numPr>
          <w:ilvl w:val="0"/>
          <w:numId w:val="38"/>
        </w:numPr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завод полиэфирных текстильных нитей (далее –ЗПТН). </w:t>
      </w:r>
    </w:p>
    <w:p w:rsidR="00C45823" w:rsidRPr="00B52080" w:rsidRDefault="00C45823" w:rsidP="00140A3D">
      <w:pPr>
        <w:numPr>
          <w:ilvl w:val="0"/>
          <w:numId w:val="38"/>
        </w:numPr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завод искусственного волокна (далее – ЗИВ), </w:t>
      </w:r>
    </w:p>
    <w:p w:rsidR="00C45823" w:rsidRPr="00B52080" w:rsidRDefault="00C45823" w:rsidP="00140A3D">
      <w:pPr>
        <w:numPr>
          <w:ilvl w:val="0"/>
          <w:numId w:val="38"/>
        </w:numPr>
        <w:jc w:val="both"/>
        <w:rPr>
          <w:sz w:val="28"/>
          <w:szCs w:val="28"/>
        </w:rPr>
      </w:pPr>
      <w:r w:rsidRPr="00B52080">
        <w:rPr>
          <w:sz w:val="28"/>
          <w:szCs w:val="28"/>
        </w:rPr>
        <w:t>производство товаров народного потребления (далее – ПТНП).</w:t>
      </w:r>
    </w:p>
    <w:p w:rsidR="00C45823" w:rsidRPr="00B52080" w:rsidRDefault="00C45823" w:rsidP="00140A3D">
      <w:pPr>
        <w:pStyle w:val="26"/>
        <w:jc w:val="both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 xml:space="preserve">        В состав ЗПТН входят 11 цехов и три  участка. Заводом производится следующая продукция: нить полиэфирная; ткань полиэфирная; полотно объемное термоскрепленное.</w:t>
      </w:r>
    </w:p>
    <w:p w:rsidR="00C45823" w:rsidRPr="00B52080" w:rsidRDefault="00C45823" w:rsidP="00140A3D">
      <w:pPr>
        <w:pStyle w:val="26"/>
        <w:jc w:val="both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 xml:space="preserve">        В состав ЗИВ входят 4 цеха и ремонтно-строительный участок. Заводом производится следующая продукция: нить «Арселон»; материал «Спанбел»; углепластики; угленаполненные материалы; ткань полипропиленовая;</w:t>
      </w:r>
      <w:r w:rsidR="00B52080">
        <w:rPr>
          <w:rFonts w:ascii="Times New Roman" w:hAnsi="Times New Roman"/>
          <w:sz w:val="28"/>
          <w:szCs w:val="28"/>
        </w:rPr>
        <w:t xml:space="preserve"> </w:t>
      </w:r>
      <w:r w:rsidRPr="00B52080">
        <w:rPr>
          <w:rFonts w:ascii="Times New Roman" w:hAnsi="Times New Roman"/>
          <w:sz w:val="28"/>
          <w:szCs w:val="28"/>
        </w:rPr>
        <w:t>шпагат полипропиленовый; нить полипропиленовая; пленка полиэтиленовая; термоскрепленный материал «СпанБел»; гидроскрепленный материал «АкваСпан»; полипропиленовые мешки.</w:t>
      </w:r>
    </w:p>
    <w:p w:rsidR="00C45823" w:rsidRPr="00B52080" w:rsidRDefault="00C45823" w:rsidP="00140A3D">
      <w:pPr>
        <w:pStyle w:val="26"/>
        <w:jc w:val="both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lastRenderedPageBreak/>
        <w:t>В состав ПТНП  входит 2 цеха. Производством выпускается следующая продукция: швейные изделия; трикотажные полотна; полотно иглопробивное.</w:t>
      </w:r>
    </w:p>
    <w:p w:rsidR="00C45823" w:rsidRPr="00B52080" w:rsidRDefault="00C45823" w:rsidP="00140A3D">
      <w:pPr>
        <w:pStyle w:val="26"/>
        <w:jc w:val="both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 xml:space="preserve">       Обслуживание основного производства осуществляют  8 вспомогательных цехов, входящих в состав общества. На балансе общества по состоянию на 01.01.2012 числятся следующие объекты соцкультбыта: общежитие, гостиница на 30 мест,  кулинария (2 шт.), столовые (6 шт.); магазин товаров народного потребления.</w:t>
      </w:r>
    </w:p>
    <w:p w:rsidR="00C230B9" w:rsidRPr="00B52080" w:rsidRDefault="00C230B9" w:rsidP="00140A3D">
      <w:pPr>
        <w:rPr>
          <w:sz w:val="28"/>
          <w:szCs w:val="28"/>
        </w:rPr>
      </w:pPr>
      <w:r w:rsidRPr="00B52080">
        <w:rPr>
          <w:b/>
          <w:sz w:val="28"/>
          <w:szCs w:val="28"/>
        </w:rPr>
        <w:br w:type="page"/>
      </w:r>
    </w:p>
    <w:p w:rsidR="00B55CE3" w:rsidRPr="00ED5C4F" w:rsidRDefault="00ED5C4F" w:rsidP="00ED5C4F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bookmarkStart w:id="11" w:name="_Toc375503476"/>
      <w:r w:rsidRPr="00ED5C4F">
        <w:rPr>
          <w:rFonts w:ascii="Times New Roman" w:hAnsi="Times New Roman"/>
          <w:b w:val="0"/>
          <w:sz w:val="28"/>
          <w:szCs w:val="28"/>
        </w:rPr>
        <w:lastRenderedPageBreak/>
        <w:t>АНАЛИЗ ОСНОВНЫХ ТЕХНИКО-ЭКОНОМИЧЕСКИХ ПОКАЗАТЕЛЕЙ ПРЕДПРИЯТИЯЗА 2 ГОДА.</w:t>
      </w:r>
      <w:bookmarkEnd w:id="11"/>
    </w:p>
    <w:p w:rsidR="00731E02" w:rsidRPr="00B52080" w:rsidRDefault="00731E02" w:rsidP="00140A3D">
      <w:pPr>
        <w:ind w:firstLine="375"/>
        <w:jc w:val="both"/>
        <w:rPr>
          <w:color w:val="FF0000"/>
          <w:sz w:val="28"/>
          <w:szCs w:val="28"/>
        </w:rPr>
      </w:pPr>
      <w:r w:rsidRPr="00B52080">
        <w:rPr>
          <w:sz w:val="28"/>
          <w:szCs w:val="28"/>
        </w:rPr>
        <w:t>Хозяйственная деятельность предприятия характеризуется определенной системой технико –экономических показателей. Все технико – экономические показатели тесно взаимосвязаны между собой, а каждый из них характеризует определенную сторону деятельности предприятия или отдельного подразделения.</w:t>
      </w:r>
      <w:r w:rsidR="00B52080">
        <w:rPr>
          <w:sz w:val="28"/>
          <w:szCs w:val="28"/>
        </w:rPr>
        <w:t xml:space="preserve"> </w:t>
      </w:r>
      <w:r w:rsidR="00270063" w:rsidRPr="00B52080">
        <w:rPr>
          <w:color w:val="FF0000"/>
          <w:sz w:val="28"/>
          <w:szCs w:val="28"/>
        </w:rPr>
        <w:t xml:space="preserve">Основные технико-экономические показатели представлены в приложении Г. </w:t>
      </w:r>
    </w:p>
    <w:p w:rsidR="00E513E7" w:rsidRPr="00B52080" w:rsidRDefault="00E513E7" w:rsidP="00140A3D">
      <w:pPr>
        <w:ind w:firstLine="375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Финансовые результаты деятельности предприятия характеризуются суммой полученной прибыли и уровнем рентабельности. Чем больше величина прибыли и выше уровень рентабельности, тем эффективнее функционирует предприятие, тем устойчивее его финансовое состояние. Поэтому поиск резервов увеличения прибыли и рентабельности – одна из основных задач. </w:t>
      </w:r>
    </w:p>
    <w:p w:rsidR="00E513E7" w:rsidRPr="00B52080" w:rsidRDefault="00E513E7" w:rsidP="00140A3D">
      <w:pPr>
        <w:rPr>
          <w:sz w:val="28"/>
          <w:szCs w:val="28"/>
        </w:rPr>
      </w:pPr>
    </w:p>
    <w:p w:rsidR="00E513E7" w:rsidRPr="00B52080" w:rsidRDefault="00932FF6" w:rsidP="00140A3D">
      <w:pPr>
        <w:rPr>
          <w:sz w:val="28"/>
          <w:szCs w:val="28"/>
        </w:rPr>
      </w:pPr>
      <w:r w:rsidRPr="00B52080">
        <w:rPr>
          <w:sz w:val="28"/>
          <w:szCs w:val="28"/>
        </w:rPr>
        <w:t>Таблица 2</w:t>
      </w:r>
      <w:r w:rsidR="00E513E7" w:rsidRPr="00B52080">
        <w:rPr>
          <w:sz w:val="28"/>
          <w:szCs w:val="28"/>
        </w:rPr>
        <w:t>.1 – Основные показатели финансово хозяйственной деятельности за 2009-2010 год.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3"/>
        <w:gridCol w:w="1984"/>
        <w:gridCol w:w="1843"/>
        <w:gridCol w:w="2693"/>
      </w:tblGrid>
      <w:tr w:rsidR="00731E02" w:rsidRPr="00B52080" w:rsidTr="001A6317">
        <w:tc>
          <w:tcPr>
            <w:tcW w:w="3403" w:type="dxa"/>
          </w:tcPr>
          <w:p w:rsidR="00731E02" w:rsidRPr="001A6317" w:rsidRDefault="00731E02" w:rsidP="00140A3D">
            <w:pPr>
              <w:jc w:val="center"/>
            </w:pPr>
            <w:r w:rsidRPr="001A6317">
              <w:t>Показатель</w:t>
            </w:r>
          </w:p>
        </w:tc>
        <w:tc>
          <w:tcPr>
            <w:tcW w:w="1984" w:type="dxa"/>
          </w:tcPr>
          <w:p w:rsidR="00731E02" w:rsidRPr="001A6317" w:rsidRDefault="00731E02" w:rsidP="00140A3D">
            <w:pPr>
              <w:jc w:val="center"/>
            </w:pPr>
            <w:r w:rsidRPr="001A6317">
              <w:t>На 1.01.2009 г.</w:t>
            </w:r>
          </w:p>
        </w:tc>
        <w:tc>
          <w:tcPr>
            <w:tcW w:w="1843" w:type="dxa"/>
          </w:tcPr>
          <w:p w:rsidR="00731E02" w:rsidRPr="001A6317" w:rsidRDefault="00731E02" w:rsidP="00140A3D">
            <w:pPr>
              <w:jc w:val="center"/>
            </w:pPr>
            <w:r w:rsidRPr="001A6317">
              <w:t xml:space="preserve">На </w:t>
            </w:r>
            <w:ins w:id="12" w:author="VD" w:date="2009-03-14T08:50:00Z">
              <w:r w:rsidRPr="001A6317">
                <w:t>0</w:t>
              </w:r>
            </w:ins>
            <w:r w:rsidRPr="001A6317">
              <w:t>1.</w:t>
            </w:r>
            <w:ins w:id="13" w:author="VD" w:date="2009-03-14T08:50:00Z">
              <w:r w:rsidRPr="001A6317">
                <w:t>01</w:t>
              </w:r>
            </w:ins>
            <w:r w:rsidRPr="001A6317">
              <w:t>.2010 г.</w:t>
            </w:r>
          </w:p>
        </w:tc>
        <w:tc>
          <w:tcPr>
            <w:tcW w:w="2693" w:type="dxa"/>
          </w:tcPr>
          <w:p w:rsidR="00731E02" w:rsidRPr="001A6317" w:rsidRDefault="00731E02" w:rsidP="00140A3D">
            <w:pPr>
              <w:jc w:val="center"/>
            </w:pPr>
            <w:r w:rsidRPr="001A6317">
              <w:t>Норматив</w:t>
            </w:r>
          </w:p>
          <w:p w:rsidR="00731E02" w:rsidRPr="001A6317" w:rsidRDefault="00731E02" w:rsidP="00140A3D">
            <w:pPr>
              <w:jc w:val="center"/>
            </w:pPr>
          </w:p>
        </w:tc>
      </w:tr>
      <w:tr w:rsidR="00731E02" w:rsidRPr="00B52080" w:rsidTr="001A6317">
        <w:tc>
          <w:tcPr>
            <w:tcW w:w="3403" w:type="dxa"/>
          </w:tcPr>
          <w:p w:rsidR="00731E02" w:rsidRPr="001A6317" w:rsidRDefault="00731E02" w:rsidP="00140A3D">
            <w:r w:rsidRPr="001A6317">
              <w:t>Коэффициент текущей ликвидности</w:t>
            </w:r>
          </w:p>
        </w:tc>
        <w:tc>
          <w:tcPr>
            <w:tcW w:w="1984" w:type="dxa"/>
          </w:tcPr>
          <w:p w:rsidR="00731E02" w:rsidRPr="001A6317" w:rsidRDefault="00731E02" w:rsidP="00140A3D">
            <w:pPr>
              <w:tabs>
                <w:tab w:val="center" w:pos="955"/>
                <w:tab w:val="right" w:pos="1910"/>
              </w:tabs>
              <w:jc w:val="center"/>
            </w:pPr>
            <w:r w:rsidRPr="001A6317">
              <w:t>2,93</w:t>
            </w:r>
          </w:p>
        </w:tc>
        <w:tc>
          <w:tcPr>
            <w:tcW w:w="1843" w:type="dxa"/>
          </w:tcPr>
          <w:p w:rsidR="00731E02" w:rsidRPr="001A6317" w:rsidRDefault="00731E02" w:rsidP="00140A3D">
            <w:pPr>
              <w:tabs>
                <w:tab w:val="center" w:pos="955"/>
                <w:tab w:val="right" w:pos="1910"/>
              </w:tabs>
              <w:jc w:val="center"/>
              <w:rPr>
                <w:lang w:val="en-US"/>
              </w:rPr>
            </w:pPr>
            <w:r w:rsidRPr="001A6317">
              <w:t>2,</w:t>
            </w:r>
            <w:del w:id="14" w:author="VD" w:date="2009-03-14T08:50:00Z">
              <w:r w:rsidRPr="001A6317" w:rsidDel="006B049D">
                <w:delText>44</w:delText>
              </w:r>
            </w:del>
            <w:r w:rsidRPr="001A6317">
              <w:t>22</w:t>
            </w:r>
          </w:p>
        </w:tc>
        <w:tc>
          <w:tcPr>
            <w:tcW w:w="2693" w:type="dxa"/>
          </w:tcPr>
          <w:p w:rsidR="00731E02" w:rsidRPr="001A6317" w:rsidRDefault="00731E02" w:rsidP="00140A3D">
            <w:pPr>
              <w:jc w:val="center"/>
            </w:pPr>
            <w:r w:rsidRPr="001A6317">
              <w:t>не менее 1,4</w:t>
            </w:r>
          </w:p>
        </w:tc>
      </w:tr>
      <w:tr w:rsidR="00731E02" w:rsidRPr="00B52080" w:rsidTr="001A6317">
        <w:trPr>
          <w:trHeight w:val="782"/>
        </w:trPr>
        <w:tc>
          <w:tcPr>
            <w:tcW w:w="3403" w:type="dxa"/>
          </w:tcPr>
          <w:p w:rsidR="00731E02" w:rsidRPr="001A6317" w:rsidRDefault="00731E02" w:rsidP="00140A3D">
            <w:r w:rsidRPr="001A6317">
              <w:t>Коэффициент обеспеченности собственными оборотными средствами</w:t>
            </w:r>
          </w:p>
        </w:tc>
        <w:tc>
          <w:tcPr>
            <w:tcW w:w="1984" w:type="dxa"/>
          </w:tcPr>
          <w:p w:rsidR="00731E02" w:rsidRPr="001A6317" w:rsidRDefault="00731E02" w:rsidP="00140A3D">
            <w:pPr>
              <w:jc w:val="center"/>
            </w:pPr>
            <w:r w:rsidRPr="001A6317">
              <w:t>-0,1</w:t>
            </w:r>
            <w:ins w:id="15" w:author="VD" w:date="2009-03-14T08:53:00Z">
              <w:r w:rsidRPr="001A6317">
                <w:t>7</w:t>
              </w:r>
            </w:ins>
          </w:p>
        </w:tc>
        <w:tc>
          <w:tcPr>
            <w:tcW w:w="1843" w:type="dxa"/>
          </w:tcPr>
          <w:p w:rsidR="00731E02" w:rsidRPr="001A6317" w:rsidRDefault="00731E02" w:rsidP="00140A3D">
            <w:pPr>
              <w:jc w:val="center"/>
            </w:pPr>
            <w:r w:rsidRPr="001A6317">
              <w:t>-0,59</w:t>
            </w:r>
          </w:p>
        </w:tc>
        <w:tc>
          <w:tcPr>
            <w:tcW w:w="2693" w:type="dxa"/>
          </w:tcPr>
          <w:p w:rsidR="00731E02" w:rsidRPr="001A6317" w:rsidRDefault="00731E02" w:rsidP="00140A3D">
            <w:pPr>
              <w:jc w:val="center"/>
            </w:pPr>
            <w:r w:rsidRPr="001A6317">
              <w:t>не менее 0,2</w:t>
            </w:r>
          </w:p>
        </w:tc>
      </w:tr>
      <w:tr w:rsidR="00731E02" w:rsidRPr="00B52080" w:rsidTr="001A6317">
        <w:trPr>
          <w:trHeight w:val="599"/>
        </w:trPr>
        <w:tc>
          <w:tcPr>
            <w:tcW w:w="3403" w:type="dxa"/>
          </w:tcPr>
          <w:p w:rsidR="00731E02" w:rsidRPr="001A6317" w:rsidRDefault="00731E02" w:rsidP="00140A3D">
            <w:r w:rsidRPr="001A6317">
              <w:t>Коэффициент обеспеченности финансовых обязательств активами</w:t>
            </w:r>
          </w:p>
        </w:tc>
        <w:tc>
          <w:tcPr>
            <w:tcW w:w="1984" w:type="dxa"/>
          </w:tcPr>
          <w:p w:rsidR="00731E02" w:rsidRPr="001A6317" w:rsidRDefault="00731E02" w:rsidP="00140A3D">
            <w:pPr>
              <w:jc w:val="center"/>
            </w:pPr>
            <w:r w:rsidRPr="001A6317">
              <w:t>0,</w:t>
            </w:r>
            <w:ins w:id="16" w:author="VD" w:date="2009-03-14T08:51:00Z">
              <w:r w:rsidRPr="001A6317">
                <w:t>3</w:t>
              </w:r>
            </w:ins>
            <w:r w:rsidRPr="001A6317">
              <w:t>7</w:t>
            </w:r>
          </w:p>
        </w:tc>
        <w:tc>
          <w:tcPr>
            <w:tcW w:w="1843" w:type="dxa"/>
          </w:tcPr>
          <w:p w:rsidR="00731E02" w:rsidRPr="001A6317" w:rsidRDefault="00731E02" w:rsidP="00140A3D">
            <w:pPr>
              <w:jc w:val="center"/>
            </w:pPr>
            <w:r w:rsidRPr="001A6317">
              <w:t>0,40</w:t>
            </w:r>
          </w:p>
        </w:tc>
        <w:tc>
          <w:tcPr>
            <w:tcW w:w="2693" w:type="dxa"/>
          </w:tcPr>
          <w:p w:rsidR="00731E02" w:rsidRPr="001A6317" w:rsidRDefault="00731E02" w:rsidP="00140A3D">
            <w:pPr>
              <w:jc w:val="center"/>
            </w:pPr>
            <w:r w:rsidRPr="001A6317">
              <w:t>не более 0,85</w:t>
            </w:r>
          </w:p>
          <w:p w:rsidR="00731E02" w:rsidRPr="001A6317" w:rsidRDefault="00731E02" w:rsidP="00140A3D">
            <w:pPr>
              <w:jc w:val="center"/>
            </w:pPr>
          </w:p>
        </w:tc>
      </w:tr>
      <w:tr w:rsidR="00731E02" w:rsidRPr="00B52080" w:rsidTr="001A6317">
        <w:trPr>
          <w:trHeight w:val="398"/>
        </w:trPr>
        <w:tc>
          <w:tcPr>
            <w:tcW w:w="3403" w:type="dxa"/>
          </w:tcPr>
          <w:p w:rsidR="00731E02" w:rsidRPr="001A6317" w:rsidRDefault="00731E02" w:rsidP="00140A3D">
            <w:r w:rsidRPr="001A6317">
              <w:t>Коэффициент абсолютной ликвидности</w:t>
            </w:r>
          </w:p>
        </w:tc>
        <w:tc>
          <w:tcPr>
            <w:tcW w:w="1984" w:type="dxa"/>
          </w:tcPr>
          <w:p w:rsidR="00731E02" w:rsidRPr="001A6317" w:rsidRDefault="00731E02" w:rsidP="00140A3D">
            <w:pPr>
              <w:jc w:val="center"/>
            </w:pPr>
            <w:r w:rsidRPr="001A6317">
              <w:t>1,25</w:t>
            </w:r>
          </w:p>
        </w:tc>
        <w:tc>
          <w:tcPr>
            <w:tcW w:w="1843" w:type="dxa"/>
          </w:tcPr>
          <w:p w:rsidR="00731E02" w:rsidRPr="001A6317" w:rsidRDefault="00731E02" w:rsidP="00140A3D">
            <w:pPr>
              <w:jc w:val="center"/>
            </w:pPr>
            <w:r w:rsidRPr="001A6317">
              <w:t>0,</w:t>
            </w:r>
            <w:ins w:id="17" w:author="VD" w:date="2009-03-14T08:51:00Z">
              <w:r w:rsidRPr="001A6317">
                <w:t>2</w:t>
              </w:r>
            </w:ins>
            <w:r w:rsidRPr="001A6317">
              <w:t>2</w:t>
            </w:r>
          </w:p>
        </w:tc>
        <w:tc>
          <w:tcPr>
            <w:tcW w:w="2693" w:type="dxa"/>
          </w:tcPr>
          <w:p w:rsidR="00731E02" w:rsidRPr="001A6317" w:rsidRDefault="00731E02" w:rsidP="00140A3D">
            <w:pPr>
              <w:jc w:val="center"/>
            </w:pPr>
            <w:r w:rsidRPr="001A6317">
              <w:t>не менее 0,2</w:t>
            </w:r>
          </w:p>
        </w:tc>
      </w:tr>
    </w:tbl>
    <w:p w:rsidR="00E513E7" w:rsidRPr="00B52080" w:rsidRDefault="00E513E7" w:rsidP="00140A3D">
      <w:pPr>
        <w:ind w:firstLine="708"/>
        <w:jc w:val="both"/>
        <w:rPr>
          <w:b/>
          <w:sz w:val="28"/>
          <w:szCs w:val="28"/>
        </w:rPr>
      </w:pPr>
    </w:p>
    <w:p w:rsidR="00E513E7" w:rsidRPr="00B52080" w:rsidRDefault="00E513E7" w:rsidP="00140A3D">
      <w:pPr>
        <w:ind w:firstLine="708"/>
        <w:jc w:val="both"/>
        <w:rPr>
          <w:color w:val="FF0000"/>
          <w:sz w:val="28"/>
          <w:szCs w:val="28"/>
        </w:rPr>
      </w:pPr>
      <w:r w:rsidRPr="00B52080">
        <w:rPr>
          <w:sz w:val="28"/>
          <w:szCs w:val="28"/>
        </w:rPr>
        <w:t xml:space="preserve">Коэффициент текущей ликвидности характеризует общую обеспеченность предприятия собственными оборотными средствами для ведения хозяйственной деятельности и своевременного погашения срочных обязательств. По состоянию на 01.01.2010 г. коэффициент текущей ликвидности составил 2,2, а по состоянию на 01.01.2011 г. – 2,3 при нормативе не менее 1,4. </w:t>
      </w:r>
    </w:p>
    <w:p w:rsidR="00E513E7" w:rsidRPr="00B52080" w:rsidRDefault="00E513E7" w:rsidP="00140A3D">
      <w:pPr>
        <w:ind w:firstLine="709"/>
        <w:jc w:val="both"/>
        <w:rPr>
          <w:b/>
          <w:sz w:val="28"/>
          <w:szCs w:val="28"/>
        </w:rPr>
      </w:pPr>
      <w:r w:rsidRPr="00B52080">
        <w:rPr>
          <w:sz w:val="28"/>
          <w:szCs w:val="28"/>
        </w:rPr>
        <w:t>Коэффициент обеспеченности собственными оборотными средствами характеризует наличие у предприятия собственных оборотных средств, необходимых для его финансовой устойчивости.</w:t>
      </w:r>
      <w:r w:rsidR="00B52080">
        <w:rPr>
          <w:sz w:val="28"/>
          <w:szCs w:val="28"/>
        </w:rPr>
        <w:t xml:space="preserve"> </w:t>
      </w:r>
      <w:r w:rsidRPr="00B52080">
        <w:rPr>
          <w:sz w:val="28"/>
          <w:szCs w:val="28"/>
        </w:rPr>
        <w:t>По состоянию на 01.01.2010 г. он равен «минус» 0,6, а по состоянию на01.01.2011 г. - «минус» 0,9 при нормативе не менее 0,2. Расчетный дефицит собственных оборотных средств для обеспечения финансовой устойчивости предприятия по состоянию на 01.01.2011 г.составляет</w:t>
      </w:r>
      <w:r w:rsidR="00A830BB">
        <w:rPr>
          <w:sz w:val="28"/>
          <w:szCs w:val="28"/>
        </w:rPr>
        <w:t xml:space="preserve"> </w:t>
      </w:r>
      <w:r w:rsidRPr="00B52080">
        <w:rPr>
          <w:sz w:val="28"/>
          <w:szCs w:val="28"/>
        </w:rPr>
        <w:t>242,7млрд. рублей.</w:t>
      </w:r>
    </w:p>
    <w:p w:rsidR="00E513E7" w:rsidRPr="00B52080" w:rsidRDefault="00E513E7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Коэффициент обеспеченности финансовых обязательств активами характеризует способность организации рассчитываться по своим </w:t>
      </w:r>
      <w:r w:rsidRPr="00B52080">
        <w:rPr>
          <w:sz w:val="28"/>
          <w:szCs w:val="28"/>
        </w:rPr>
        <w:lastRenderedPageBreak/>
        <w:t>финансовым обязательствам после реализации активов.</w:t>
      </w:r>
      <w:r w:rsidR="00A830BB">
        <w:rPr>
          <w:sz w:val="28"/>
          <w:szCs w:val="28"/>
        </w:rPr>
        <w:t xml:space="preserve"> </w:t>
      </w:r>
      <w:r w:rsidRPr="00B52080">
        <w:rPr>
          <w:sz w:val="28"/>
          <w:szCs w:val="28"/>
        </w:rPr>
        <w:t>По состоянию на начало и конец отчетного периода он составляет 0,4 при нормативе не более 0,85. Таким образом, финансовые обязательства предприятия могут быть обеспечены после реализации его активов.</w:t>
      </w:r>
    </w:p>
    <w:p w:rsidR="00E513E7" w:rsidRPr="00B52080" w:rsidRDefault="00E513E7" w:rsidP="00140A3D">
      <w:pPr>
        <w:ind w:firstLine="709"/>
        <w:jc w:val="both"/>
        <w:rPr>
          <w:b/>
          <w:sz w:val="28"/>
          <w:szCs w:val="28"/>
        </w:rPr>
      </w:pPr>
      <w:r w:rsidRPr="00B52080">
        <w:rPr>
          <w:sz w:val="28"/>
          <w:szCs w:val="28"/>
        </w:rPr>
        <w:t>Коэффициент абсолютной ликвидности характеризует платежеспособность объединения и показывает, какая часть краткосрочных обязательств может быть погашена немедленно за счет свободного остатка денежной наличности и краткосрочных финансовых вложений. По состоянию на начало и конец отчетного периода он составил 0,2, что соответствует установленному нормативу не менее 0,2.</w:t>
      </w:r>
    </w:p>
    <w:p w:rsidR="00E513E7" w:rsidRPr="00B52080" w:rsidRDefault="00E513E7" w:rsidP="00140A3D">
      <w:pPr>
        <w:pStyle w:val="21"/>
        <w:spacing w:before="0" w:after="0" w:line="240" w:lineRule="auto"/>
        <w:ind w:left="0" w:firstLine="849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Доля собственного капитала в структуре пассива баланса на 01.01.2011 года составила 59,52 % (на начало года 60,06 %).Увеличение источников собственных средств на 92 804 млн. рублей произошло за счет произведенной переоценки основных средств и незавершенных вложений во внеоборотные активы (общий прирост добавочного фонда, включая переоценку, составил 116 251 млн. рублей)</w:t>
      </w:r>
    </w:p>
    <w:p w:rsidR="00E513E7" w:rsidRPr="00B52080" w:rsidRDefault="00E513E7" w:rsidP="00140A3D">
      <w:pPr>
        <w:pStyle w:val="21"/>
        <w:spacing w:before="0" w:after="0" w:line="240" w:lineRule="auto"/>
        <w:ind w:left="0" w:firstLine="849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Доля долгосрочных обязательств (кредиты и займы) составила 30,93 %(на начало года 28,61 %). За 2010 год долгосрочные обязательства увеличились на71 349 млн. рублей за счет привлечения заемных средств на финансирование капитальных вложений.</w:t>
      </w:r>
    </w:p>
    <w:p w:rsidR="00E513E7" w:rsidRPr="00B52080" w:rsidRDefault="00E513E7" w:rsidP="00140A3D">
      <w:pPr>
        <w:pStyle w:val="21"/>
        <w:spacing w:before="0" w:after="0" w:line="240" w:lineRule="auto"/>
        <w:ind w:left="0" w:firstLine="849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Краткосрочные кредиты и займы увеличились на</w:t>
      </w:r>
      <w:r w:rsidR="00E42E24">
        <w:rPr>
          <w:rFonts w:ascii="Times New Roman" w:hAnsi="Times New Roman"/>
          <w:sz w:val="28"/>
          <w:szCs w:val="28"/>
        </w:rPr>
        <w:t xml:space="preserve"> </w:t>
      </w:r>
      <w:r w:rsidRPr="00B52080">
        <w:rPr>
          <w:rFonts w:ascii="Times New Roman" w:hAnsi="Times New Roman"/>
          <w:sz w:val="28"/>
          <w:szCs w:val="28"/>
        </w:rPr>
        <w:t>9 423 млн. рублей, их удельный вес в структуре пассива баланса сократился на 0,09 %.</w:t>
      </w:r>
    </w:p>
    <w:p w:rsidR="00E513E7" w:rsidRPr="00B52080" w:rsidRDefault="00E513E7" w:rsidP="00140A3D">
      <w:pPr>
        <w:pStyle w:val="31"/>
        <w:spacing w:after="0" w:line="240" w:lineRule="auto"/>
        <w:ind w:firstLine="849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 xml:space="preserve">В структуре актива баланса произошло </w:t>
      </w:r>
      <w:r w:rsidR="00A830BB">
        <w:rPr>
          <w:rFonts w:ascii="Times New Roman" w:hAnsi="Times New Roman"/>
          <w:sz w:val="28"/>
          <w:szCs w:val="28"/>
        </w:rPr>
        <w:t>снижение доли оборотных активов</w:t>
      </w:r>
      <w:r w:rsidRPr="00B52080">
        <w:rPr>
          <w:rFonts w:ascii="Times New Roman" w:hAnsi="Times New Roman"/>
          <w:sz w:val="28"/>
          <w:szCs w:val="28"/>
        </w:rPr>
        <w:t xml:space="preserve"> 25,17 % до 21,8 %. Внеоборотные активы увеличились</w:t>
      </w:r>
      <w:r w:rsidR="00C02D4A">
        <w:rPr>
          <w:rFonts w:ascii="Times New Roman" w:hAnsi="Times New Roman"/>
          <w:sz w:val="28"/>
          <w:szCs w:val="28"/>
        </w:rPr>
        <w:t xml:space="preserve"> </w:t>
      </w:r>
      <w:r w:rsidRPr="00B52080">
        <w:rPr>
          <w:rFonts w:ascii="Times New Roman" w:hAnsi="Times New Roman"/>
          <w:sz w:val="28"/>
          <w:szCs w:val="28"/>
        </w:rPr>
        <w:t>на 158 257 млн. рублей.</w:t>
      </w:r>
    </w:p>
    <w:p w:rsidR="00E513E7" w:rsidRPr="00B52080" w:rsidRDefault="00E513E7" w:rsidP="00140A3D">
      <w:pPr>
        <w:pStyle w:val="31"/>
        <w:spacing w:after="0" w:line="240" w:lineRule="auto"/>
        <w:ind w:firstLine="849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Основные средства увеличились на 166 715 млн. рублей (удельный вес увеличился с 65,55 % до 71,17 %). Увеличение обусловлено произведенной переоценкой основных средств и вводом в эксплуатацию новых объектов основных средств.</w:t>
      </w:r>
    </w:p>
    <w:p w:rsidR="00E513E7" w:rsidRPr="00B52080" w:rsidRDefault="00E513E7" w:rsidP="00140A3D">
      <w:pPr>
        <w:pStyle w:val="31"/>
        <w:spacing w:after="0" w:line="240" w:lineRule="auto"/>
        <w:ind w:firstLine="849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Вложения во внеоборотные активы уменьшились на 8 724 млн. рублей. Это объясняется уменьшением на конец отчетного периода незавершенного строительства на 17 807 млн. рублей по реализуемым</w:t>
      </w:r>
      <w:r w:rsidR="00B52080">
        <w:rPr>
          <w:rFonts w:ascii="Times New Roman" w:hAnsi="Times New Roman"/>
          <w:sz w:val="28"/>
          <w:szCs w:val="28"/>
        </w:rPr>
        <w:t xml:space="preserve"> </w:t>
      </w:r>
      <w:r w:rsidRPr="00B52080">
        <w:rPr>
          <w:rFonts w:ascii="Times New Roman" w:hAnsi="Times New Roman"/>
          <w:sz w:val="28"/>
          <w:szCs w:val="28"/>
        </w:rPr>
        <w:t>предприятием инвестиционным проектам.</w:t>
      </w:r>
    </w:p>
    <w:p w:rsidR="00763BC5" w:rsidRPr="00B52080" w:rsidRDefault="00763BC5" w:rsidP="00140A3D">
      <w:pPr>
        <w:ind w:firstLine="72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Динамика производства выпускаемой продукции предприятия за 2009-2010</w:t>
      </w:r>
      <w:r w:rsidR="00805369" w:rsidRPr="00B52080">
        <w:rPr>
          <w:sz w:val="28"/>
          <w:szCs w:val="28"/>
        </w:rPr>
        <w:t xml:space="preserve"> годы отражена в таблице 2.2</w:t>
      </w:r>
    </w:p>
    <w:p w:rsidR="00763BC5" w:rsidRDefault="00763BC5" w:rsidP="00140A3D">
      <w:pPr>
        <w:ind w:firstLine="720"/>
        <w:jc w:val="both"/>
        <w:rPr>
          <w:sz w:val="28"/>
          <w:szCs w:val="28"/>
        </w:rPr>
      </w:pPr>
    </w:p>
    <w:p w:rsidR="00763BC5" w:rsidRPr="00B52080" w:rsidRDefault="00805369" w:rsidP="00140A3D">
      <w:pPr>
        <w:jc w:val="center"/>
        <w:rPr>
          <w:sz w:val="28"/>
          <w:szCs w:val="28"/>
        </w:rPr>
      </w:pPr>
      <w:r w:rsidRPr="00B52080">
        <w:rPr>
          <w:sz w:val="28"/>
          <w:szCs w:val="28"/>
        </w:rPr>
        <w:t>Таблица 2.2</w:t>
      </w:r>
      <w:r w:rsidR="00763BC5" w:rsidRPr="00B52080">
        <w:rPr>
          <w:sz w:val="28"/>
          <w:szCs w:val="28"/>
        </w:rPr>
        <w:t xml:space="preserve">- Динамика производства выпускаемой продукции за </w:t>
      </w:r>
      <w:r w:rsidR="001A6317">
        <w:rPr>
          <w:sz w:val="28"/>
          <w:szCs w:val="28"/>
        </w:rPr>
        <w:t>2</w:t>
      </w:r>
      <w:r w:rsidR="00763BC5" w:rsidRPr="00B52080">
        <w:rPr>
          <w:sz w:val="28"/>
          <w:szCs w:val="28"/>
        </w:rPr>
        <w:t xml:space="preserve"> год</w:t>
      </w:r>
      <w:r w:rsidR="001A6317">
        <w:rPr>
          <w:sz w:val="28"/>
          <w:szCs w:val="28"/>
        </w:rPr>
        <w:t>а</w:t>
      </w:r>
      <w:r w:rsidR="00763BC5" w:rsidRPr="00B52080">
        <w:rPr>
          <w:sz w:val="28"/>
          <w:szCs w:val="28"/>
        </w:rPr>
        <w:t>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02"/>
        <w:gridCol w:w="1260"/>
        <w:gridCol w:w="1417"/>
        <w:gridCol w:w="2127"/>
      </w:tblGrid>
      <w:tr w:rsidR="00763BC5" w:rsidRPr="00B52080" w:rsidTr="00B52080">
        <w:trPr>
          <w:tblHeader/>
        </w:trPr>
        <w:tc>
          <w:tcPr>
            <w:tcW w:w="4802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Наименование продукции</w:t>
            </w:r>
          </w:p>
        </w:tc>
        <w:tc>
          <w:tcPr>
            <w:tcW w:w="1260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Ед.изм.</w:t>
            </w:r>
          </w:p>
        </w:tc>
        <w:tc>
          <w:tcPr>
            <w:tcW w:w="141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2009 год (факт)</w:t>
            </w:r>
          </w:p>
        </w:tc>
        <w:tc>
          <w:tcPr>
            <w:tcW w:w="212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2010 год (факт)</w:t>
            </w:r>
          </w:p>
        </w:tc>
      </w:tr>
      <w:tr w:rsidR="00763BC5" w:rsidRPr="00B52080" w:rsidTr="00B52080">
        <w:tc>
          <w:tcPr>
            <w:tcW w:w="4802" w:type="dxa"/>
            <w:vAlign w:val="center"/>
          </w:tcPr>
          <w:p w:rsidR="00763BC5" w:rsidRPr="001A6317" w:rsidRDefault="00763BC5" w:rsidP="00140A3D">
            <w:pPr>
              <w:pStyle w:val="a8"/>
              <w:tabs>
                <w:tab w:val="clear" w:pos="4677"/>
                <w:tab w:val="clear" w:pos="9355"/>
              </w:tabs>
            </w:pPr>
            <w:r w:rsidRPr="001A6317">
              <w:t>Нить полиэфирная</w:t>
            </w:r>
          </w:p>
        </w:tc>
        <w:tc>
          <w:tcPr>
            <w:tcW w:w="1260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тн</w:t>
            </w:r>
          </w:p>
        </w:tc>
        <w:tc>
          <w:tcPr>
            <w:tcW w:w="141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16630</w:t>
            </w:r>
          </w:p>
        </w:tc>
        <w:tc>
          <w:tcPr>
            <w:tcW w:w="212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20289</w:t>
            </w:r>
          </w:p>
        </w:tc>
      </w:tr>
      <w:tr w:rsidR="00763BC5" w:rsidRPr="00B52080" w:rsidTr="00B52080">
        <w:tc>
          <w:tcPr>
            <w:tcW w:w="4802" w:type="dxa"/>
            <w:vAlign w:val="center"/>
          </w:tcPr>
          <w:p w:rsidR="00763BC5" w:rsidRPr="001A6317" w:rsidRDefault="00763BC5" w:rsidP="00140A3D">
            <w:r w:rsidRPr="001A6317">
              <w:t>Нить для корда и техизделий</w:t>
            </w:r>
          </w:p>
        </w:tc>
        <w:tc>
          <w:tcPr>
            <w:tcW w:w="1260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тн</w:t>
            </w:r>
          </w:p>
        </w:tc>
        <w:tc>
          <w:tcPr>
            <w:tcW w:w="141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4115</w:t>
            </w:r>
          </w:p>
        </w:tc>
        <w:tc>
          <w:tcPr>
            <w:tcW w:w="212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3361</w:t>
            </w:r>
          </w:p>
        </w:tc>
      </w:tr>
      <w:tr w:rsidR="00763BC5" w:rsidRPr="00B52080" w:rsidTr="00B52080">
        <w:tc>
          <w:tcPr>
            <w:tcW w:w="4802" w:type="dxa"/>
            <w:vAlign w:val="center"/>
          </w:tcPr>
          <w:p w:rsidR="00763BC5" w:rsidRPr="001A6317" w:rsidRDefault="00763BC5" w:rsidP="00140A3D">
            <w:r w:rsidRPr="001A6317">
              <w:t>Кордная ткань</w:t>
            </w:r>
          </w:p>
        </w:tc>
        <w:tc>
          <w:tcPr>
            <w:tcW w:w="1260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т.</w:t>
            </w:r>
            <w:r w:rsidR="00B52080" w:rsidRPr="001A6317">
              <w:t>н</w:t>
            </w:r>
          </w:p>
        </w:tc>
        <w:tc>
          <w:tcPr>
            <w:tcW w:w="141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9138</w:t>
            </w:r>
          </w:p>
        </w:tc>
        <w:tc>
          <w:tcPr>
            <w:tcW w:w="212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5836</w:t>
            </w:r>
          </w:p>
        </w:tc>
      </w:tr>
      <w:tr w:rsidR="00763BC5" w:rsidRPr="00B52080" w:rsidTr="00B52080">
        <w:tc>
          <w:tcPr>
            <w:tcW w:w="4802" w:type="dxa"/>
            <w:vAlign w:val="center"/>
          </w:tcPr>
          <w:p w:rsidR="00763BC5" w:rsidRPr="001A6317" w:rsidRDefault="00763BC5" w:rsidP="00140A3D">
            <w:r w:rsidRPr="001A6317">
              <w:t>Нить арселоновая</w:t>
            </w:r>
          </w:p>
        </w:tc>
        <w:tc>
          <w:tcPr>
            <w:tcW w:w="1260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тн</w:t>
            </w:r>
          </w:p>
        </w:tc>
        <w:tc>
          <w:tcPr>
            <w:tcW w:w="141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137</w:t>
            </w:r>
          </w:p>
        </w:tc>
        <w:tc>
          <w:tcPr>
            <w:tcW w:w="212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204</w:t>
            </w:r>
          </w:p>
        </w:tc>
      </w:tr>
      <w:tr w:rsidR="00763BC5" w:rsidRPr="00B52080" w:rsidTr="00B52080">
        <w:tc>
          <w:tcPr>
            <w:tcW w:w="4802" w:type="dxa"/>
            <w:vAlign w:val="center"/>
          </w:tcPr>
          <w:p w:rsidR="00763BC5" w:rsidRPr="001A6317" w:rsidRDefault="00763BC5" w:rsidP="00140A3D">
            <w:r w:rsidRPr="001A6317">
              <w:t>Нити пленочные полипропиленовые</w:t>
            </w:r>
          </w:p>
        </w:tc>
        <w:tc>
          <w:tcPr>
            <w:tcW w:w="1260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тн</w:t>
            </w:r>
          </w:p>
        </w:tc>
        <w:tc>
          <w:tcPr>
            <w:tcW w:w="141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1113</w:t>
            </w:r>
          </w:p>
        </w:tc>
        <w:tc>
          <w:tcPr>
            <w:tcW w:w="212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1165</w:t>
            </w:r>
          </w:p>
        </w:tc>
      </w:tr>
      <w:tr w:rsidR="00763BC5" w:rsidRPr="00B52080" w:rsidTr="00B52080">
        <w:tc>
          <w:tcPr>
            <w:tcW w:w="4802" w:type="dxa"/>
            <w:vAlign w:val="center"/>
          </w:tcPr>
          <w:p w:rsidR="00763BC5" w:rsidRPr="001A6317" w:rsidRDefault="00763BC5" w:rsidP="00140A3D">
            <w:r w:rsidRPr="001A6317">
              <w:t>Шпагат п/п</w:t>
            </w:r>
          </w:p>
        </w:tc>
        <w:tc>
          <w:tcPr>
            <w:tcW w:w="1260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тн</w:t>
            </w:r>
          </w:p>
        </w:tc>
        <w:tc>
          <w:tcPr>
            <w:tcW w:w="141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168</w:t>
            </w:r>
          </w:p>
        </w:tc>
        <w:tc>
          <w:tcPr>
            <w:tcW w:w="212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359</w:t>
            </w:r>
          </w:p>
        </w:tc>
      </w:tr>
      <w:tr w:rsidR="00763BC5" w:rsidRPr="00B52080" w:rsidTr="00B52080">
        <w:tc>
          <w:tcPr>
            <w:tcW w:w="4802" w:type="dxa"/>
            <w:vAlign w:val="center"/>
          </w:tcPr>
          <w:p w:rsidR="00763BC5" w:rsidRPr="001A6317" w:rsidRDefault="00763BC5" w:rsidP="00140A3D">
            <w:r w:rsidRPr="001A6317">
              <w:lastRenderedPageBreak/>
              <w:t>Мешки п/п</w:t>
            </w:r>
          </w:p>
        </w:tc>
        <w:tc>
          <w:tcPr>
            <w:tcW w:w="1260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шт.</w:t>
            </w:r>
          </w:p>
        </w:tc>
        <w:tc>
          <w:tcPr>
            <w:tcW w:w="141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3988</w:t>
            </w:r>
          </w:p>
        </w:tc>
        <w:tc>
          <w:tcPr>
            <w:tcW w:w="212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4948</w:t>
            </w:r>
          </w:p>
        </w:tc>
      </w:tr>
      <w:tr w:rsidR="00763BC5" w:rsidRPr="00B52080" w:rsidTr="00B52080">
        <w:tc>
          <w:tcPr>
            <w:tcW w:w="4802" w:type="dxa"/>
            <w:vAlign w:val="center"/>
          </w:tcPr>
          <w:p w:rsidR="00763BC5" w:rsidRPr="001A6317" w:rsidRDefault="00763BC5" w:rsidP="00140A3D">
            <w:r w:rsidRPr="001A6317">
              <w:t>Спанбел</w:t>
            </w:r>
          </w:p>
        </w:tc>
        <w:tc>
          <w:tcPr>
            <w:tcW w:w="1260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тн</w:t>
            </w:r>
          </w:p>
        </w:tc>
        <w:tc>
          <w:tcPr>
            <w:tcW w:w="141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3259</w:t>
            </w:r>
          </w:p>
        </w:tc>
        <w:tc>
          <w:tcPr>
            <w:tcW w:w="212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3394</w:t>
            </w:r>
          </w:p>
        </w:tc>
      </w:tr>
      <w:tr w:rsidR="00763BC5" w:rsidRPr="00B52080" w:rsidTr="00B52080">
        <w:tc>
          <w:tcPr>
            <w:tcW w:w="4802" w:type="dxa"/>
            <w:vAlign w:val="center"/>
          </w:tcPr>
          <w:p w:rsidR="00763BC5" w:rsidRPr="001A6317" w:rsidRDefault="00763BC5" w:rsidP="00140A3D">
            <w:r w:rsidRPr="001A6317">
              <w:t>Трикотажное полотно, всего</w:t>
            </w:r>
          </w:p>
        </w:tc>
        <w:tc>
          <w:tcPr>
            <w:tcW w:w="1260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тн</w:t>
            </w:r>
          </w:p>
        </w:tc>
        <w:tc>
          <w:tcPr>
            <w:tcW w:w="141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532</w:t>
            </w:r>
          </w:p>
        </w:tc>
        <w:tc>
          <w:tcPr>
            <w:tcW w:w="212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585</w:t>
            </w:r>
          </w:p>
        </w:tc>
      </w:tr>
      <w:tr w:rsidR="00763BC5" w:rsidRPr="00B52080" w:rsidTr="00B52080">
        <w:tc>
          <w:tcPr>
            <w:tcW w:w="4802" w:type="dxa"/>
            <w:vAlign w:val="center"/>
          </w:tcPr>
          <w:p w:rsidR="00763BC5" w:rsidRPr="001A6317" w:rsidRDefault="00763BC5" w:rsidP="00140A3D">
            <w:r w:rsidRPr="001A6317">
              <w:t>Пленка полиэтиленовая, всего</w:t>
            </w:r>
          </w:p>
        </w:tc>
        <w:tc>
          <w:tcPr>
            <w:tcW w:w="1260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тн</w:t>
            </w:r>
          </w:p>
        </w:tc>
        <w:tc>
          <w:tcPr>
            <w:tcW w:w="141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780</w:t>
            </w:r>
          </w:p>
        </w:tc>
        <w:tc>
          <w:tcPr>
            <w:tcW w:w="212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1323</w:t>
            </w:r>
          </w:p>
        </w:tc>
      </w:tr>
      <w:tr w:rsidR="00763BC5" w:rsidRPr="00B52080" w:rsidTr="00B52080">
        <w:tc>
          <w:tcPr>
            <w:tcW w:w="4802" w:type="dxa"/>
            <w:vAlign w:val="center"/>
          </w:tcPr>
          <w:p w:rsidR="00763BC5" w:rsidRPr="001A6317" w:rsidRDefault="00763BC5" w:rsidP="00140A3D">
            <w:r w:rsidRPr="001A6317">
              <w:t>Углеродные материалы</w:t>
            </w:r>
          </w:p>
        </w:tc>
        <w:tc>
          <w:tcPr>
            <w:tcW w:w="1260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тн</w:t>
            </w:r>
          </w:p>
        </w:tc>
        <w:tc>
          <w:tcPr>
            <w:tcW w:w="141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53</w:t>
            </w:r>
          </w:p>
        </w:tc>
        <w:tc>
          <w:tcPr>
            <w:tcW w:w="212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57</w:t>
            </w:r>
          </w:p>
        </w:tc>
      </w:tr>
      <w:tr w:rsidR="00763BC5" w:rsidRPr="00B52080" w:rsidTr="00B52080">
        <w:tc>
          <w:tcPr>
            <w:tcW w:w="4802" w:type="dxa"/>
            <w:vAlign w:val="center"/>
          </w:tcPr>
          <w:p w:rsidR="00763BC5" w:rsidRPr="001A6317" w:rsidRDefault="00763BC5" w:rsidP="00140A3D">
            <w:r w:rsidRPr="001A6317">
              <w:t>Оксид цинка</w:t>
            </w:r>
          </w:p>
        </w:tc>
        <w:tc>
          <w:tcPr>
            <w:tcW w:w="1260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тн</w:t>
            </w:r>
          </w:p>
        </w:tc>
        <w:tc>
          <w:tcPr>
            <w:tcW w:w="141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0</w:t>
            </w:r>
          </w:p>
        </w:tc>
        <w:tc>
          <w:tcPr>
            <w:tcW w:w="2127" w:type="dxa"/>
            <w:vAlign w:val="center"/>
          </w:tcPr>
          <w:p w:rsidR="00763BC5" w:rsidRPr="001A6317" w:rsidRDefault="00763BC5" w:rsidP="00140A3D">
            <w:pPr>
              <w:jc w:val="center"/>
            </w:pPr>
            <w:r w:rsidRPr="001A6317">
              <w:t>4176</w:t>
            </w:r>
          </w:p>
        </w:tc>
      </w:tr>
    </w:tbl>
    <w:p w:rsidR="00763BC5" w:rsidRPr="00B52080" w:rsidRDefault="00763BC5" w:rsidP="00140A3D">
      <w:pPr>
        <w:rPr>
          <w:sz w:val="28"/>
          <w:szCs w:val="28"/>
        </w:rPr>
      </w:pPr>
    </w:p>
    <w:p w:rsidR="00763BC5" w:rsidRPr="00B52080" w:rsidRDefault="00763BC5" w:rsidP="00140A3D">
      <w:pPr>
        <w:ind w:firstLine="70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Производственные </w:t>
      </w:r>
      <w:bookmarkStart w:id="18" w:name="OCRUncertain065"/>
      <w:r w:rsidRPr="00B52080">
        <w:rPr>
          <w:sz w:val="28"/>
          <w:szCs w:val="28"/>
        </w:rPr>
        <w:t xml:space="preserve">мощности </w:t>
      </w:r>
      <w:r w:rsidR="00B52080">
        <w:rPr>
          <w:sz w:val="28"/>
          <w:szCs w:val="28"/>
        </w:rPr>
        <w:t>ОАО</w:t>
      </w:r>
      <w:r w:rsidRPr="00B52080">
        <w:rPr>
          <w:sz w:val="28"/>
          <w:szCs w:val="28"/>
        </w:rPr>
        <w:t xml:space="preserve"> «С</w:t>
      </w:r>
      <w:bookmarkEnd w:id="18"/>
      <w:r w:rsidR="00B52080">
        <w:rPr>
          <w:sz w:val="28"/>
          <w:szCs w:val="28"/>
        </w:rPr>
        <w:t>ветлогорск</w:t>
      </w:r>
      <w:bookmarkStart w:id="19" w:name="OCRUncertain066"/>
      <w:r w:rsidRPr="00B52080">
        <w:rPr>
          <w:sz w:val="28"/>
          <w:szCs w:val="28"/>
        </w:rPr>
        <w:t>Химволокно</w:t>
      </w:r>
      <w:bookmarkEnd w:id="19"/>
      <w:r w:rsidRPr="00B52080">
        <w:rPr>
          <w:sz w:val="28"/>
          <w:szCs w:val="28"/>
        </w:rPr>
        <w:t xml:space="preserve">» характеризуются данными, приведенными в таблице </w:t>
      </w:r>
      <w:r w:rsidR="00805369" w:rsidRPr="00B52080">
        <w:rPr>
          <w:sz w:val="28"/>
          <w:szCs w:val="28"/>
        </w:rPr>
        <w:t>2</w:t>
      </w:r>
      <w:r w:rsidRPr="00B52080">
        <w:rPr>
          <w:sz w:val="28"/>
          <w:szCs w:val="28"/>
        </w:rPr>
        <w:t>.</w:t>
      </w:r>
      <w:r w:rsidR="00805369" w:rsidRPr="00B52080">
        <w:rPr>
          <w:sz w:val="28"/>
          <w:szCs w:val="28"/>
        </w:rPr>
        <w:t>3</w:t>
      </w:r>
      <w:r w:rsidRPr="00B52080">
        <w:rPr>
          <w:sz w:val="28"/>
          <w:szCs w:val="28"/>
        </w:rPr>
        <w:t>.</w:t>
      </w:r>
    </w:p>
    <w:p w:rsidR="00763BC5" w:rsidRPr="00B52080" w:rsidRDefault="00763BC5" w:rsidP="00140A3D">
      <w:pPr>
        <w:jc w:val="center"/>
        <w:rPr>
          <w:sz w:val="28"/>
          <w:szCs w:val="28"/>
        </w:rPr>
      </w:pPr>
    </w:p>
    <w:p w:rsidR="00763BC5" w:rsidRPr="00B52080" w:rsidRDefault="00805369" w:rsidP="00140A3D">
      <w:pPr>
        <w:jc w:val="center"/>
        <w:rPr>
          <w:sz w:val="28"/>
          <w:szCs w:val="28"/>
        </w:rPr>
      </w:pPr>
      <w:r w:rsidRPr="00B52080">
        <w:rPr>
          <w:sz w:val="28"/>
          <w:szCs w:val="28"/>
        </w:rPr>
        <w:t>Таблица 2.3</w:t>
      </w:r>
      <w:r w:rsidR="00763BC5" w:rsidRPr="00B52080">
        <w:rPr>
          <w:sz w:val="28"/>
          <w:szCs w:val="28"/>
        </w:rPr>
        <w:t xml:space="preserve">- Производственные мощности </w:t>
      </w:r>
      <w:r w:rsidR="00B52080">
        <w:rPr>
          <w:sz w:val="28"/>
          <w:szCs w:val="28"/>
        </w:rPr>
        <w:t>ОАО</w:t>
      </w:r>
      <w:r w:rsidR="00B52080" w:rsidRPr="00B52080">
        <w:rPr>
          <w:sz w:val="28"/>
          <w:szCs w:val="28"/>
        </w:rPr>
        <w:t xml:space="preserve"> «С</w:t>
      </w:r>
      <w:r w:rsidR="00B52080">
        <w:rPr>
          <w:sz w:val="28"/>
          <w:szCs w:val="28"/>
        </w:rPr>
        <w:t>ветлогорск</w:t>
      </w:r>
      <w:r w:rsidR="00B52080" w:rsidRPr="00B52080">
        <w:rPr>
          <w:sz w:val="28"/>
          <w:szCs w:val="28"/>
        </w:rPr>
        <w:t xml:space="preserve">Химволокно» </w:t>
      </w:r>
      <w:r w:rsidR="00763BC5" w:rsidRPr="00B52080">
        <w:rPr>
          <w:sz w:val="28"/>
          <w:szCs w:val="28"/>
        </w:rPr>
        <w:t xml:space="preserve"> в 2010 году.</w:t>
      </w: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3651"/>
        <w:gridCol w:w="1843"/>
        <w:gridCol w:w="1843"/>
        <w:gridCol w:w="2232"/>
      </w:tblGrid>
      <w:tr w:rsidR="00E15D8B" w:rsidRPr="00B52080" w:rsidTr="00AB16FD">
        <w:trPr>
          <w:trHeight w:val="170"/>
          <w:tblHeader/>
        </w:trPr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D8B" w:rsidRPr="00ED5C4F" w:rsidRDefault="00E15D8B" w:rsidP="00140A3D">
            <w:pPr>
              <w:keepNext/>
              <w:keepLines/>
              <w:jc w:val="center"/>
            </w:pPr>
          </w:p>
          <w:p w:rsidR="00E15D8B" w:rsidRPr="00ED5C4F" w:rsidRDefault="00E15D8B" w:rsidP="00140A3D">
            <w:pPr>
              <w:keepNext/>
              <w:keepLines/>
              <w:jc w:val="center"/>
            </w:pPr>
            <w:r w:rsidRPr="00ED5C4F">
              <w:t>Наименование</w:t>
            </w:r>
            <w:r w:rsidR="00D71ECB" w:rsidRPr="00ED5C4F">
              <w:t xml:space="preserve"> номенклатурной группы</w:t>
            </w:r>
          </w:p>
          <w:p w:rsidR="00E15D8B" w:rsidRPr="00ED5C4F" w:rsidRDefault="00E15D8B" w:rsidP="00140A3D">
            <w:pPr>
              <w:keepNext/>
              <w:keepLines/>
              <w:ind w:left="-248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D8B" w:rsidRPr="00ED5C4F" w:rsidRDefault="00E15D8B" w:rsidP="00140A3D">
            <w:pPr>
              <w:keepNext/>
              <w:keepLines/>
              <w:jc w:val="center"/>
            </w:pPr>
            <w:r w:rsidRPr="00ED5C4F">
              <w:t>Год ввода в эксплуатацию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D8B" w:rsidRPr="00ED5C4F" w:rsidRDefault="004E046E" w:rsidP="00140A3D">
            <w:pPr>
              <w:keepNext/>
              <w:keepLines/>
              <w:jc w:val="center"/>
            </w:pPr>
            <w:r w:rsidRPr="00ED5C4F">
              <w:t>Производств. мощность</w:t>
            </w:r>
            <w:r w:rsidR="00D71ECB" w:rsidRPr="00ED5C4F">
              <w:t xml:space="preserve"> тн/год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D8B" w:rsidRPr="00ED5C4F" w:rsidRDefault="00E15D8B" w:rsidP="00140A3D">
            <w:pPr>
              <w:keepNext/>
              <w:keepLines/>
              <w:jc w:val="center"/>
            </w:pPr>
            <w:r w:rsidRPr="00ED5C4F">
              <w:t xml:space="preserve">Процент использования </w:t>
            </w:r>
            <w:r w:rsidR="00D71ECB" w:rsidRPr="00ED5C4F">
              <w:t xml:space="preserve">производственных </w:t>
            </w:r>
            <w:r w:rsidRPr="00ED5C4F">
              <w:t>мощностей</w:t>
            </w:r>
          </w:p>
        </w:tc>
      </w:tr>
      <w:tr w:rsidR="00E15D8B" w:rsidRPr="00B52080" w:rsidTr="00AB16FD">
        <w:trPr>
          <w:trHeight w:val="170"/>
        </w:trPr>
        <w:tc>
          <w:tcPr>
            <w:tcW w:w="36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/>
                <w:sz w:val="24"/>
              </w:rPr>
            </w:pPr>
            <w:r w:rsidRPr="00ED5C4F">
              <w:rPr>
                <w:rFonts w:ascii="Times New Roman" w:hAnsi="Times New Roman"/>
                <w:sz w:val="24"/>
              </w:rPr>
              <w:t>Полиэфирная текстильная нить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>1984 – 85 гг.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 xml:space="preserve">27992 </w:t>
            </w:r>
          </w:p>
        </w:tc>
        <w:tc>
          <w:tcPr>
            <w:tcW w:w="22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>98,5%</w:t>
            </w:r>
          </w:p>
        </w:tc>
      </w:tr>
      <w:tr w:rsidR="00E15D8B" w:rsidRPr="00B52080" w:rsidTr="00AB16FD">
        <w:trPr>
          <w:trHeight w:val="738"/>
        </w:trPr>
        <w:tc>
          <w:tcPr>
            <w:tcW w:w="3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r w:rsidRPr="00ED5C4F">
              <w:t>Вискозная техническая  нить для корда и техизделий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>1964 – 68 гг.</w:t>
            </w:r>
          </w:p>
          <w:p w:rsidR="00E15D8B" w:rsidRPr="00ED5C4F" w:rsidRDefault="00E15D8B" w:rsidP="00140A3D">
            <w:pPr>
              <w:jc w:val="center"/>
            </w:pPr>
            <w:r w:rsidRPr="00ED5C4F">
              <w:t>2007г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 xml:space="preserve">5000 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>41,6 %</w:t>
            </w:r>
          </w:p>
        </w:tc>
      </w:tr>
      <w:tr w:rsidR="00E15D8B" w:rsidRPr="00B52080" w:rsidTr="00AB16FD">
        <w:trPr>
          <w:trHeight w:val="170"/>
        </w:trPr>
        <w:tc>
          <w:tcPr>
            <w:tcW w:w="3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ind w:left="-57" w:right="-57"/>
            </w:pPr>
            <w:r w:rsidRPr="00ED5C4F">
              <w:t>Кордная ткань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>1964-68гг.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 xml:space="preserve">7948 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>26,6 %</w:t>
            </w:r>
          </w:p>
        </w:tc>
      </w:tr>
      <w:tr w:rsidR="00E15D8B" w:rsidRPr="00B52080" w:rsidTr="00AB16FD">
        <w:trPr>
          <w:trHeight w:val="20"/>
        </w:trPr>
        <w:tc>
          <w:tcPr>
            <w:tcW w:w="3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ind w:left="-57" w:right="-57"/>
            </w:pPr>
            <w:r w:rsidRPr="00ED5C4F">
              <w:t>Углеродные волокнистые материалы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>1990-92 гг.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 xml:space="preserve">177 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>68,9 %</w:t>
            </w:r>
          </w:p>
        </w:tc>
      </w:tr>
      <w:tr w:rsidR="00E15D8B" w:rsidRPr="00B52080" w:rsidTr="00AB16FD">
        <w:trPr>
          <w:trHeight w:val="170"/>
        </w:trPr>
        <w:tc>
          <w:tcPr>
            <w:tcW w:w="3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r w:rsidRPr="00ED5C4F">
              <w:t xml:space="preserve">Нетканый материал  «Спанбел»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smartTag w:uri="urn:schemas-microsoft-com:office:smarttags" w:element="metricconverter">
              <w:smartTagPr>
                <w:attr w:name="ProductID" w:val="1994 г"/>
              </w:smartTagPr>
              <w:r w:rsidRPr="00ED5C4F">
                <w:t>1994 г</w:t>
              </w:r>
            </w:smartTag>
            <w:r w:rsidRPr="00ED5C4F"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>3241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>100,0 %</w:t>
            </w:r>
          </w:p>
        </w:tc>
      </w:tr>
      <w:tr w:rsidR="00E15D8B" w:rsidRPr="00B52080" w:rsidTr="00AB16FD">
        <w:trPr>
          <w:trHeight w:val="170"/>
        </w:trPr>
        <w:tc>
          <w:tcPr>
            <w:tcW w:w="3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r w:rsidRPr="00ED5C4F">
              <w:t>Нить полипропиленовая пленочная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>1995-99гг.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>4684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>68,1 %</w:t>
            </w:r>
          </w:p>
        </w:tc>
      </w:tr>
      <w:tr w:rsidR="00E15D8B" w:rsidRPr="00B52080" w:rsidTr="00AB16FD">
        <w:trPr>
          <w:trHeight w:val="170"/>
        </w:trPr>
        <w:tc>
          <w:tcPr>
            <w:tcW w:w="3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r w:rsidRPr="00ED5C4F">
              <w:t>Нить и волокна арселоновые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>1977-86 гг.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>465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D8B" w:rsidRPr="00ED5C4F" w:rsidRDefault="00E15D8B" w:rsidP="00140A3D">
            <w:pPr>
              <w:jc w:val="center"/>
            </w:pPr>
            <w:r w:rsidRPr="00ED5C4F">
              <w:t>32,9%</w:t>
            </w:r>
          </w:p>
        </w:tc>
      </w:tr>
    </w:tbl>
    <w:p w:rsidR="00805369" w:rsidRPr="00B52080" w:rsidRDefault="00805369" w:rsidP="00140A3D">
      <w:pPr>
        <w:ind w:firstLine="709"/>
        <w:jc w:val="both"/>
        <w:rPr>
          <w:sz w:val="28"/>
          <w:szCs w:val="28"/>
        </w:rPr>
      </w:pPr>
    </w:p>
    <w:p w:rsidR="00B55CE3" w:rsidRDefault="00805369" w:rsidP="00140A3D">
      <w:pPr>
        <w:ind w:firstLine="709"/>
        <w:jc w:val="both"/>
        <w:rPr>
          <w:sz w:val="28"/>
          <w:szCs w:val="28"/>
        </w:rPr>
      </w:pPr>
      <w:r w:rsidRPr="00B52080">
        <w:rPr>
          <w:color w:val="FF0000"/>
          <w:sz w:val="28"/>
          <w:szCs w:val="28"/>
        </w:rPr>
        <w:t>Фактическая с</w:t>
      </w:r>
      <w:r w:rsidR="00B55CE3" w:rsidRPr="00B52080">
        <w:rPr>
          <w:color w:val="FF0000"/>
          <w:sz w:val="28"/>
          <w:szCs w:val="28"/>
        </w:rPr>
        <w:t xml:space="preserve">ебестоимость выпущенной товарной продукции за </w:t>
      </w:r>
      <w:r w:rsidR="00E30E53" w:rsidRPr="00B52080">
        <w:rPr>
          <w:color w:val="FF0000"/>
          <w:sz w:val="28"/>
          <w:szCs w:val="28"/>
        </w:rPr>
        <w:t>2009-</w:t>
      </w:r>
      <w:r w:rsidR="00B55CE3" w:rsidRPr="00B52080">
        <w:rPr>
          <w:color w:val="FF0000"/>
          <w:sz w:val="28"/>
          <w:szCs w:val="28"/>
        </w:rPr>
        <w:t>2010 год составила 360 182 млн. руб., в том числе по</w:t>
      </w:r>
      <w:r w:rsidR="00B52080">
        <w:rPr>
          <w:color w:val="FF0000"/>
          <w:sz w:val="28"/>
          <w:szCs w:val="28"/>
        </w:rPr>
        <w:t xml:space="preserve"> </w:t>
      </w:r>
      <w:r w:rsidR="00B55CE3" w:rsidRPr="00B52080">
        <w:rPr>
          <w:color w:val="FF0000"/>
          <w:sz w:val="28"/>
          <w:szCs w:val="28"/>
        </w:rPr>
        <w:t>элементам затрат</w:t>
      </w:r>
      <w:r w:rsidR="006804B1" w:rsidRPr="00B52080">
        <w:rPr>
          <w:color w:val="FF0000"/>
          <w:sz w:val="28"/>
          <w:szCs w:val="28"/>
        </w:rPr>
        <w:t xml:space="preserve"> представлена в таблиц</w:t>
      </w:r>
      <w:r w:rsidR="00B52080">
        <w:rPr>
          <w:color w:val="FF0000"/>
          <w:sz w:val="28"/>
          <w:szCs w:val="28"/>
        </w:rPr>
        <w:t>е</w:t>
      </w:r>
      <w:r w:rsidR="006804B1" w:rsidRPr="00B52080">
        <w:rPr>
          <w:sz w:val="28"/>
          <w:szCs w:val="28"/>
        </w:rPr>
        <w:t xml:space="preserve"> 2.4</w:t>
      </w:r>
      <w:r w:rsidR="00B55CE3" w:rsidRPr="00B52080">
        <w:rPr>
          <w:sz w:val="28"/>
          <w:szCs w:val="28"/>
        </w:rPr>
        <w:t>:</w:t>
      </w:r>
    </w:p>
    <w:p w:rsidR="001A6317" w:rsidRDefault="001A6317" w:rsidP="00140A3D">
      <w:pPr>
        <w:ind w:firstLine="709"/>
        <w:jc w:val="both"/>
        <w:rPr>
          <w:sz w:val="28"/>
          <w:szCs w:val="28"/>
        </w:rPr>
      </w:pPr>
    </w:p>
    <w:p w:rsidR="001A6317" w:rsidRDefault="001A6317" w:rsidP="00140A3D">
      <w:pPr>
        <w:ind w:firstLine="708"/>
        <w:rPr>
          <w:sz w:val="28"/>
          <w:szCs w:val="28"/>
        </w:rPr>
      </w:pPr>
    </w:p>
    <w:p w:rsidR="001A6317" w:rsidRDefault="001A6317" w:rsidP="00140A3D">
      <w:pPr>
        <w:ind w:firstLine="708"/>
        <w:rPr>
          <w:sz w:val="28"/>
          <w:szCs w:val="28"/>
        </w:rPr>
      </w:pPr>
    </w:p>
    <w:p w:rsidR="001A6317" w:rsidRDefault="001A6317" w:rsidP="00140A3D">
      <w:pPr>
        <w:ind w:firstLine="708"/>
        <w:rPr>
          <w:sz w:val="28"/>
          <w:szCs w:val="28"/>
        </w:rPr>
      </w:pPr>
    </w:p>
    <w:p w:rsidR="001A6317" w:rsidRDefault="001A6317" w:rsidP="00140A3D">
      <w:pPr>
        <w:ind w:firstLine="708"/>
        <w:rPr>
          <w:sz w:val="28"/>
          <w:szCs w:val="28"/>
        </w:rPr>
      </w:pPr>
    </w:p>
    <w:p w:rsidR="001A6317" w:rsidRDefault="001A6317" w:rsidP="00140A3D">
      <w:pPr>
        <w:ind w:firstLine="708"/>
        <w:rPr>
          <w:sz w:val="28"/>
          <w:szCs w:val="28"/>
        </w:rPr>
      </w:pPr>
    </w:p>
    <w:p w:rsidR="001A6317" w:rsidRDefault="001A6317" w:rsidP="00140A3D">
      <w:pPr>
        <w:ind w:firstLine="708"/>
        <w:rPr>
          <w:sz w:val="28"/>
          <w:szCs w:val="28"/>
        </w:rPr>
      </w:pPr>
    </w:p>
    <w:p w:rsidR="001A6317" w:rsidRDefault="001A6317" w:rsidP="00140A3D">
      <w:pPr>
        <w:ind w:firstLine="708"/>
        <w:rPr>
          <w:sz w:val="28"/>
          <w:szCs w:val="28"/>
        </w:rPr>
      </w:pPr>
    </w:p>
    <w:p w:rsidR="001A6317" w:rsidRDefault="001A6317" w:rsidP="00140A3D">
      <w:pPr>
        <w:ind w:firstLine="708"/>
        <w:rPr>
          <w:sz w:val="28"/>
          <w:szCs w:val="28"/>
        </w:rPr>
      </w:pPr>
    </w:p>
    <w:p w:rsidR="001A6317" w:rsidRDefault="001A6317" w:rsidP="00140A3D">
      <w:pPr>
        <w:ind w:firstLine="708"/>
        <w:rPr>
          <w:sz w:val="28"/>
          <w:szCs w:val="28"/>
        </w:rPr>
      </w:pPr>
    </w:p>
    <w:p w:rsidR="00ED5C4F" w:rsidRDefault="00ED5C4F" w:rsidP="00140A3D">
      <w:pPr>
        <w:ind w:firstLine="708"/>
        <w:rPr>
          <w:sz w:val="28"/>
          <w:szCs w:val="28"/>
        </w:rPr>
      </w:pPr>
    </w:p>
    <w:p w:rsidR="00ED5C4F" w:rsidRDefault="00ED5C4F" w:rsidP="00140A3D">
      <w:pPr>
        <w:ind w:firstLine="708"/>
        <w:rPr>
          <w:sz w:val="28"/>
          <w:szCs w:val="28"/>
        </w:rPr>
      </w:pPr>
    </w:p>
    <w:p w:rsidR="00ED5C4F" w:rsidRDefault="00ED5C4F" w:rsidP="00140A3D">
      <w:pPr>
        <w:ind w:firstLine="708"/>
        <w:rPr>
          <w:sz w:val="28"/>
          <w:szCs w:val="28"/>
        </w:rPr>
      </w:pPr>
    </w:p>
    <w:p w:rsidR="00ED5C4F" w:rsidRDefault="00ED5C4F" w:rsidP="00140A3D">
      <w:pPr>
        <w:ind w:firstLine="708"/>
        <w:rPr>
          <w:sz w:val="28"/>
          <w:szCs w:val="28"/>
        </w:rPr>
      </w:pPr>
    </w:p>
    <w:p w:rsidR="00B55CE3" w:rsidRPr="00B52080" w:rsidRDefault="00805369" w:rsidP="00140A3D">
      <w:pPr>
        <w:ind w:firstLine="708"/>
        <w:rPr>
          <w:sz w:val="28"/>
          <w:szCs w:val="28"/>
        </w:rPr>
      </w:pPr>
      <w:r w:rsidRPr="00B52080">
        <w:rPr>
          <w:sz w:val="28"/>
          <w:szCs w:val="28"/>
        </w:rPr>
        <w:lastRenderedPageBreak/>
        <w:t>Таблица 2.4</w:t>
      </w:r>
      <w:r w:rsidR="00B55CE3" w:rsidRPr="00B52080">
        <w:rPr>
          <w:sz w:val="28"/>
          <w:szCs w:val="28"/>
        </w:rPr>
        <w:t xml:space="preserve"> – </w:t>
      </w:r>
      <w:r w:rsidRPr="00B52080">
        <w:rPr>
          <w:sz w:val="28"/>
          <w:szCs w:val="28"/>
        </w:rPr>
        <w:t xml:space="preserve">Структура фактической себестоимости за 2009-2010 год </w:t>
      </w:r>
      <w:r w:rsidR="00B55CE3" w:rsidRPr="00B52080">
        <w:rPr>
          <w:sz w:val="28"/>
          <w:szCs w:val="28"/>
        </w:rPr>
        <w:t>.</w:t>
      </w:r>
    </w:p>
    <w:tbl>
      <w:tblPr>
        <w:tblW w:w="9796" w:type="dxa"/>
        <w:tblInd w:w="93" w:type="dxa"/>
        <w:tblLayout w:type="fixed"/>
        <w:tblLook w:val="0000"/>
      </w:tblPr>
      <w:tblGrid>
        <w:gridCol w:w="1433"/>
        <w:gridCol w:w="850"/>
        <w:gridCol w:w="993"/>
        <w:gridCol w:w="850"/>
        <w:gridCol w:w="851"/>
        <w:gridCol w:w="708"/>
        <w:gridCol w:w="851"/>
        <w:gridCol w:w="992"/>
        <w:gridCol w:w="851"/>
        <w:gridCol w:w="708"/>
        <w:gridCol w:w="709"/>
      </w:tblGrid>
      <w:tr w:rsidR="00B55CE3" w:rsidRPr="008C4614" w:rsidTr="00976A45">
        <w:trPr>
          <w:tblHeader/>
        </w:trPr>
        <w:tc>
          <w:tcPr>
            <w:tcW w:w="14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55CE3" w:rsidRPr="008C4614" w:rsidRDefault="00B55CE3" w:rsidP="001A6317">
            <w:pPr>
              <w:jc w:val="center"/>
            </w:pPr>
            <w:r w:rsidRPr="008C4614">
              <w:rPr>
                <w:sz w:val="22"/>
              </w:rPr>
              <w:t>Наименование элемента затрат</w:t>
            </w:r>
          </w:p>
        </w:tc>
        <w:tc>
          <w:tcPr>
            <w:tcW w:w="26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B55CE3" w:rsidRPr="008C4614" w:rsidRDefault="00B55CE3" w:rsidP="001A6317">
            <w:pPr>
              <w:jc w:val="center"/>
            </w:pPr>
            <w:r w:rsidRPr="008C4614">
              <w:rPr>
                <w:sz w:val="22"/>
              </w:rPr>
              <w:t>2009 г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B55CE3" w:rsidRPr="008C4614" w:rsidRDefault="00B55CE3" w:rsidP="001A6317">
            <w:pPr>
              <w:jc w:val="center"/>
            </w:pPr>
            <w:smartTag w:uri="urn:schemas-microsoft-com:office:smarttags" w:element="metricconverter">
              <w:smartTagPr>
                <w:attr w:name="ProductID" w:val="2010 г"/>
              </w:smartTagPr>
              <w:r w:rsidRPr="008C4614">
                <w:rPr>
                  <w:sz w:val="22"/>
                </w:rPr>
                <w:t>2010 г</w:t>
              </w:r>
            </w:smartTag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B55CE3" w:rsidRPr="008C4614" w:rsidRDefault="00B55CE3" w:rsidP="001A6317">
            <w:pPr>
              <w:jc w:val="center"/>
            </w:pPr>
            <w:r w:rsidRPr="008C4614">
              <w:rPr>
                <w:sz w:val="22"/>
              </w:rPr>
              <w:t>Отклонение, 2010/2009 г</w:t>
            </w:r>
          </w:p>
        </w:tc>
      </w:tr>
      <w:tr w:rsidR="00B55CE3" w:rsidRPr="008C4614" w:rsidTr="00976A45">
        <w:trPr>
          <w:tblHeader/>
        </w:trPr>
        <w:tc>
          <w:tcPr>
            <w:tcW w:w="14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B55CE3" w:rsidRPr="008C4614" w:rsidRDefault="00B55CE3" w:rsidP="001A631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5CE3" w:rsidRPr="008C4614" w:rsidRDefault="00B55CE3" w:rsidP="001A6317">
            <w:pPr>
              <w:jc w:val="center"/>
            </w:pPr>
            <w:r w:rsidRPr="008C4614">
              <w:rPr>
                <w:sz w:val="22"/>
              </w:rPr>
              <w:t>Сумма</w:t>
            </w:r>
            <w:r w:rsidRPr="008C4614">
              <w:rPr>
                <w:sz w:val="22"/>
              </w:rPr>
              <w:br/>
              <w:t>млн. руб.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55CE3" w:rsidRPr="008C4614" w:rsidRDefault="00537963" w:rsidP="001A6317">
            <w:pPr>
              <w:jc w:val="center"/>
            </w:pPr>
            <w:r w:rsidRPr="008C4614">
              <w:rPr>
                <w:sz w:val="22"/>
              </w:rPr>
              <w:t>Уд. вес в с-</w:t>
            </w:r>
            <w:r w:rsidR="00B55CE3" w:rsidRPr="008C4614">
              <w:rPr>
                <w:sz w:val="22"/>
              </w:rPr>
              <w:t>сти,%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5CE3" w:rsidRPr="008C4614" w:rsidRDefault="00B55CE3" w:rsidP="001A6317">
            <w:pPr>
              <w:jc w:val="center"/>
            </w:pPr>
            <w:r w:rsidRPr="008C4614">
              <w:rPr>
                <w:sz w:val="22"/>
              </w:rPr>
              <w:t>Затр. на 1000 руб. ТП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55CE3" w:rsidRPr="008C4614" w:rsidRDefault="00B55CE3" w:rsidP="001A6317">
            <w:pPr>
              <w:jc w:val="center"/>
            </w:pPr>
            <w:r w:rsidRPr="008C4614">
              <w:rPr>
                <w:sz w:val="22"/>
              </w:rPr>
              <w:t>Сумма</w:t>
            </w:r>
            <w:r w:rsidRPr="008C4614">
              <w:rPr>
                <w:sz w:val="22"/>
              </w:rPr>
              <w:br/>
              <w:t>млн. руб.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55CE3" w:rsidRPr="008C4614" w:rsidRDefault="00537963" w:rsidP="001A6317">
            <w:pPr>
              <w:jc w:val="center"/>
            </w:pPr>
            <w:r w:rsidRPr="008C4614">
              <w:rPr>
                <w:sz w:val="22"/>
              </w:rPr>
              <w:t>Уд. вес в с-</w:t>
            </w:r>
            <w:r w:rsidR="00B55CE3" w:rsidRPr="008C4614">
              <w:rPr>
                <w:sz w:val="22"/>
              </w:rPr>
              <w:t>сти,%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55CE3" w:rsidRPr="008C4614" w:rsidRDefault="00B55CE3" w:rsidP="001A6317">
            <w:pPr>
              <w:jc w:val="center"/>
            </w:pPr>
            <w:r w:rsidRPr="008C4614">
              <w:rPr>
                <w:sz w:val="22"/>
              </w:rPr>
              <w:t>Затр. на 1000 руб. ТП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55CE3" w:rsidRPr="008C4614" w:rsidRDefault="00B55CE3" w:rsidP="001A6317">
            <w:pPr>
              <w:jc w:val="center"/>
            </w:pPr>
            <w:r w:rsidRPr="008C4614">
              <w:rPr>
                <w:sz w:val="22"/>
              </w:rPr>
              <w:t>Затра-ты, млн. руб.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55CE3" w:rsidRPr="008C4614" w:rsidRDefault="00702ED1" w:rsidP="001A6317">
            <w:pPr>
              <w:jc w:val="center"/>
            </w:pPr>
            <w:r w:rsidRPr="008C4614">
              <w:rPr>
                <w:sz w:val="22"/>
              </w:rPr>
              <w:t>отклонение</w:t>
            </w:r>
            <w:r w:rsidR="00B55CE3" w:rsidRPr="008C4614">
              <w:rPr>
                <w:sz w:val="22"/>
              </w:rPr>
              <w:t>, %</w:t>
            </w:r>
          </w:p>
        </w:tc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55CE3" w:rsidRPr="008C4614" w:rsidRDefault="00B55CE3" w:rsidP="001A6317">
            <w:pPr>
              <w:jc w:val="center"/>
            </w:pPr>
            <w:r w:rsidRPr="008C4614">
              <w:rPr>
                <w:sz w:val="22"/>
              </w:rPr>
              <w:t>Затраты на 1000 руб. ТП</w:t>
            </w:r>
          </w:p>
        </w:tc>
      </w:tr>
      <w:tr w:rsidR="00B55CE3" w:rsidRPr="008C4614" w:rsidTr="001A6317">
        <w:trPr>
          <w:tblHeader/>
        </w:trPr>
        <w:tc>
          <w:tcPr>
            <w:tcW w:w="143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B55CE3" w:rsidRPr="008C4614" w:rsidRDefault="00B55CE3" w:rsidP="001A6317">
            <w:pPr>
              <w:jc w:val="center"/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55CE3" w:rsidRPr="008C4614" w:rsidRDefault="00B55CE3" w:rsidP="001A6317">
            <w:pPr>
              <w:jc w:val="center"/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CE3" w:rsidRPr="008C4614" w:rsidRDefault="00B55CE3" w:rsidP="001A6317">
            <w:pPr>
              <w:jc w:val="center"/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55CE3" w:rsidRPr="008C4614" w:rsidRDefault="00B55CE3" w:rsidP="001A6317">
            <w:pPr>
              <w:jc w:val="center"/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5CE3" w:rsidRPr="008C4614" w:rsidRDefault="00B55CE3" w:rsidP="001A6317">
            <w:pPr>
              <w:jc w:val="center"/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CE3" w:rsidRPr="008C4614" w:rsidRDefault="00B55CE3" w:rsidP="001A6317">
            <w:pPr>
              <w:jc w:val="center"/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CE3" w:rsidRPr="008C4614" w:rsidRDefault="00B55CE3" w:rsidP="001A6317">
            <w:pPr>
              <w:jc w:val="center"/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B55CE3" w:rsidRPr="008C4614" w:rsidRDefault="00B55CE3" w:rsidP="001A6317">
            <w:pPr>
              <w:jc w:val="center"/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B55CE3" w:rsidRPr="008C4614" w:rsidRDefault="00B55CE3" w:rsidP="001A6317">
            <w:pPr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5CE3" w:rsidRPr="008C4614" w:rsidRDefault="00B55CE3" w:rsidP="001A6317">
            <w:pPr>
              <w:jc w:val="center"/>
            </w:pPr>
            <w:r w:rsidRPr="008C4614">
              <w:rPr>
                <w:sz w:val="22"/>
              </w:rPr>
              <w:t>руб.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5CE3" w:rsidRPr="008C4614" w:rsidRDefault="00B55CE3" w:rsidP="001A6317">
            <w:pPr>
              <w:jc w:val="center"/>
            </w:pPr>
            <w:r w:rsidRPr="008C4614">
              <w:rPr>
                <w:sz w:val="22"/>
              </w:rPr>
              <w:t>%</w:t>
            </w:r>
          </w:p>
        </w:tc>
      </w:tr>
      <w:tr w:rsidR="00CE64D9" w:rsidRPr="008C4614" w:rsidTr="001A6317">
        <w:trPr>
          <w:trHeight w:val="923"/>
          <w:tblHeader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bCs/>
              </w:rPr>
            </w:pPr>
            <w:r w:rsidRPr="008C4614">
              <w:rPr>
                <w:bCs/>
                <w:sz w:val="22"/>
              </w:rPr>
              <w:t>Объём производства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280488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365296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84808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FFFFFF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FFFFFF"/>
              </w:rPr>
            </w:pPr>
          </w:p>
        </w:tc>
      </w:tr>
      <w:tr w:rsidR="00CE64D9" w:rsidRPr="008C4614" w:rsidTr="001A6317">
        <w:trPr>
          <w:tblHeader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bCs/>
              </w:rPr>
            </w:pPr>
            <w:r w:rsidRPr="008C4614">
              <w:rPr>
                <w:bCs/>
                <w:sz w:val="22"/>
              </w:rPr>
              <w:t>Затраты, всего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281161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1002,3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330182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940,2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79021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1A6317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</w:t>
            </w:r>
            <w:r w:rsidR="00CE64D9" w:rsidRPr="008C4614">
              <w:rPr>
                <w:color w:val="000000"/>
                <w:sz w:val="22"/>
              </w:rPr>
              <w:t>62,1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-6,60</w:t>
            </w:r>
          </w:p>
        </w:tc>
      </w:tr>
      <w:tr w:rsidR="00CE64D9" w:rsidRPr="008C4614" w:rsidTr="001A6317">
        <w:trPr>
          <w:tblHeader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</w:pPr>
            <w:r w:rsidRPr="008C4614">
              <w:rPr>
                <w:sz w:val="22"/>
              </w:rPr>
              <w:t>в том числе: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</w:p>
        </w:tc>
      </w:tr>
      <w:tr w:rsidR="00CE64D9" w:rsidRPr="008C4614" w:rsidTr="001A6317">
        <w:trPr>
          <w:tblHeader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1A6317" w:rsidP="001A6317">
            <w:pPr>
              <w:jc w:val="center"/>
              <w:rPr>
                <w:bCs/>
              </w:rPr>
            </w:pPr>
            <w:r w:rsidRPr="008C4614">
              <w:rPr>
                <w:bCs/>
                <w:sz w:val="22"/>
              </w:rPr>
              <w:t xml:space="preserve">Матер. </w:t>
            </w:r>
            <w:r w:rsidR="00CE64D9" w:rsidRPr="008C4614">
              <w:rPr>
                <w:bCs/>
                <w:sz w:val="22"/>
              </w:rPr>
              <w:t>затраты: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153797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54,70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552,7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190303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57,6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587,6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67489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6,6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34,9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3,71</w:t>
            </w:r>
          </w:p>
        </w:tc>
      </w:tr>
      <w:tr w:rsidR="00CE64D9" w:rsidRPr="008C4614" w:rsidTr="001A6317">
        <w:trPr>
          <w:tblHeader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</w:pPr>
            <w:r w:rsidRPr="008C4614">
              <w:rPr>
                <w:sz w:val="22"/>
              </w:rPr>
              <w:t>- сырьё и материалы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113468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40,36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404,5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117924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35,7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378,7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54456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6,3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-25,8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-2,74</w:t>
            </w:r>
          </w:p>
        </w:tc>
      </w:tr>
      <w:tr w:rsidR="00CE64D9" w:rsidRPr="008C4614" w:rsidTr="001A6317">
        <w:trPr>
          <w:tblHeader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4D9" w:rsidRPr="008C4614" w:rsidRDefault="00CE64D9" w:rsidP="001A6317">
            <w:pPr>
              <w:jc w:val="center"/>
            </w:pPr>
            <w:r w:rsidRPr="008C4614">
              <w:rPr>
                <w:sz w:val="22"/>
              </w:rPr>
              <w:t>- раб</w:t>
            </w:r>
            <w:r w:rsidR="00B52080" w:rsidRPr="008C4614">
              <w:rPr>
                <w:sz w:val="22"/>
              </w:rPr>
              <w:t xml:space="preserve">оты и услуги производств. </w:t>
            </w:r>
            <w:r w:rsidRPr="008C4614">
              <w:rPr>
                <w:sz w:val="22"/>
              </w:rPr>
              <w:t>х</w:t>
            </w:r>
            <w:r w:rsidR="00B52080" w:rsidRPr="008C4614">
              <w:rPr>
                <w:sz w:val="22"/>
              </w:rPr>
              <w:t>арактера оказываемые сторон.</w:t>
            </w:r>
            <w:r w:rsidRPr="008C4614">
              <w:rPr>
                <w:sz w:val="22"/>
              </w:rPr>
              <w:t>организ</w:t>
            </w:r>
            <w:r w:rsidR="00B52080" w:rsidRPr="008C4614">
              <w:rPr>
                <w:sz w:val="22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1125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0,4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2063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0,6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3,6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938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0,2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-0,4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-0,04</w:t>
            </w:r>
          </w:p>
        </w:tc>
      </w:tr>
      <w:tr w:rsidR="00CE64D9" w:rsidRPr="008C4614" w:rsidTr="001A6317">
        <w:trPr>
          <w:tblHeader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4D9" w:rsidRPr="008C4614" w:rsidRDefault="00CE64D9" w:rsidP="001A6317">
            <w:pPr>
              <w:jc w:val="center"/>
            </w:pPr>
            <w:r w:rsidRPr="008C4614">
              <w:rPr>
                <w:sz w:val="22"/>
              </w:rPr>
              <w:t>- ТЭР со стороны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40329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14,34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143,8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72379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21,9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204,8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12050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0,2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61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6,49</w:t>
            </w:r>
          </w:p>
        </w:tc>
      </w:tr>
      <w:tr w:rsidR="00CE64D9" w:rsidRPr="008C4614" w:rsidTr="001A6317">
        <w:trPr>
          <w:tblHeader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</w:pPr>
            <w:r w:rsidRPr="008C4614">
              <w:rPr>
                <w:sz w:val="22"/>
              </w:rPr>
              <w:t>электроэнергия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26689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9,49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95,2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56035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16,9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158,6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9346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0,5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63,4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6,74</w:t>
            </w:r>
          </w:p>
        </w:tc>
      </w:tr>
      <w:tr w:rsidR="00CE64D9" w:rsidRPr="008C4614" w:rsidTr="001A6317">
        <w:trPr>
          <w:tblHeader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</w:pPr>
            <w:r w:rsidRPr="008C4614">
              <w:rPr>
                <w:sz w:val="22"/>
              </w:rPr>
              <w:t>теплоэнергия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12157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4,32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43,3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15030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4,5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41,1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2873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-0,2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-2,2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-0,23</w:t>
            </w:r>
          </w:p>
        </w:tc>
      </w:tr>
      <w:tr w:rsidR="00CE64D9" w:rsidRPr="008C4614" w:rsidTr="001A6317">
        <w:trPr>
          <w:tblHeader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B52080" w:rsidP="001A6317">
            <w:pPr>
              <w:jc w:val="center"/>
            </w:pPr>
            <w:r w:rsidRPr="008C4614">
              <w:rPr>
                <w:sz w:val="22"/>
              </w:rPr>
              <w:t>- прочие матер.</w:t>
            </w:r>
            <w:r w:rsidR="00CE64D9" w:rsidRPr="008C4614">
              <w:rPr>
                <w:sz w:val="22"/>
              </w:rPr>
              <w:t>затраты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0,4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165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0,05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0,1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0,01</w:t>
            </w:r>
          </w:p>
        </w:tc>
      </w:tr>
      <w:tr w:rsidR="00CE64D9" w:rsidRPr="008C4614" w:rsidTr="001A6317">
        <w:trPr>
          <w:tblHeader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bCs/>
              </w:rPr>
            </w:pPr>
            <w:r w:rsidRPr="008C4614">
              <w:rPr>
                <w:bCs/>
                <w:sz w:val="22"/>
              </w:rPr>
              <w:t>Расходы на оплату труда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64482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22,93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229,9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74845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22,6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180,6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10363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-2,2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-49,3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-5,24</w:t>
            </w:r>
          </w:p>
        </w:tc>
      </w:tr>
      <w:tr w:rsidR="00CE64D9" w:rsidRPr="008C4614" w:rsidTr="001A6317">
        <w:trPr>
          <w:tblHeader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bCs/>
              </w:rPr>
            </w:pPr>
            <w:r w:rsidRPr="008C4614">
              <w:rPr>
                <w:bCs/>
                <w:sz w:val="22"/>
              </w:rPr>
              <w:t>Отчисления на соц. нужды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22668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8,06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80,8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26448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72,4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3780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-0,7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-8,4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-0,89</w:t>
            </w:r>
          </w:p>
        </w:tc>
      </w:tr>
      <w:tr w:rsidR="00CE64D9" w:rsidRPr="008C4614" w:rsidTr="001A6317">
        <w:trPr>
          <w:tblHeader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bCs/>
              </w:rPr>
            </w:pPr>
            <w:r w:rsidRPr="008C4614">
              <w:rPr>
                <w:bCs/>
                <w:sz w:val="22"/>
              </w:rPr>
              <w:t>Амортизация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23790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8,46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84,8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18694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5,6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51,2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-5096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-3,3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-33,6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-3,57</w:t>
            </w:r>
          </w:p>
        </w:tc>
      </w:tr>
      <w:tr w:rsidR="00CE64D9" w:rsidRPr="008C4614" w:rsidTr="001A6317">
        <w:trPr>
          <w:tblHeader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bCs/>
              </w:rPr>
            </w:pPr>
            <w:r w:rsidRPr="008C4614">
              <w:rPr>
                <w:bCs/>
                <w:sz w:val="22"/>
              </w:rPr>
              <w:t>Прочие затраты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15179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5,40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54,1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17664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5,3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48,4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2485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-0,5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-5,7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4D9" w:rsidRPr="008C4614" w:rsidRDefault="00CE64D9" w:rsidP="001A6317">
            <w:pPr>
              <w:jc w:val="center"/>
              <w:rPr>
                <w:color w:val="000000"/>
              </w:rPr>
            </w:pPr>
            <w:r w:rsidRPr="008C4614">
              <w:rPr>
                <w:color w:val="000000"/>
                <w:sz w:val="22"/>
              </w:rPr>
              <w:t>-0,61</w:t>
            </w:r>
          </w:p>
        </w:tc>
      </w:tr>
    </w:tbl>
    <w:p w:rsidR="00D91951" w:rsidRPr="00B52080" w:rsidRDefault="00D91951" w:rsidP="00140A3D">
      <w:pPr>
        <w:pStyle w:val="a4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</w:rPr>
      </w:pPr>
    </w:p>
    <w:p w:rsidR="00B55CE3" w:rsidRPr="00B52080" w:rsidRDefault="00B55CE3" w:rsidP="00140A3D">
      <w:pPr>
        <w:pStyle w:val="a4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B52080">
        <w:rPr>
          <w:rFonts w:ascii="Times New Roman" w:hAnsi="Times New Roman"/>
          <w:b w:val="0"/>
          <w:i w:val="0"/>
          <w:sz w:val="28"/>
          <w:szCs w:val="28"/>
        </w:rPr>
        <w:t>К уровню прошлого года абсолютный прирост затрат за отчетный период составил 79 021 млн. рублей или на 28,1 %, в том числе материальных на</w:t>
      </w:r>
      <w:r w:rsidR="00E42E24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="00976A45" w:rsidRPr="00B52080">
        <w:rPr>
          <w:rFonts w:ascii="Times New Roman" w:hAnsi="Times New Roman"/>
          <w:b w:val="0"/>
          <w:i w:val="0"/>
          <w:sz w:val="28"/>
          <w:szCs w:val="28"/>
        </w:rPr>
        <w:t>49021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млн. рублей или на 43,5 %.</w:t>
      </w:r>
    </w:p>
    <w:p w:rsidR="00B55CE3" w:rsidRPr="00B52080" w:rsidRDefault="00B55CE3" w:rsidP="00140A3D">
      <w:pPr>
        <w:pStyle w:val="a4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B52080">
        <w:rPr>
          <w:rFonts w:ascii="Times New Roman" w:hAnsi="Times New Roman"/>
          <w:b w:val="0"/>
          <w:i w:val="0"/>
          <w:sz w:val="28"/>
          <w:szCs w:val="28"/>
        </w:rPr>
        <w:t xml:space="preserve">На основании, данных таблицы можно утверждать, что предприятие является материалоемким, </w:t>
      </w:r>
      <w:r w:rsidR="0078777A" w:rsidRPr="00B52080">
        <w:rPr>
          <w:rFonts w:ascii="Times New Roman" w:hAnsi="Times New Roman"/>
          <w:b w:val="0"/>
          <w:i w:val="0"/>
          <w:sz w:val="28"/>
          <w:szCs w:val="28"/>
        </w:rPr>
        <w:t>об этом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 xml:space="preserve"> свидетельствует преобладание в </w:t>
      </w:r>
      <w:r w:rsidR="0078777A" w:rsidRPr="00B52080">
        <w:rPr>
          <w:rFonts w:ascii="Times New Roman" w:hAnsi="Times New Roman"/>
          <w:b w:val="0"/>
          <w:i w:val="0"/>
          <w:sz w:val="28"/>
          <w:szCs w:val="28"/>
        </w:rPr>
        <w:t xml:space="preserve">общих 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>затрат</w:t>
      </w:r>
      <w:r w:rsidR="0078777A" w:rsidRPr="00B52080">
        <w:rPr>
          <w:rFonts w:ascii="Times New Roman" w:hAnsi="Times New Roman"/>
          <w:b w:val="0"/>
          <w:i w:val="0"/>
          <w:sz w:val="28"/>
          <w:szCs w:val="28"/>
        </w:rPr>
        <w:t>ах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материальных </w:t>
      </w:r>
      <w:r w:rsidR="00E15D8B" w:rsidRPr="00B52080">
        <w:rPr>
          <w:rFonts w:ascii="Times New Roman" w:hAnsi="Times New Roman"/>
          <w:b w:val="0"/>
          <w:i w:val="0"/>
          <w:sz w:val="28"/>
          <w:szCs w:val="28"/>
        </w:rPr>
        <w:t>затрат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>. Так в отчетном пер</w:t>
      </w:r>
      <w:r w:rsidR="00615701" w:rsidRPr="00B52080">
        <w:rPr>
          <w:rFonts w:ascii="Times New Roman" w:hAnsi="Times New Roman"/>
          <w:b w:val="0"/>
          <w:i w:val="0"/>
          <w:sz w:val="28"/>
          <w:szCs w:val="28"/>
        </w:rPr>
        <w:t xml:space="preserve">иоде удельный вес </w:t>
      </w:r>
      <w:r w:rsidR="001A6317">
        <w:rPr>
          <w:rFonts w:ascii="Times New Roman" w:hAnsi="Times New Roman"/>
          <w:b w:val="0"/>
          <w:i w:val="0"/>
          <w:sz w:val="28"/>
          <w:szCs w:val="28"/>
        </w:rPr>
        <w:t>материальных затрат</w:t>
      </w:r>
      <w:r w:rsidR="00615701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составил 57,64 %, против 54,7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 xml:space="preserve"> % в 2009 году. </w:t>
      </w:r>
    </w:p>
    <w:p w:rsidR="00B55CE3" w:rsidRPr="00B52080" w:rsidRDefault="00B55CE3" w:rsidP="00140A3D">
      <w:pPr>
        <w:pStyle w:val="a4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B52080">
        <w:rPr>
          <w:rFonts w:ascii="Times New Roman" w:hAnsi="Times New Roman"/>
          <w:b w:val="0"/>
          <w:i w:val="0"/>
          <w:sz w:val="28"/>
          <w:szCs w:val="28"/>
        </w:rPr>
        <w:lastRenderedPageBreak/>
        <w:t>Расходы на оплату труда с отчислениями занимают второе место по величине</w:t>
      </w:r>
      <w:r w:rsidR="001A6317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>в затратах на производство продукции. Абсолютный рост показателя составил</w:t>
      </w:r>
      <w:r w:rsidR="00804083" w:rsidRPr="00B52080">
        <w:rPr>
          <w:rFonts w:ascii="Times New Roman" w:hAnsi="Times New Roman"/>
          <w:b w:val="0"/>
          <w:i w:val="0"/>
          <w:sz w:val="28"/>
          <w:szCs w:val="28"/>
        </w:rPr>
        <w:t>10 363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 xml:space="preserve">млн. рублей. Рост затрат связан с увеличением с 01.05.10 г. тарифной ставки первого разряда на 11% (с 180000 руб. до 200000 руб.), с 01.11.10 г.тарифной ставки первого разряда на 5 % (210000 руб.), а также за счет увеличения с 1 апреля ис 1 октября на 5 процентных пунктов тарифных окладов по Инструкции. </w:t>
      </w:r>
    </w:p>
    <w:p w:rsidR="00B55CE3" w:rsidRPr="00B52080" w:rsidRDefault="00B55CE3" w:rsidP="00140A3D">
      <w:pPr>
        <w:pStyle w:val="a4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B52080">
        <w:rPr>
          <w:rFonts w:ascii="Times New Roman" w:hAnsi="Times New Roman"/>
          <w:b w:val="0"/>
          <w:i w:val="0"/>
          <w:sz w:val="28"/>
          <w:szCs w:val="28"/>
        </w:rPr>
        <w:t>Снижение амортизационных отчислений за счет неначисления амортизации в период с мая по октябрь 2010 года на отдельные группы основных средств составило</w:t>
      </w:r>
      <w:r w:rsidR="00E42E24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>5</w:t>
      </w:r>
      <w:r w:rsidR="00E33016" w:rsidRPr="00B52080">
        <w:rPr>
          <w:rFonts w:ascii="Times New Roman" w:hAnsi="Times New Roman"/>
          <w:b w:val="0"/>
          <w:i w:val="0"/>
          <w:sz w:val="28"/>
          <w:szCs w:val="28"/>
        </w:rPr>
        <w:t>096 млн. рублей.</w:t>
      </w:r>
      <w:r w:rsidR="00E513E7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Это связано с желанием предприятия завысить финансовый результат для статистической отчетности. </w:t>
      </w:r>
    </w:p>
    <w:p w:rsidR="00A24DE0" w:rsidRPr="00B52080" w:rsidRDefault="00A24DE0" w:rsidP="00140A3D">
      <w:pPr>
        <w:pStyle w:val="a4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B52080">
        <w:rPr>
          <w:rFonts w:ascii="Times New Roman" w:hAnsi="Times New Roman"/>
          <w:b w:val="0"/>
          <w:i w:val="0"/>
          <w:sz w:val="28"/>
          <w:szCs w:val="28"/>
        </w:rPr>
        <w:t>В то же время стоит отметить изменения в затратах на 1000 руб</w:t>
      </w:r>
      <w:r w:rsidR="00D4425F" w:rsidRPr="00B52080">
        <w:rPr>
          <w:rFonts w:ascii="Times New Roman" w:hAnsi="Times New Roman"/>
          <w:b w:val="0"/>
          <w:i w:val="0"/>
          <w:sz w:val="28"/>
          <w:szCs w:val="28"/>
        </w:rPr>
        <w:t xml:space="preserve">лей </w:t>
      </w:r>
      <w:r w:rsidR="00E33016" w:rsidRPr="00B52080">
        <w:rPr>
          <w:rFonts w:ascii="Times New Roman" w:hAnsi="Times New Roman"/>
          <w:b w:val="0"/>
          <w:i w:val="0"/>
          <w:sz w:val="28"/>
          <w:szCs w:val="28"/>
        </w:rPr>
        <w:t>товарной продукции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 xml:space="preserve">. </w:t>
      </w:r>
    </w:p>
    <w:p w:rsidR="00100941" w:rsidRPr="00B52080" w:rsidRDefault="00100941" w:rsidP="00140A3D">
      <w:pPr>
        <w:pStyle w:val="a4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</w:rPr>
      </w:pPr>
    </w:p>
    <w:p w:rsidR="00A24DE0" w:rsidRPr="00B52080" w:rsidRDefault="00804083" w:rsidP="00140A3D">
      <w:pPr>
        <w:pStyle w:val="a4"/>
        <w:spacing w:before="0" w:after="0" w:line="240" w:lineRule="auto"/>
        <w:ind w:firstLine="709"/>
        <w:rPr>
          <w:rFonts w:ascii="Times New Roman" w:hAnsi="Times New Roman"/>
          <w:b w:val="0"/>
          <w:i w:val="0"/>
          <w:sz w:val="28"/>
          <w:szCs w:val="28"/>
        </w:rPr>
      </w:pPr>
      <w:r w:rsidRPr="00B52080">
        <w:rPr>
          <w:rFonts w:ascii="Times New Roman" w:hAnsi="Times New Roman"/>
          <w:b w:val="0"/>
          <w:i w:val="0"/>
          <w:noProof/>
          <w:sz w:val="28"/>
          <w:szCs w:val="28"/>
        </w:rPr>
        <w:drawing>
          <wp:inline distT="0" distB="0" distL="0" distR="0">
            <wp:extent cx="5272644" cy="3693226"/>
            <wp:effectExtent l="0" t="0" r="0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30E53" w:rsidRPr="00B52080" w:rsidRDefault="00E30E53" w:rsidP="00140A3D">
      <w:pPr>
        <w:pStyle w:val="a4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</w:rPr>
      </w:pPr>
    </w:p>
    <w:p w:rsidR="00A24DE0" w:rsidRPr="00B52080" w:rsidRDefault="00A24DE0" w:rsidP="00140A3D">
      <w:pPr>
        <w:pStyle w:val="a4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B52080">
        <w:rPr>
          <w:rFonts w:ascii="Times New Roman" w:hAnsi="Times New Roman"/>
          <w:b w:val="0"/>
          <w:i w:val="0"/>
          <w:sz w:val="28"/>
          <w:szCs w:val="28"/>
        </w:rPr>
        <w:t>Рисунок 2.1 – Изменения затрат на 1000 руб</w:t>
      </w:r>
      <w:r w:rsidR="00E33016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товарной продукции в 2009-2010 году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206450" w:rsidRPr="00B52080" w:rsidRDefault="00206450" w:rsidP="00140A3D">
      <w:pPr>
        <w:pStyle w:val="a4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</w:rPr>
      </w:pPr>
    </w:p>
    <w:p w:rsidR="0043379F" w:rsidRPr="00B52080" w:rsidRDefault="0043379F" w:rsidP="00140A3D">
      <w:pPr>
        <w:pStyle w:val="a4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B52080">
        <w:rPr>
          <w:rFonts w:ascii="Times New Roman" w:hAnsi="Times New Roman"/>
          <w:b w:val="0"/>
          <w:i w:val="0"/>
          <w:sz w:val="28"/>
          <w:szCs w:val="28"/>
        </w:rPr>
        <w:t xml:space="preserve">Как видно из </w:t>
      </w:r>
      <w:r w:rsidR="000E6AC7" w:rsidRPr="00B52080">
        <w:rPr>
          <w:rFonts w:ascii="Times New Roman" w:hAnsi="Times New Roman"/>
          <w:b w:val="0"/>
          <w:i w:val="0"/>
          <w:sz w:val="28"/>
          <w:szCs w:val="28"/>
        </w:rPr>
        <w:t>рисунка 2.1</w:t>
      </w:r>
      <w:r w:rsidR="00805369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материальные затраты увеличились на 56,4 рубля на 1000 рублей товарной продукции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>.</w:t>
      </w:r>
      <w:r w:rsidR="001A6317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="00646CA3" w:rsidRPr="00B52080">
        <w:rPr>
          <w:rFonts w:ascii="Times New Roman" w:hAnsi="Times New Roman"/>
          <w:b w:val="0"/>
          <w:i w:val="0"/>
          <w:sz w:val="28"/>
          <w:szCs w:val="28"/>
        </w:rPr>
        <w:t>Рассмотрим изменение материальных затрат</w:t>
      </w:r>
      <w:r w:rsidR="000E6AC7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на диаграмме 2.2</w:t>
      </w:r>
      <w:r w:rsidR="0021495C" w:rsidRPr="00B52080"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805369" w:rsidRPr="00B52080" w:rsidRDefault="00805369" w:rsidP="00140A3D">
      <w:pPr>
        <w:pStyle w:val="a4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</w:rPr>
      </w:pPr>
    </w:p>
    <w:p w:rsidR="0021495C" w:rsidRPr="00B52080" w:rsidRDefault="0021495C" w:rsidP="00140A3D">
      <w:pPr>
        <w:pStyle w:val="a4"/>
        <w:spacing w:before="0" w:after="0" w:line="240" w:lineRule="auto"/>
        <w:jc w:val="left"/>
        <w:rPr>
          <w:rFonts w:ascii="Times New Roman" w:hAnsi="Times New Roman"/>
          <w:b w:val="0"/>
          <w:i w:val="0"/>
          <w:sz w:val="28"/>
          <w:szCs w:val="28"/>
        </w:rPr>
      </w:pPr>
      <w:r w:rsidRPr="00B52080">
        <w:rPr>
          <w:rFonts w:ascii="Times New Roman" w:hAnsi="Times New Roman"/>
          <w:b w:val="0"/>
          <w:i w:val="0"/>
          <w:noProof/>
          <w:sz w:val="28"/>
          <w:szCs w:val="28"/>
        </w:rPr>
        <w:lastRenderedPageBreak/>
        <w:drawing>
          <wp:inline distT="0" distB="0" distL="0" distR="0">
            <wp:extent cx="5688419" cy="2477386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1495C" w:rsidRPr="00B52080" w:rsidRDefault="0021495C" w:rsidP="00140A3D">
      <w:pPr>
        <w:pStyle w:val="a4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</w:rPr>
      </w:pPr>
    </w:p>
    <w:p w:rsidR="0021495C" w:rsidRPr="00B52080" w:rsidRDefault="0021495C" w:rsidP="00140A3D">
      <w:pPr>
        <w:pStyle w:val="a4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B52080">
        <w:rPr>
          <w:rFonts w:ascii="Times New Roman" w:hAnsi="Times New Roman"/>
          <w:b w:val="0"/>
          <w:i w:val="0"/>
          <w:sz w:val="28"/>
          <w:szCs w:val="28"/>
        </w:rPr>
        <w:t>Рисунок 2.</w:t>
      </w:r>
      <w:r w:rsidR="000E6AC7" w:rsidRPr="00B52080">
        <w:rPr>
          <w:rFonts w:ascii="Times New Roman" w:hAnsi="Times New Roman"/>
          <w:b w:val="0"/>
          <w:i w:val="0"/>
          <w:sz w:val="28"/>
          <w:szCs w:val="28"/>
        </w:rPr>
        <w:t xml:space="preserve">2 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>– Динамика изменения материальных затрат</w:t>
      </w:r>
      <w:r w:rsidR="00646CA3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за 2009-2010 год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795607" w:rsidRPr="00B52080" w:rsidRDefault="00795607" w:rsidP="00140A3D">
      <w:pPr>
        <w:pStyle w:val="a4"/>
        <w:spacing w:before="0" w:after="0" w:line="240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</w:p>
    <w:p w:rsidR="00795607" w:rsidRPr="00B52080" w:rsidRDefault="00795607" w:rsidP="00140A3D">
      <w:pPr>
        <w:pStyle w:val="a4"/>
        <w:spacing w:before="0" w:after="0" w:line="240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B52080">
        <w:rPr>
          <w:rFonts w:ascii="Times New Roman" w:hAnsi="Times New Roman"/>
          <w:b w:val="0"/>
          <w:i w:val="0"/>
          <w:sz w:val="28"/>
          <w:szCs w:val="28"/>
        </w:rPr>
        <w:tab/>
        <w:t xml:space="preserve">Из рисунка видно, что основной прирост затрат </w:t>
      </w:r>
      <w:r w:rsidR="00646CA3" w:rsidRPr="00B52080">
        <w:rPr>
          <w:rFonts w:ascii="Times New Roman" w:hAnsi="Times New Roman"/>
          <w:b w:val="0"/>
          <w:i w:val="0"/>
          <w:sz w:val="28"/>
          <w:szCs w:val="28"/>
        </w:rPr>
        <w:t>на материальные ресурсы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пришелся на </w:t>
      </w:r>
      <w:r w:rsidR="00646CA3" w:rsidRPr="00B52080">
        <w:rPr>
          <w:rFonts w:ascii="Times New Roman" w:hAnsi="Times New Roman"/>
          <w:b w:val="0"/>
          <w:i w:val="0"/>
          <w:sz w:val="28"/>
          <w:szCs w:val="28"/>
        </w:rPr>
        <w:t>издержки на топлив</w:t>
      </w:r>
      <w:r w:rsidR="00E5769B" w:rsidRPr="00B52080">
        <w:rPr>
          <w:rFonts w:ascii="Times New Roman" w:hAnsi="Times New Roman"/>
          <w:b w:val="0"/>
          <w:i w:val="0"/>
          <w:sz w:val="28"/>
          <w:szCs w:val="28"/>
        </w:rPr>
        <w:t>о</w:t>
      </w:r>
      <w:r w:rsidR="00646CA3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и энергию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>. Рассмотрим эти затраты подробнее.</w:t>
      </w:r>
    </w:p>
    <w:p w:rsidR="00E33016" w:rsidRPr="00B52080" w:rsidRDefault="003637E3" w:rsidP="00140A3D">
      <w:pPr>
        <w:pStyle w:val="a4"/>
        <w:spacing w:before="0" w:after="0" w:line="240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B52080">
        <w:rPr>
          <w:rFonts w:ascii="Times New Roman" w:hAnsi="Times New Roman"/>
          <w:b w:val="0"/>
          <w:i w:val="0"/>
          <w:noProof/>
          <w:sz w:val="28"/>
          <w:szCs w:val="28"/>
        </w:rPr>
        <w:drawing>
          <wp:inline distT="0" distB="0" distL="0" distR="0">
            <wp:extent cx="5167423" cy="2753832"/>
            <wp:effectExtent l="0" t="0" r="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5607" w:rsidRPr="00B52080" w:rsidRDefault="00206450" w:rsidP="00140A3D">
      <w:pPr>
        <w:pStyle w:val="a4"/>
        <w:spacing w:before="0" w:after="0" w:line="240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B52080">
        <w:rPr>
          <w:rFonts w:ascii="Times New Roman" w:hAnsi="Times New Roman"/>
          <w:b w:val="0"/>
          <w:i w:val="0"/>
          <w:sz w:val="28"/>
          <w:szCs w:val="28"/>
        </w:rPr>
        <w:t>Рисунок 2.3</w:t>
      </w:r>
      <w:r w:rsidR="00795607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– Динамика </w:t>
      </w:r>
      <w:r w:rsidR="0078777A" w:rsidRPr="00B52080">
        <w:rPr>
          <w:rFonts w:ascii="Times New Roman" w:hAnsi="Times New Roman"/>
          <w:b w:val="0"/>
          <w:i w:val="0"/>
          <w:sz w:val="28"/>
          <w:szCs w:val="28"/>
        </w:rPr>
        <w:t>издержек на топливо и энергию</w:t>
      </w:r>
      <w:r w:rsidR="00C17E8B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за 2009-2010 года</w:t>
      </w:r>
      <w:r w:rsidR="00795607" w:rsidRPr="00B52080"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E33016" w:rsidRPr="00B52080" w:rsidRDefault="00206450" w:rsidP="00140A3D">
      <w:pPr>
        <w:pStyle w:val="a4"/>
        <w:spacing w:before="0" w:after="0" w:line="240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B52080">
        <w:rPr>
          <w:rFonts w:ascii="Times New Roman" w:hAnsi="Times New Roman"/>
          <w:b w:val="0"/>
          <w:i w:val="0"/>
          <w:sz w:val="28"/>
          <w:szCs w:val="28"/>
        </w:rPr>
        <w:tab/>
      </w:r>
    </w:p>
    <w:p w:rsidR="000E6AC7" w:rsidRPr="00B52080" w:rsidRDefault="00206450" w:rsidP="00140A3D">
      <w:pPr>
        <w:pStyle w:val="a4"/>
        <w:spacing w:before="0" w:after="0" w:line="240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B52080">
        <w:rPr>
          <w:rFonts w:ascii="Times New Roman" w:hAnsi="Times New Roman"/>
          <w:b w:val="0"/>
          <w:i w:val="0"/>
          <w:sz w:val="28"/>
          <w:szCs w:val="28"/>
        </w:rPr>
        <w:t>Из рисунка 2.3</w:t>
      </w:r>
      <w:r w:rsidR="00795607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видно, что прирост </w:t>
      </w:r>
      <w:r w:rsidR="00646CA3" w:rsidRPr="00B52080">
        <w:rPr>
          <w:rFonts w:ascii="Times New Roman" w:hAnsi="Times New Roman"/>
          <w:b w:val="0"/>
          <w:i w:val="0"/>
          <w:sz w:val="28"/>
          <w:szCs w:val="28"/>
        </w:rPr>
        <w:t>издержек на топливо и энергию</w:t>
      </w:r>
      <w:r w:rsidR="00795607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в основном пришелся на </w:t>
      </w:r>
      <w:r w:rsidR="00E33016" w:rsidRPr="00B52080">
        <w:rPr>
          <w:rFonts w:ascii="Times New Roman" w:hAnsi="Times New Roman"/>
          <w:b w:val="0"/>
          <w:i w:val="0"/>
          <w:sz w:val="28"/>
          <w:szCs w:val="28"/>
        </w:rPr>
        <w:t>электроэнергию</w:t>
      </w:r>
      <w:r w:rsidR="00795607" w:rsidRPr="00B52080">
        <w:rPr>
          <w:rFonts w:ascii="Times New Roman" w:hAnsi="Times New Roman"/>
          <w:b w:val="0"/>
          <w:i w:val="0"/>
          <w:sz w:val="28"/>
          <w:szCs w:val="28"/>
        </w:rPr>
        <w:t>. Это связано в основном с существенным повышением тарифов для предприятий, в частности стоимость 1 кВч увеличилась в 2.2 раза с  335 до 737 руб. Такое резкое увеличение стоимости электроэнергии в основном связано с внешними факторами</w:t>
      </w:r>
      <w:r w:rsidR="00932FF6" w:rsidRPr="00B52080">
        <w:rPr>
          <w:rFonts w:ascii="Times New Roman" w:hAnsi="Times New Roman"/>
          <w:b w:val="0"/>
          <w:i w:val="0"/>
          <w:sz w:val="28"/>
          <w:szCs w:val="28"/>
        </w:rPr>
        <w:t>,</w:t>
      </w:r>
      <w:r w:rsidR="00795607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оказывающ</w:t>
      </w:r>
      <w:r w:rsidR="00E33016" w:rsidRPr="00B52080">
        <w:rPr>
          <w:rFonts w:ascii="Times New Roman" w:hAnsi="Times New Roman"/>
          <w:b w:val="0"/>
          <w:i w:val="0"/>
          <w:sz w:val="28"/>
          <w:szCs w:val="28"/>
        </w:rPr>
        <w:t>ими влияния на стоимость энерго-</w:t>
      </w:r>
      <w:r w:rsidR="00795607" w:rsidRPr="00B52080">
        <w:rPr>
          <w:rFonts w:ascii="Times New Roman" w:hAnsi="Times New Roman"/>
          <w:b w:val="0"/>
          <w:i w:val="0"/>
          <w:sz w:val="28"/>
          <w:szCs w:val="28"/>
        </w:rPr>
        <w:t xml:space="preserve">ресурсов, а так же связано с невысокой эффективностью местных электросетей. </w:t>
      </w:r>
      <w:r w:rsidR="00C305D0" w:rsidRPr="00B52080">
        <w:rPr>
          <w:rFonts w:ascii="Times New Roman" w:hAnsi="Times New Roman"/>
          <w:b w:val="0"/>
          <w:i w:val="0"/>
          <w:sz w:val="28"/>
          <w:szCs w:val="28"/>
        </w:rPr>
        <w:t xml:space="preserve">В </w:t>
      </w:r>
      <w:r w:rsidR="00D51383" w:rsidRPr="00B52080">
        <w:rPr>
          <w:rFonts w:ascii="Times New Roman" w:hAnsi="Times New Roman"/>
          <w:b w:val="0"/>
          <w:i w:val="0"/>
          <w:sz w:val="28"/>
          <w:szCs w:val="28"/>
        </w:rPr>
        <w:t>2010 году</w:t>
      </w:r>
      <w:r w:rsidR="00C305D0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рентабельность выпускаемой продукции крайне мала</w:t>
      </w:r>
      <w:r w:rsidR="00D51383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(2,3%.</w:t>
      </w:r>
      <w:r w:rsidR="0078777A" w:rsidRPr="00B52080">
        <w:rPr>
          <w:rFonts w:ascii="Times New Roman" w:hAnsi="Times New Roman"/>
          <w:b w:val="0"/>
          <w:i w:val="0"/>
          <w:sz w:val="28"/>
          <w:szCs w:val="28"/>
        </w:rPr>
        <w:t>)</w:t>
      </w:r>
      <w:r w:rsidR="00C305D0" w:rsidRPr="00B52080">
        <w:rPr>
          <w:rFonts w:ascii="Times New Roman" w:hAnsi="Times New Roman"/>
          <w:b w:val="0"/>
          <w:i w:val="0"/>
          <w:sz w:val="28"/>
          <w:szCs w:val="28"/>
        </w:rPr>
        <w:t>, несмотря на то, что предприятием были успешно проведены мер</w:t>
      </w:r>
      <w:r w:rsidR="00E42E24">
        <w:rPr>
          <w:rFonts w:ascii="Times New Roman" w:hAnsi="Times New Roman"/>
          <w:b w:val="0"/>
          <w:i w:val="0"/>
          <w:sz w:val="28"/>
          <w:szCs w:val="28"/>
        </w:rPr>
        <w:t>оприятия по сокращению</w:t>
      </w:r>
      <w:r w:rsidR="00E15D8B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="00E15D8B" w:rsidRPr="00B52080">
        <w:rPr>
          <w:rFonts w:ascii="Times New Roman" w:hAnsi="Times New Roman"/>
          <w:b w:val="0"/>
          <w:i w:val="0"/>
          <w:sz w:val="28"/>
          <w:szCs w:val="28"/>
        </w:rPr>
        <w:lastRenderedPageBreak/>
        <w:t>расходов</w:t>
      </w:r>
      <w:r w:rsidR="000E6AC7" w:rsidRPr="00B52080">
        <w:rPr>
          <w:rFonts w:ascii="Times New Roman" w:hAnsi="Times New Roman"/>
          <w:b w:val="0"/>
          <w:i w:val="0"/>
          <w:sz w:val="28"/>
          <w:szCs w:val="28"/>
        </w:rPr>
        <w:t xml:space="preserve">. </w:t>
      </w:r>
    </w:p>
    <w:p w:rsidR="00731E02" w:rsidRPr="00B52080" w:rsidRDefault="000E6AC7" w:rsidP="00140A3D">
      <w:pPr>
        <w:pStyle w:val="a4"/>
        <w:spacing w:before="0" w:after="0" w:line="240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B52080">
        <w:rPr>
          <w:rFonts w:ascii="Times New Roman" w:hAnsi="Times New Roman"/>
          <w:b w:val="0"/>
          <w:i w:val="0"/>
          <w:sz w:val="28"/>
          <w:szCs w:val="28"/>
        </w:rPr>
        <w:tab/>
        <w:t>Текущая ситуация показывает необходимость</w:t>
      </w:r>
      <w:r w:rsidR="004616A2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в сокращении расходов на электроэнергию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>. В настоящий момент основной</w:t>
      </w:r>
      <w:r w:rsidR="00A41F44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и единственный</w:t>
      </w:r>
      <w:r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поставщик электроэнергии «ГомельЭнерго»</w:t>
      </w:r>
      <w:r w:rsidR="003B058C" w:rsidRPr="00B52080">
        <w:rPr>
          <w:rFonts w:ascii="Times New Roman" w:hAnsi="Times New Roman"/>
          <w:b w:val="0"/>
          <w:i w:val="0"/>
          <w:sz w:val="28"/>
          <w:szCs w:val="28"/>
        </w:rPr>
        <w:t>. Данная ситуация делает предприятие зависимым от решений</w:t>
      </w:r>
      <w:r w:rsidR="004616A2" w:rsidRPr="00B52080">
        <w:rPr>
          <w:rFonts w:ascii="Times New Roman" w:hAnsi="Times New Roman"/>
          <w:b w:val="0"/>
          <w:i w:val="0"/>
          <w:sz w:val="28"/>
          <w:szCs w:val="28"/>
        </w:rPr>
        <w:t>,</w:t>
      </w:r>
      <w:r w:rsidR="003B058C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предпринимаемых вне </w:t>
      </w:r>
      <w:r w:rsidR="00A41F44" w:rsidRPr="00B52080">
        <w:rPr>
          <w:rFonts w:ascii="Times New Roman" w:hAnsi="Times New Roman"/>
          <w:b w:val="0"/>
          <w:i w:val="0"/>
          <w:sz w:val="28"/>
          <w:szCs w:val="28"/>
        </w:rPr>
        <w:t>зоны влияния</w:t>
      </w:r>
      <w:r w:rsidR="003B058C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завода. Таким образом</w:t>
      </w:r>
      <w:r w:rsidR="00A41F44" w:rsidRPr="00B52080">
        <w:rPr>
          <w:rFonts w:ascii="Times New Roman" w:hAnsi="Times New Roman"/>
          <w:b w:val="0"/>
          <w:i w:val="0"/>
          <w:sz w:val="28"/>
          <w:szCs w:val="28"/>
        </w:rPr>
        <w:t>,</w:t>
      </w:r>
      <w:r w:rsidR="003B058C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возникает необходимость в </w:t>
      </w:r>
      <w:r w:rsidR="00B062A5" w:rsidRPr="00B52080">
        <w:rPr>
          <w:rFonts w:ascii="Times New Roman" w:hAnsi="Times New Roman"/>
          <w:b w:val="0"/>
          <w:i w:val="0"/>
          <w:sz w:val="28"/>
          <w:szCs w:val="28"/>
        </w:rPr>
        <w:t>других источниках</w:t>
      </w:r>
      <w:r w:rsidR="0063771D" w:rsidRPr="00B52080">
        <w:rPr>
          <w:rFonts w:ascii="Times New Roman" w:hAnsi="Times New Roman"/>
          <w:b w:val="0"/>
          <w:i w:val="0"/>
          <w:sz w:val="28"/>
          <w:szCs w:val="28"/>
        </w:rPr>
        <w:t xml:space="preserve"> электроэнергии, например организация собственного производство энергии</w:t>
      </w:r>
      <w:r w:rsidR="003B058C" w:rsidRPr="00B52080"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731E02" w:rsidRPr="00B52080" w:rsidRDefault="00731E02" w:rsidP="00140A3D">
      <w:pPr>
        <w:rPr>
          <w:sz w:val="28"/>
          <w:szCs w:val="28"/>
        </w:rPr>
      </w:pPr>
      <w:r w:rsidRPr="00B52080">
        <w:rPr>
          <w:b/>
          <w:i/>
          <w:sz w:val="28"/>
          <w:szCs w:val="28"/>
        </w:rPr>
        <w:br w:type="page"/>
      </w:r>
    </w:p>
    <w:p w:rsidR="009D4D3A" w:rsidRPr="00ED5C4F" w:rsidRDefault="00ED5C4F" w:rsidP="00ED5C4F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bookmarkStart w:id="20" w:name="_Toc375503477"/>
      <w:r w:rsidRPr="00ED5C4F">
        <w:rPr>
          <w:rFonts w:ascii="Times New Roman" w:hAnsi="Times New Roman"/>
          <w:b w:val="0"/>
          <w:sz w:val="28"/>
          <w:szCs w:val="28"/>
        </w:rPr>
        <w:lastRenderedPageBreak/>
        <w:t>МЕТОДИКА РАЗРАБОТКИ ИНВЕСТИЦИОННОГО ПЛАНА</w:t>
      </w:r>
      <w:bookmarkEnd w:id="20"/>
    </w:p>
    <w:p w:rsidR="0014044A" w:rsidRPr="00ED5C4F" w:rsidRDefault="00ED5C4F" w:rsidP="00ED5C4F">
      <w:pPr>
        <w:pStyle w:val="2"/>
        <w:numPr>
          <w:ilvl w:val="0"/>
          <w:numId w:val="0"/>
        </w:numPr>
        <w:ind w:left="142"/>
        <w:jc w:val="center"/>
        <w:rPr>
          <w:rFonts w:ascii="Times New Roman" w:hAnsi="Times New Roman"/>
          <w:b w:val="0"/>
          <w:i w:val="0"/>
          <w:sz w:val="28"/>
          <w:szCs w:val="28"/>
        </w:rPr>
      </w:pPr>
      <w:bookmarkStart w:id="21" w:name="_Toc375503478"/>
      <w:r w:rsidRPr="00ED5C4F">
        <w:rPr>
          <w:rFonts w:ascii="Times New Roman" w:hAnsi="Times New Roman"/>
          <w:b w:val="0"/>
          <w:i w:val="0"/>
          <w:sz w:val="28"/>
          <w:szCs w:val="28"/>
        </w:rPr>
        <w:t>3.1 ЭТАПЫ РАЗРАБОТКИ ИНВЕСТИЦИОННЫХ ПРОЕКТОВ</w:t>
      </w:r>
      <w:bookmarkEnd w:id="21"/>
    </w:p>
    <w:p w:rsidR="0014044A" w:rsidRPr="00B52080" w:rsidRDefault="0014044A" w:rsidP="00140A3D">
      <w:pPr>
        <w:ind w:firstLine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Разработка проекта осуществляется в несколько этапов. Каждый последующий этап является более информативным, чем предыдущий. Эти этапы достаточно условны, между ними нет четких границ. Тем не менее, очень важно четко представлять себе последовательность действий в ходе разработки проекта.</w:t>
      </w:r>
    </w:p>
    <w:p w:rsidR="0014044A" w:rsidRPr="00B52080" w:rsidRDefault="0014044A" w:rsidP="00140A3D">
      <w:pPr>
        <w:ind w:firstLine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Полученные на каждом этапе разработки проекта результаты и соответствующие выводы служат основанием либо для отклонения проекта, либо для перехода на следующую стадию его подготовки. Подобный поэтапный подход позволяет сократить затраты времени и средств на разработку проекта. Можно выделить следующие этапы разработки инвестиционного проекта:</w:t>
      </w:r>
    </w:p>
    <w:p w:rsidR="0014044A" w:rsidRPr="00B52080" w:rsidRDefault="0014044A" w:rsidP="00140A3D">
      <w:pPr>
        <w:ind w:firstLine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Поиск 6изнес-идей и/или возможностей инвестирования. Выбор вариантов инвестирования, определение сферы деятельности, которой будет принадлежать проект, определение необходимости разработки бизнес-плана проекта</w:t>
      </w:r>
    </w:p>
    <w:p w:rsidR="0014044A" w:rsidRPr="00B52080" w:rsidRDefault="0014044A" w:rsidP="00140A3D">
      <w:pPr>
        <w:ind w:firstLine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Предварительная подготовка инвестиционного проекта. Установление критериев оценки эффективности, определение предварительной состоятельности проекта, его осуществимости, разработка предварительного бизнес-плана.</w:t>
      </w:r>
    </w:p>
    <w:p w:rsidR="0014044A" w:rsidRPr="00B52080" w:rsidRDefault="0014044A" w:rsidP="00140A3D">
      <w:pPr>
        <w:ind w:firstLine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Изучение проекта с точки зрения его осуществимости и принятие решения об инвестировании. Подтверждение осуществимости проекта, выработка схемы финансирования, разработка бизнес-плана проекта, принятие решения об инвестировании.</w:t>
      </w:r>
    </w:p>
    <w:p w:rsidR="0014044A" w:rsidRPr="00B52080" w:rsidRDefault="0014044A" w:rsidP="00140A3D">
      <w:pPr>
        <w:ind w:firstLine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 xml:space="preserve">К следующему этапу разработки инвестиционного проекта переходят после того, как 6ыла отобрана, сформулирована и одобрена концепция проекта. </w:t>
      </w:r>
    </w:p>
    <w:p w:rsidR="0014044A" w:rsidRPr="00B52080" w:rsidRDefault="0014044A" w:rsidP="00140A3D">
      <w:pPr>
        <w:ind w:firstLine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На втором этапе осуществляется предварительная проработка проекта и анализ его осуществимости с финансовой, маркетинговой, технической, организационной и других точек зрения. В результате разрабатывается предварительный 6изнес-план проекта. Для того чтобы его составить, а также на последующем этапе оценить эффективность проекта, нужно подготовить информацию о возможных доходах, эксплуатационных и инвестиционных затратах, необходимых для его реализации, а также о возможных источниках финансирования. Полученный на данном этапе «эскизный» вариант бизнес-плана будет еще неоднократно дорабатываться.</w:t>
      </w:r>
    </w:p>
    <w:p w:rsidR="0014044A" w:rsidRPr="00B52080" w:rsidRDefault="0014044A" w:rsidP="00140A3D">
      <w:pPr>
        <w:ind w:firstLine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 xml:space="preserve">На последнем этапе осуществляется выбор оптимальной схемы финансирования, оценивается эффективность проекта, формируется финансовый план проекта и разрабатывается окончательный вариант бизнес-плана, на основании которого принимается решение об инвестировании средств в проект. Оценка эффективности проекта является необходимой, как в случае финансирования за счет внешних, так и за счет внутренних </w:t>
      </w:r>
      <w:r w:rsidRPr="00B52080">
        <w:rPr>
          <w:color w:val="000000"/>
          <w:sz w:val="28"/>
          <w:szCs w:val="28"/>
        </w:rPr>
        <w:lastRenderedPageBreak/>
        <w:t>источников, так как позволяет понять, стоит ли вообще вкладывать деньги в проект.</w:t>
      </w:r>
    </w:p>
    <w:p w:rsidR="0014044A" w:rsidRPr="00B52080" w:rsidRDefault="0014044A" w:rsidP="00140A3D">
      <w:pPr>
        <w:ind w:firstLine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Одним из самых важных вопросов в процессе разра6отки инвестиционных проектов является поиск и сбор достоверной и исчерпывающей информации, необходимой для того, чтобы разработанный проект был реалистичен, а принятые предпосылки вполне обоснованными. В конечном итоге, от качества полученной и использующейся информации зависит качество разработки проекта, а значит и его успешное осуществление.</w:t>
      </w:r>
    </w:p>
    <w:p w:rsidR="005A137E" w:rsidRPr="00B52080" w:rsidRDefault="005A137E" w:rsidP="00140A3D">
      <w:pPr>
        <w:ind w:firstLine="708"/>
        <w:jc w:val="both"/>
        <w:rPr>
          <w:color w:val="000000"/>
          <w:sz w:val="28"/>
          <w:szCs w:val="28"/>
        </w:rPr>
      </w:pPr>
    </w:p>
    <w:p w:rsidR="0014044A" w:rsidRPr="00ED5C4F" w:rsidRDefault="00ED5C4F" w:rsidP="00ED5C4F">
      <w:pPr>
        <w:pStyle w:val="2"/>
        <w:numPr>
          <w:ilvl w:val="0"/>
          <w:numId w:val="0"/>
        </w:numPr>
        <w:ind w:left="142"/>
        <w:jc w:val="center"/>
        <w:rPr>
          <w:rFonts w:ascii="Times New Roman" w:hAnsi="Times New Roman"/>
          <w:b w:val="0"/>
          <w:i w:val="0"/>
          <w:sz w:val="28"/>
          <w:szCs w:val="28"/>
        </w:rPr>
      </w:pPr>
      <w:bookmarkStart w:id="22" w:name="_Toc375503479"/>
      <w:r w:rsidRPr="00ED5C4F">
        <w:rPr>
          <w:rFonts w:ascii="Times New Roman" w:hAnsi="Times New Roman"/>
          <w:b w:val="0"/>
          <w:i w:val="0"/>
          <w:sz w:val="28"/>
          <w:szCs w:val="28"/>
        </w:rPr>
        <w:t>3.2 БИЗНЕС-ПЛАН ИНВЕСТИЦИОННОГО ПРОЕКТА</w:t>
      </w:r>
      <w:bookmarkEnd w:id="22"/>
    </w:p>
    <w:p w:rsidR="0014044A" w:rsidRPr="00B52080" w:rsidRDefault="0014044A" w:rsidP="00140A3D">
      <w:pPr>
        <w:ind w:firstLine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 xml:space="preserve">Для определения состава и сроков осуществления различных мероприятий в рамках инвестиционной политики и обеспечения их финансовыми ресурсами предприятия разрабатывают бизнес-планы инвестиционных проектов, которые после проведения экспертизы утверждаются их дирекцией и служат руководством </w:t>
      </w:r>
      <w:r w:rsidR="009F163F" w:rsidRPr="00B52080">
        <w:rPr>
          <w:color w:val="000000"/>
          <w:sz w:val="28"/>
          <w:szCs w:val="28"/>
        </w:rPr>
        <w:t>для практической деятельности.</w:t>
      </w:r>
    </w:p>
    <w:p w:rsidR="0014044A" w:rsidRPr="00B52080" w:rsidRDefault="0014044A" w:rsidP="00140A3D">
      <w:pPr>
        <w:ind w:firstLine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 xml:space="preserve">Современная практика свидетельствует о том, что предприятие для осуществления реального инвестирования должно иметь четкое представление </w:t>
      </w:r>
      <w:r w:rsidR="009F163F" w:rsidRPr="00B52080">
        <w:rPr>
          <w:color w:val="000000"/>
          <w:sz w:val="28"/>
          <w:szCs w:val="28"/>
        </w:rPr>
        <w:t>о следующих ключевых параметрах</w:t>
      </w:r>
      <w:r w:rsidRPr="00B52080">
        <w:rPr>
          <w:color w:val="000000"/>
          <w:sz w:val="28"/>
          <w:szCs w:val="28"/>
        </w:rPr>
        <w:t>:</w:t>
      </w:r>
    </w:p>
    <w:p w:rsidR="0014044A" w:rsidRPr="00B52080" w:rsidRDefault="0014044A" w:rsidP="00140A3D">
      <w:pPr>
        <w:ind w:left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- масштаб своей производственной и коммерческой деятельности;</w:t>
      </w:r>
    </w:p>
    <w:p w:rsidR="0014044A" w:rsidRPr="00B52080" w:rsidRDefault="0014044A" w:rsidP="00140A3D">
      <w:pPr>
        <w:ind w:left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- сырьевое, техническое и кадровое обеспечение своего проекта;</w:t>
      </w:r>
    </w:p>
    <w:p w:rsidR="0014044A" w:rsidRPr="00B52080" w:rsidRDefault="0014044A" w:rsidP="00140A3D">
      <w:pPr>
        <w:ind w:left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- объемы необходимых капитальных вложений и сроках их возврата;</w:t>
      </w:r>
    </w:p>
    <w:p w:rsidR="0014044A" w:rsidRPr="00B52080" w:rsidRDefault="0014044A" w:rsidP="00140A3D">
      <w:pPr>
        <w:ind w:left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- финансовые ресурсы, привлекаемые для реализации проекта;</w:t>
      </w:r>
    </w:p>
    <w:p w:rsidR="0014044A" w:rsidRPr="00B52080" w:rsidRDefault="0014044A" w:rsidP="00140A3D">
      <w:pPr>
        <w:ind w:left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- риски, связанные с данным проектом, и способах защиты от них.</w:t>
      </w:r>
    </w:p>
    <w:p w:rsidR="0014044A" w:rsidRPr="00B52080" w:rsidRDefault="0014044A" w:rsidP="00140A3D">
      <w:pPr>
        <w:ind w:firstLine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Наряду с перечисленными показателями существенное значение для разработки бизнес-плана имеют сведения об экономическом окружении проекта. В соста</w:t>
      </w:r>
      <w:r w:rsidR="009F163F" w:rsidRPr="00B52080">
        <w:rPr>
          <w:color w:val="000000"/>
          <w:sz w:val="28"/>
          <w:szCs w:val="28"/>
        </w:rPr>
        <w:t>в этих сведений обычно включают</w:t>
      </w:r>
      <w:r w:rsidRPr="00B52080">
        <w:rPr>
          <w:color w:val="000000"/>
          <w:sz w:val="28"/>
          <w:szCs w:val="28"/>
        </w:rPr>
        <w:t>:</w:t>
      </w:r>
    </w:p>
    <w:p w:rsidR="0014044A" w:rsidRPr="00B52080" w:rsidRDefault="0014044A" w:rsidP="00140A3D">
      <w:pPr>
        <w:ind w:left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- прогнозную оценку общего индекса инфляции и прогноз абсолютного или относительного (по отношению к общему индексу инфляции) изменения цен на отдельные продукты (услуги) и ресурсы на весь период реализации проекта;</w:t>
      </w:r>
    </w:p>
    <w:p w:rsidR="0014044A" w:rsidRPr="00B52080" w:rsidRDefault="0014044A" w:rsidP="00140A3D">
      <w:pPr>
        <w:ind w:left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- прогноз изменения обменного курса валюты или индекса внутренней инфляции иностранной валюты на весь период реализации проекта;</w:t>
      </w:r>
    </w:p>
    <w:p w:rsidR="0014044A" w:rsidRPr="00B52080" w:rsidRDefault="0014044A" w:rsidP="00140A3D">
      <w:pPr>
        <w:ind w:firstLine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В инвестиционном проектировании потребность в оценке финансового состоян</w:t>
      </w:r>
      <w:r w:rsidR="00761FD2" w:rsidRPr="00B52080">
        <w:rPr>
          <w:color w:val="000000"/>
          <w:sz w:val="28"/>
          <w:szCs w:val="28"/>
        </w:rPr>
        <w:t>ия предприятий возникает, когда</w:t>
      </w:r>
      <w:r w:rsidRPr="00B52080">
        <w:rPr>
          <w:color w:val="000000"/>
          <w:sz w:val="28"/>
          <w:szCs w:val="28"/>
        </w:rPr>
        <w:t>:</w:t>
      </w:r>
    </w:p>
    <w:p w:rsidR="0014044A" w:rsidRPr="00B52080" w:rsidRDefault="0014044A" w:rsidP="00140A3D">
      <w:pPr>
        <w:ind w:left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- в проектных материалах необходимо отразить устойчивое финансовое положение участника проекта, его способность выполнять принимаемые на себя финансовые обязательства;</w:t>
      </w:r>
    </w:p>
    <w:p w:rsidR="000B5515" w:rsidRPr="00B52080" w:rsidRDefault="0014044A" w:rsidP="00140A3D">
      <w:pPr>
        <w:ind w:left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- оценивают эффективность проекта, реализуем</w:t>
      </w:r>
      <w:r w:rsidR="000B5515" w:rsidRPr="00B52080">
        <w:rPr>
          <w:color w:val="000000"/>
          <w:sz w:val="28"/>
          <w:szCs w:val="28"/>
        </w:rPr>
        <w:t>ого на действующем предприятии.</w:t>
      </w:r>
    </w:p>
    <w:p w:rsidR="0014044A" w:rsidRPr="00B52080" w:rsidRDefault="0014044A" w:rsidP="00140A3D">
      <w:pPr>
        <w:ind w:firstLine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В данном случае анализ проводят по предприятию в целом, чтобы убедиться в том, что реализация проекта не ухудшит финансовое состояние предприятия.</w:t>
      </w:r>
    </w:p>
    <w:p w:rsidR="00D71ECB" w:rsidRPr="00B52080" w:rsidRDefault="0014044A" w:rsidP="00140A3D">
      <w:pPr>
        <w:ind w:firstLine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lastRenderedPageBreak/>
        <w:t xml:space="preserve">Подходы к разработке и изложению бизнес-плана дифференцируют исходя из характера инвестиционных проектов. Для крупных проектов, требующих значительных объемов капиталовложений, а также для проектов, связанных с производством и внедрением на рынок принципиально новой продукции, составляют развернутый бизнес-план. </w:t>
      </w:r>
    </w:p>
    <w:p w:rsidR="004E046E" w:rsidRPr="00B52080" w:rsidRDefault="004E046E" w:rsidP="00140A3D">
      <w:pPr>
        <w:ind w:firstLine="708"/>
        <w:jc w:val="both"/>
        <w:rPr>
          <w:sz w:val="28"/>
          <w:szCs w:val="28"/>
        </w:rPr>
      </w:pPr>
      <w:r w:rsidRPr="00B52080">
        <w:rPr>
          <w:color w:val="000000"/>
          <w:sz w:val="28"/>
          <w:szCs w:val="28"/>
        </w:rPr>
        <w:t>Бизнес-план имеет следующую структуру:</w:t>
      </w:r>
    </w:p>
    <w:p w:rsidR="001321DA" w:rsidRPr="00B52080" w:rsidRDefault="00D22AC9" w:rsidP="00140A3D">
      <w:pPr>
        <w:pStyle w:val="afa"/>
        <w:numPr>
          <w:ilvl w:val="0"/>
          <w:numId w:val="45"/>
        </w:numPr>
        <w:ind w:left="0" w:firstLine="36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Р</w:t>
      </w:r>
      <w:r w:rsidR="00942663" w:rsidRPr="00B52080">
        <w:rPr>
          <w:sz w:val="28"/>
          <w:szCs w:val="28"/>
        </w:rPr>
        <w:t>езюме</w:t>
      </w:r>
      <w:r w:rsidRPr="00B52080">
        <w:rPr>
          <w:sz w:val="28"/>
          <w:szCs w:val="28"/>
        </w:rPr>
        <w:t xml:space="preserve"> – в данном пункте описывается краткая характеристика проекта, дающая точное, доступное и понятное его описание.</w:t>
      </w:r>
    </w:p>
    <w:p w:rsidR="00106E79" w:rsidRPr="00B52080" w:rsidRDefault="00E05180" w:rsidP="00140A3D">
      <w:pPr>
        <w:pStyle w:val="afa"/>
        <w:numPr>
          <w:ilvl w:val="0"/>
          <w:numId w:val="45"/>
        </w:numPr>
        <w:ind w:left="0" w:firstLine="36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Обзор потребления энергии на предприятии</w:t>
      </w:r>
      <w:r w:rsidR="001321DA" w:rsidRPr="00B52080">
        <w:rPr>
          <w:sz w:val="28"/>
          <w:szCs w:val="28"/>
        </w:rPr>
        <w:t xml:space="preserve">. В данном пункте необходимо проанализировать текущее потребление энергоресурсов на предприятии, в частности динамику объемов производства промышленной продукции и  потребления топливно-энергетических ресурсов, удельный расход энергии на 1 тонну химических волокон и нитей, величину потребляемого топлива на производство продукции. </w:t>
      </w:r>
    </w:p>
    <w:p w:rsidR="00204098" w:rsidRPr="00B52080" w:rsidRDefault="001321DA" w:rsidP="00140A3D">
      <w:pPr>
        <w:pStyle w:val="afa"/>
        <w:numPr>
          <w:ilvl w:val="0"/>
          <w:numId w:val="48"/>
        </w:numPr>
        <w:ind w:left="0" w:firstLine="360"/>
        <w:jc w:val="both"/>
        <w:rPr>
          <w:sz w:val="28"/>
          <w:szCs w:val="28"/>
        </w:rPr>
      </w:pPr>
      <w:r w:rsidRPr="00B52080">
        <w:rPr>
          <w:color w:val="000000"/>
          <w:sz w:val="28"/>
          <w:szCs w:val="28"/>
        </w:rPr>
        <w:t>Производственный план</w:t>
      </w:r>
      <w:r w:rsidR="00A53899" w:rsidRPr="00B52080">
        <w:rPr>
          <w:color w:val="000000"/>
          <w:sz w:val="28"/>
          <w:szCs w:val="28"/>
        </w:rPr>
        <w:t xml:space="preserve"> содержит </w:t>
      </w:r>
      <w:r w:rsidR="00A86956" w:rsidRPr="00B52080">
        <w:rPr>
          <w:color w:val="000000"/>
          <w:sz w:val="28"/>
          <w:szCs w:val="28"/>
        </w:rPr>
        <w:t>информацию</w:t>
      </w:r>
      <w:r w:rsidR="00106E79" w:rsidRPr="00B52080">
        <w:rPr>
          <w:color w:val="000000"/>
          <w:sz w:val="28"/>
          <w:szCs w:val="28"/>
        </w:rPr>
        <w:t xml:space="preserve"> предлагаемой мини ТЭЦ, а так же</w:t>
      </w:r>
      <w:r w:rsidR="00A86956" w:rsidRPr="00B52080">
        <w:rPr>
          <w:color w:val="000000"/>
          <w:sz w:val="28"/>
          <w:szCs w:val="28"/>
        </w:rPr>
        <w:t xml:space="preserve"> плановы</w:t>
      </w:r>
      <w:r w:rsidR="004E046E" w:rsidRPr="00B52080">
        <w:rPr>
          <w:color w:val="000000"/>
          <w:sz w:val="28"/>
          <w:szCs w:val="28"/>
        </w:rPr>
        <w:t>е объемы</w:t>
      </w:r>
      <w:r w:rsidR="00D71ECB" w:rsidRPr="00B52080">
        <w:rPr>
          <w:color w:val="000000"/>
          <w:sz w:val="28"/>
          <w:szCs w:val="28"/>
        </w:rPr>
        <w:t xml:space="preserve"> производства энергии.</w:t>
      </w:r>
      <w:r w:rsidR="00BB0154">
        <w:rPr>
          <w:color w:val="000000"/>
          <w:sz w:val="28"/>
          <w:szCs w:val="28"/>
        </w:rPr>
        <w:t xml:space="preserve"> </w:t>
      </w:r>
      <w:r w:rsidR="00106E79" w:rsidRPr="00B52080">
        <w:rPr>
          <w:color w:val="000000"/>
          <w:sz w:val="28"/>
          <w:szCs w:val="28"/>
        </w:rPr>
        <w:t>В данном проекте рассматривается п</w:t>
      </w:r>
      <w:r w:rsidR="00D90169" w:rsidRPr="00B52080">
        <w:rPr>
          <w:sz w:val="28"/>
          <w:szCs w:val="28"/>
        </w:rPr>
        <w:t>арогазовая установка</w:t>
      </w:r>
      <w:r w:rsidR="00106E79" w:rsidRPr="00B52080">
        <w:rPr>
          <w:sz w:val="28"/>
          <w:szCs w:val="28"/>
        </w:rPr>
        <w:t xml:space="preserve"> которая</w:t>
      </w:r>
      <w:r w:rsidR="00D90169" w:rsidRPr="00B52080">
        <w:rPr>
          <w:sz w:val="28"/>
          <w:szCs w:val="28"/>
        </w:rPr>
        <w:t xml:space="preserve"> состоит из двух отдельных установок: паросиловой и газотурбинной. В газотурбинной установке турбину вращают газообразные продукты сгорания топлива. Топливом  служит  природный газ.  </w:t>
      </w:r>
      <w:r w:rsidR="00D27BBB" w:rsidRPr="00B52080">
        <w:rPr>
          <w:sz w:val="28"/>
          <w:szCs w:val="28"/>
        </w:rPr>
        <w:t xml:space="preserve">Так как потребление ресурсов </w:t>
      </w:r>
      <w:r w:rsidR="004E046E" w:rsidRPr="00B52080">
        <w:rPr>
          <w:sz w:val="28"/>
          <w:szCs w:val="28"/>
        </w:rPr>
        <w:t xml:space="preserve">для </w:t>
      </w:r>
      <w:r w:rsidR="00D27BBB" w:rsidRPr="00B52080">
        <w:rPr>
          <w:sz w:val="28"/>
          <w:szCs w:val="28"/>
        </w:rPr>
        <w:t>мини-Т</w:t>
      </w:r>
      <w:r w:rsidR="004E046E" w:rsidRPr="00B52080">
        <w:rPr>
          <w:sz w:val="28"/>
          <w:szCs w:val="28"/>
        </w:rPr>
        <w:t xml:space="preserve">ЭЦ определяется   </w:t>
      </w:r>
      <w:r w:rsidR="00562B77">
        <w:rPr>
          <w:sz w:val="28"/>
          <w:szCs w:val="28"/>
        </w:rPr>
        <w:t>в единицах условн</w:t>
      </w:r>
      <w:r w:rsidR="00E42E24">
        <w:rPr>
          <w:sz w:val="28"/>
          <w:szCs w:val="28"/>
        </w:rPr>
        <w:t>о</w:t>
      </w:r>
      <w:r w:rsidR="00562B77">
        <w:rPr>
          <w:sz w:val="28"/>
          <w:szCs w:val="28"/>
        </w:rPr>
        <w:t>го</w:t>
      </w:r>
      <w:r w:rsidR="004E046E" w:rsidRPr="00B52080">
        <w:rPr>
          <w:sz w:val="28"/>
          <w:szCs w:val="28"/>
        </w:rPr>
        <w:t xml:space="preserve"> топлива,</w:t>
      </w:r>
      <w:r w:rsidR="00D27BBB" w:rsidRPr="00B52080">
        <w:rPr>
          <w:sz w:val="28"/>
          <w:szCs w:val="28"/>
        </w:rPr>
        <w:t xml:space="preserve"> для определения затрат необходимо </w:t>
      </w:r>
      <w:r w:rsidR="00042C43" w:rsidRPr="00B52080">
        <w:rPr>
          <w:sz w:val="28"/>
          <w:szCs w:val="28"/>
        </w:rPr>
        <w:t>найти</w:t>
      </w:r>
      <w:r w:rsidR="00D27BBB" w:rsidRPr="00B52080">
        <w:rPr>
          <w:sz w:val="28"/>
          <w:szCs w:val="28"/>
        </w:rPr>
        <w:t xml:space="preserve"> стоимость единицы условного топлива исходя из типа потребляемого топлива. Для этого в</w:t>
      </w:r>
      <w:r w:rsidR="004E046E" w:rsidRPr="00B52080">
        <w:rPr>
          <w:sz w:val="28"/>
          <w:szCs w:val="28"/>
        </w:rPr>
        <w:t>оспользуемся следующей формулой:</w:t>
      </w:r>
    </w:p>
    <w:p w:rsidR="00D90169" w:rsidRPr="00B52080" w:rsidRDefault="00D90169" w:rsidP="00140A3D">
      <w:pPr>
        <w:ind w:left="708"/>
        <w:rPr>
          <w:sz w:val="28"/>
          <w:szCs w:val="28"/>
        </w:rPr>
      </w:pPr>
    </w:p>
    <w:p w:rsidR="00204098" w:rsidRPr="00B52080" w:rsidRDefault="003042DD" w:rsidP="00140A3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Цут=Цт·Кпер</m:t>
        </m:r>
      </m:oMath>
      <w:r w:rsidR="003D1C61" w:rsidRPr="00B52080">
        <w:rPr>
          <w:sz w:val="28"/>
          <w:szCs w:val="28"/>
        </w:rPr>
        <w:t>· Кд</w:t>
      </w:r>
      <w:r w:rsidR="005B5F99">
        <w:rPr>
          <w:sz w:val="28"/>
          <w:szCs w:val="28"/>
        </w:rPr>
        <w:t>,</w:t>
      </w:r>
      <w:r w:rsidR="003D1C61" w:rsidRPr="00B52080">
        <w:rPr>
          <w:sz w:val="28"/>
          <w:szCs w:val="28"/>
        </w:rPr>
        <w:tab/>
      </w:r>
      <w:r w:rsidR="003D1C61" w:rsidRPr="00B52080">
        <w:rPr>
          <w:sz w:val="28"/>
          <w:szCs w:val="28"/>
        </w:rPr>
        <w:tab/>
      </w:r>
      <w:r w:rsidR="003D1C61" w:rsidRPr="00B52080">
        <w:rPr>
          <w:sz w:val="28"/>
          <w:szCs w:val="28"/>
        </w:rPr>
        <w:tab/>
      </w:r>
      <w:r w:rsidR="003D1C61" w:rsidRPr="00B52080">
        <w:rPr>
          <w:sz w:val="28"/>
          <w:szCs w:val="28"/>
        </w:rPr>
        <w:tab/>
      </w:r>
      <w:r w:rsidR="003D1C61" w:rsidRPr="00B52080">
        <w:rPr>
          <w:sz w:val="28"/>
          <w:szCs w:val="28"/>
        </w:rPr>
        <w:tab/>
        <w:t>(1</w:t>
      </w:r>
      <w:r w:rsidR="00175D8E" w:rsidRPr="00B52080">
        <w:rPr>
          <w:sz w:val="28"/>
          <w:szCs w:val="28"/>
        </w:rPr>
        <w:t>)</w:t>
      </w:r>
    </w:p>
    <w:p w:rsidR="00204098" w:rsidRPr="00B52080" w:rsidRDefault="005B5F99" w:rsidP="009F513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г</w:t>
      </w:r>
      <w:r w:rsidR="00204098" w:rsidRPr="00B52080">
        <w:rPr>
          <w:sz w:val="28"/>
          <w:szCs w:val="28"/>
        </w:rPr>
        <w:t>де Цт – цена конкретного топлива(газ);</w:t>
      </w:r>
    </w:p>
    <w:p w:rsidR="00204098" w:rsidRPr="00B52080" w:rsidRDefault="00204098" w:rsidP="009F5134">
      <w:pPr>
        <w:ind w:firstLine="708"/>
        <w:rPr>
          <w:sz w:val="28"/>
          <w:szCs w:val="28"/>
        </w:rPr>
      </w:pPr>
      <w:r w:rsidRPr="00B52080">
        <w:rPr>
          <w:sz w:val="28"/>
          <w:szCs w:val="28"/>
        </w:rPr>
        <w:t>К</w:t>
      </w:r>
      <w:r w:rsidR="00E42E24">
        <w:rPr>
          <w:sz w:val="28"/>
          <w:szCs w:val="28"/>
        </w:rPr>
        <w:t xml:space="preserve"> </w:t>
      </w:r>
      <w:r w:rsidRPr="00B52080">
        <w:rPr>
          <w:sz w:val="28"/>
          <w:szCs w:val="28"/>
        </w:rPr>
        <w:t>пер – коэффициент перевода из</w:t>
      </w:r>
      <w:r w:rsidR="003D1C61" w:rsidRPr="00B52080">
        <w:rPr>
          <w:sz w:val="28"/>
          <w:szCs w:val="28"/>
        </w:rPr>
        <w:t xml:space="preserve"> конкретного топлива в условное;</w:t>
      </w:r>
    </w:p>
    <w:p w:rsidR="003D1C61" w:rsidRPr="00B52080" w:rsidRDefault="003D1C61" w:rsidP="009F5134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Кд – курс доллара. </w:t>
      </w:r>
    </w:p>
    <w:p w:rsidR="00267083" w:rsidRPr="00B52080" w:rsidRDefault="00AF68A9" w:rsidP="00140A3D">
      <w:pPr>
        <w:pStyle w:val="afa"/>
        <w:numPr>
          <w:ilvl w:val="0"/>
          <w:numId w:val="47"/>
        </w:numPr>
        <w:ind w:left="0" w:firstLine="106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 xml:space="preserve">Организационный план. В данном пункте необходимо описать организационные вопросы, которые возникают при внедрении проекта, в частности : </w:t>
      </w:r>
      <w:r w:rsidR="00267083" w:rsidRPr="00B52080">
        <w:rPr>
          <w:color w:val="000000"/>
          <w:sz w:val="28"/>
          <w:szCs w:val="28"/>
        </w:rPr>
        <w:t xml:space="preserve">необходимо указать стоимость проекта, необходимые организационные изменения в предприятии после внедрения проекта, описать организационную структуру вводимого объекта, спланировать численность персонала и рассчитать фонд оплаты труда. </w:t>
      </w:r>
    </w:p>
    <w:p w:rsidR="00267083" w:rsidRDefault="004E046E" w:rsidP="00140A3D">
      <w:pPr>
        <w:ind w:firstLine="708"/>
        <w:rPr>
          <w:bCs/>
          <w:sz w:val="28"/>
          <w:szCs w:val="28"/>
        </w:rPr>
      </w:pPr>
      <w:r w:rsidRPr="00B52080">
        <w:rPr>
          <w:bCs/>
          <w:sz w:val="28"/>
          <w:szCs w:val="28"/>
        </w:rPr>
        <w:t>Годовой ф</w:t>
      </w:r>
      <w:r w:rsidR="00AC061E" w:rsidRPr="00B52080">
        <w:rPr>
          <w:bCs/>
          <w:sz w:val="28"/>
          <w:szCs w:val="28"/>
        </w:rPr>
        <w:t>онд оплаты труда рассчитывается по формуле:</w:t>
      </w:r>
    </w:p>
    <w:p w:rsidR="00E42E24" w:rsidRPr="00B52080" w:rsidRDefault="00E42E24" w:rsidP="00140A3D">
      <w:pPr>
        <w:ind w:firstLine="708"/>
        <w:rPr>
          <w:bCs/>
          <w:sz w:val="28"/>
          <w:szCs w:val="28"/>
        </w:rPr>
      </w:pPr>
    </w:p>
    <w:p w:rsidR="00AC061E" w:rsidRPr="00B52080" w:rsidRDefault="00AC061E" w:rsidP="00140A3D">
      <w:pPr>
        <w:ind w:firstLine="708"/>
        <w:jc w:val="right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Фот=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Ni·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O+C</m:t>
                </m:r>
              </m:e>
            </m:d>
          </m:e>
        </m:nary>
      </m:oMath>
      <w:r w:rsidR="004E046E" w:rsidRPr="00B52080">
        <w:rPr>
          <w:color w:val="000000"/>
          <w:sz w:val="28"/>
          <w:szCs w:val="28"/>
        </w:rPr>
        <w:t>·12</w:t>
      </w:r>
      <w:r w:rsidR="005B5F99">
        <w:rPr>
          <w:color w:val="000000"/>
          <w:sz w:val="28"/>
          <w:szCs w:val="28"/>
        </w:rPr>
        <w:t>,</w:t>
      </w:r>
      <w:r w:rsidR="003D1C61" w:rsidRPr="00B52080">
        <w:rPr>
          <w:color w:val="000000"/>
          <w:sz w:val="28"/>
          <w:szCs w:val="28"/>
        </w:rPr>
        <w:tab/>
      </w:r>
      <w:r w:rsidR="003D1C61" w:rsidRPr="00B52080">
        <w:rPr>
          <w:color w:val="000000"/>
          <w:sz w:val="28"/>
          <w:szCs w:val="28"/>
        </w:rPr>
        <w:tab/>
      </w:r>
      <w:r w:rsidR="003D1C61" w:rsidRPr="00B52080">
        <w:rPr>
          <w:color w:val="000000"/>
          <w:sz w:val="28"/>
          <w:szCs w:val="28"/>
        </w:rPr>
        <w:tab/>
      </w:r>
      <w:r w:rsidR="003D1C61" w:rsidRPr="00B52080">
        <w:rPr>
          <w:color w:val="000000"/>
          <w:sz w:val="28"/>
          <w:szCs w:val="28"/>
        </w:rPr>
        <w:tab/>
      </w:r>
      <w:r w:rsidR="003D1C61" w:rsidRPr="00B52080">
        <w:rPr>
          <w:color w:val="000000"/>
          <w:sz w:val="28"/>
          <w:szCs w:val="28"/>
        </w:rPr>
        <w:tab/>
        <w:t>(2</w:t>
      </w:r>
      <w:r w:rsidR="00175D8E" w:rsidRPr="00B52080">
        <w:rPr>
          <w:color w:val="000000"/>
          <w:sz w:val="28"/>
          <w:szCs w:val="28"/>
        </w:rPr>
        <w:t>)</w:t>
      </w:r>
    </w:p>
    <w:p w:rsidR="00175D8E" w:rsidRPr="00B52080" w:rsidRDefault="00175D8E" w:rsidP="00140A3D">
      <w:pPr>
        <w:ind w:left="708"/>
        <w:rPr>
          <w:color w:val="000000"/>
          <w:sz w:val="28"/>
          <w:szCs w:val="28"/>
        </w:rPr>
      </w:pPr>
    </w:p>
    <w:p w:rsidR="00267083" w:rsidRPr="00B52080" w:rsidRDefault="005B5F99" w:rsidP="00140A3D">
      <w:pPr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="00AC061E" w:rsidRPr="00B52080">
        <w:rPr>
          <w:color w:val="000000"/>
          <w:sz w:val="28"/>
          <w:szCs w:val="28"/>
        </w:rPr>
        <w:t xml:space="preserve">де </w:t>
      </w:r>
      <w:r w:rsidR="004B313C" w:rsidRPr="00B52080">
        <w:rPr>
          <w:color w:val="000000"/>
          <w:sz w:val="28"/>
          <w:szCs w:val="28"/>
          <w:lang w:val="en-US"/>
        </w:rPr>
        <w:t>n</w:t>
      </w:r>
      <w:r w:rsidR="004B313C" w:rsidRPr="00B52080">
        <w:rPr>
          <w:color w:val="000000"/>
          <w:sz w:val="28"/>
          <w:szCs w:val="28"/>
        </w:rPr>
        <w:t>-виды работ;</w:t>
      </w:r>
    </w:p>
    <w:p w:rsidR="004B313C" w:rsidRPr="00B52080" w:rsidRDefault="004B313C" w:rsidP="00140A3D">
      <w:pPr>
        <w:ind w:left="708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  <w:lang w:val="en-US"/>
        </w:rPr>
        <w:t>Ni</w:t>
      </w:r>
      <w:r w:rsidRPr="00B52080">
        <w:rPr>
          <w:color w:val="000000"/>
          <w:sz w:val="28"/>
          <w:szCs w:val="28"/>
        </w:rPr>
        <w:t>– количество работников на данной специальности;</w:t>
      </w:r>
    </w:p>
    <w:p w:rsidR="004B313C" w:rsidRPr="00B52080" w:rsidRDefault="004B313C" w:rsidP="00140A3D">
      <w:pPr>
        <w:ind w:left="708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 xml:space="preserve">О – </w:t>
      </w:r>
      <w:r w:rsidR="005B5F99">
        <w:rPr>
          <w:color w:val="000000"/>
          <w:sz w:val="28"/>
          <w:szCs w:val="28"/>
        </w:rPr>
        <w:t xml:space="preserve">средняя </w:t>
      </w:r>
      <w:r w:rsidR="004E046E" w:rsidRPr="00B52080">
        <w:rPr>
          <w:color w:val="000000"/>
          <w:sz w:val="28"/>
          <w:szCs w:val="28"/>
        </w:rPr>
        <w:t>месячная</w:t>
      </w:r>
      <w:r w:rsidRPr="00B52080">
        <w:rPr>
          <w:color w:val="000000"/>
          <w:sz w:val="28"/>
          <w:szCs w:val="28"/>
        </w:rPr>
        <w:t xml:space="preserve"> заработная плата работников по данной специальности;</w:t>
      </w:r>
    </w:p>
    <w:p w:rsidR="004B313C" w:rsidRPr="00B52080" w:rsidRDefault="004E046E" w:rsidP="00140A3D">
      <w:pPr>
        <w:ind w:left="708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С- отчисления на</w:t>
      </w:r>
      <w:r w:rsidR="004B313C" w:rsidRPr="00B52080">
        <w:rPr>
          <w:color w:val="000000"/>
          <w:sz w:val="28"/>
          <w:szCs w:val="28"/>
        </w:rPr>
        <w:t xml:space="preserve"> соцстрахование</w:t>
      </w:r>
      <w:r w:rsidR="009F5134">
        <w:rPr>
          <w:color w:val="000000"/>
          <w:sz w:val="28"/>
          <w:szCs w:val="28"/>
        </w:rPr>
        <w:t>.</w:t>
      </w:r>
    </w:p>
    <w:p w:rsidR="005F203E" w:rsidRPr="00B52080" w:rsidRDefault="005F203E" w:rsidP="00140A3D">
      <w:pPr>
        <w:ind w:firstLine="708"/>
        <w:rPr>
          <w:sz w:val="28"/>
          <w:szCs w:val="28"/>
        </w:rPr>
      </w:pPr>
    </w:p>
    <w:p w:rsidR="00527765" w:rsidRPr="00B52080" w:rsidRDefault="00527765" w:rsidP="00140A3D">
      <w:pPr>
        <w:ind w:firstLine="708"/>
        <w:jc w:val="both"/>
        <w:rPr>
          <w:sz w:val="28"/>
          <w:szCs w:val="28"/>
        </w:rPr>
      </w:pPr>
    </w:p>
    <w:p w:rsidR="00527765" w:rsidRPr="00B52080" w:rsidRDefault="00527765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Для оценки прибыльности вложений необходимо оценить </w:t>
      </w:r>
      <w:r w:rsidR="00D33A98" w:rsidRPr="00B52080">
        <w:rPr>
          <w:sz w:val="28"/>
          <w:szCs w:val="28"/>
        </w:rPr>
        <w:t>себестоимость</w:t>
      </w:r>
      <w:r w:rsidR="003E58C4" w:rsidRPr="00B52080">
        <w:rPr>
          <w:sz w:val="28"/>
          <w:szCs w:val="28"/>
        </w:rPr>
        <w:t xml:space="preserve"> электро и теплоэнергию</w:t>
      </w:r>
      <w:r w:rsidRPr="00B52080">
        <w:rPr>
          <w:sz w:val="28"/>
          <w:szCs w:val="28"/>
        </w:rPr>
        <w:t>.</w:t>
      </w:r>
    </w:p>
    <w:p w:rsidR="00071223" w:rsidRPr="00B52080" w:rsidRDefault="00071223" w:rsidP="00140A3D">
      <w:pPr>
        <w:ind w:firstLine="708"/>
        <w:jc w:val="both"/>
        <w:rPr>
          <w:sz w:val="28"/>
          <w:szCs w:val="28"/>
        </w:rPr>
      </w:pPr>
    </w:p>
    <w:p w:rsidR="00527765" w:rsidRPr="00B52080" w:rsidRDefault="00352622" w:rsidP="00140A3D">
      <w:pPr>
        <w:ind w:firstLine="70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электричество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электр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ут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Уд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электр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·(Фот+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Ст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инвестиций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·К)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электричесвто</m:t>
                </m:r>
              </m:sub>
            </m:sSub>
          </m:den>
        </m:f>
      </m:oMath>
      <w:r w:rsidR="003D1C61" w:rsidRPr="00B52080">
        <w:rPr>
          <w:sz w:val="28"/>
          <w:szCs w:val="28"/>
        </w:rPr>
        <w:t xml:space="preserve"> </w:t>
      </w:r>
      <w:r w:rsidR="00DC517A">
        <w:rPr>
          <w:sz w:val="28"/>
          <w:szCs w:val="28"/>
        </w:rPr>
        <w:t>,</w:t>
      </w:r>
      <w:r w:rsidR="003D1C61" w:rsidRPr="00B52080">
        <w:rPr>
          <w:sz w:val="28"/>
          <w:szCs w:val="28"/>
        </w:rPr>
        <w:t xml:space="preserve">    </w:t>
      </w:r>
      <w:r w:rsidR="00213CD3">
        <w:rPr>
          <w:sz w:val="28"/>
          <w:szCs w:val="28"/>
        </w:rPr>
        <w:tab/>
      </w:r>
      <w:r w:rsidR="00213CD3">
        <w:rPr>
          <w:sz w:val="28"/>
          <w:szCs w:val="28"/>
        </w:rPr>
        <w:tab/>
      </w:r>
      <w:r w:rsidR="003D1C61" w:rsidRPr="00B52080">
        <w:rPr>
          <w:sz w:val="28"/>
          <w:szCs w:val="28"/>
        </w:rPr>
        <w:t xml:space="preserve">  (3</w:t>
      </w:r>
      <w:r w:rsidR="00071223" w:rsidRPr="00B52080">
        <w:rPr>
          <w:sz w:val="28"/>
          <w:szCs w:val="28"/>
        </w:rPr>
        <w:t>)</w:t>
      </w:r>
    </w:p>
    <w:p w:rsidR="00921B60" w:rsidRPr="00B52080" w:rsidRDefault="00921B60" w:rsidP="00140A3D">
      <w:pPr>
        <w:ind w:firstLine="708"/>
        <w:jc w:val="both"/>
        <w:rPr>
          <w:sz w:val="28"/>
          <w:szCs w:val="28"/>
        </w:rPr>
      </w:pPr>
    </w:p>
    <w:p w:rsidR="00527765" w:rsidRPr="00B52080" w:rsidRDefault="00DC517A" w:rsidP="00140A3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3D1C61" w:rsidRPr="00B52080">
        <w:rPr>
          <w:sz w:val="28"/>
          <w:szCs w:val="28"/>
        </w:rPr>
        <w:t>де С</w:t>
      </w:r>
      <w:r w:rsidR="00921B60" w:rsidRPr="00B52080">
        <w:rPr>
          <w:sz w:val="28"/>
          <w:szCs w:val="28"/>
          <w:vertAlign w:val="subscript"/>
        </w:rPr>
        <w:t xml:space="preserve">Электричество </w:t>
      </w:r>
      <w:r w:rsidR="00921B60" w:rsidRPr="00B52080">
        <w:rPr>
          <w:sz w:val="28"/>
          <w:szCs w:val="28"/>
        </w:rPr>
        <w:t xml:space="preserve">– </w:t>
      </w:r>
      <w:r w:rsidR="003D1C61" w:rsidRPr="00B52080">
        <w:rPr>
          <w:sz w:val="28"/>
          <w:szCs w:val="28"/>
        </w:rPr>
        <w:t>себестоимость  электроэнергии</w:t>
      </w:r>
      <w:r w:rsidR="00921B60" w:rsidRPr="00B52080">
        <w:rPr>
          <w:sz w:val="28"/>
          <w:szCs w:val="28"/>
        </w:rPr>
        <w:t xml:space="preserve"> производимой мини-ТЭЦ;</w:t>
      </w:r>
    </w:p>
    <w:p w:rsidR="00D90169" w:rsidRPr="00B52080" w:rsidRDefault="00D90169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Рт </w:t>
      </w:r>
      <w:r w:rsidR="003D1C61" w:rsidRPr="00B52080">
        <w:rPr>
          <w:sz w:val="28"/>
          <w:szCs w:val="28"/>
        </w:rPr>
        <w:t xml:space="preserve">электр </w:t>
      </w:r>
      <w:r w:rsidRPr="00B52080">
        <w:rPr>
          <w:sz w:val="28"/>
          <w:szCs w:val="28"/>
        </w:rPr>
        <w:t>- годовой расход топлива на выработку энергии;</w:t>
      </w:r>
    </w:p>
    <w:p w:rsidR="00D90169" w:rsidRPr="00B52080" w:rsidRDefault="00D90169" w:rsidP="00140A3D">
      <w:pPr>
        <w:ind w:firstLine="708"/>
        <w:rPr>
          <w:sz w:val="28"/>
          <w:szCs w:val="28"/>
        </w:rPr>
      </w:pPr>
      <w:r w:rsidRPr="00B52080">
        <w:rPr>
          <w:sz w:val="28"/>
          <w:szCs w:val="28"/>
        </w:rPr>
        <w:t>Цут – цена единицы условного топлива;</w:t>
      </w:r>
    </w:p>
    <w:p w:rsidR="00921B60" w:rsidRPr="00B52080" w:rsidRDefault="00921B60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Уд</w:t>
      </w:r>
      <w:r w:rsidRPr="00B52080">
        <w:rPr>
          <w:sz w:val="28"/>
          <w:szCs w:val="28"/>
          <w:vertAlign w:val="subscript"/>
        </w:rPr>
        <w:t>электр</w:t>
      </w:r>
      <w:r w:rsidRPr="00B52080">
        <w:rPr>
          <w:sz w:val="28"/>
          <w:szCs w:val="28"/>
        </w:rPr>
        <w:t xml:space="preserve"> – удельный весь затрат на электроэнергию в общих затратах</w:t>
      </w:r>
    </w:p>
    <w:p w:rsidR="00921B60" w:rsidRPr="00B52080" w:rsidRDefault="00921B60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Ст</w:t>
      </w:r>
      <w:r w:rsidRPr="00B52080">
        <w:rPr>
          <w:sz w:val="28"/>
          <w:szCs w:val="28"/>
          <w:vertAlign w:val="subscript"/>
        </w:rPr>
        <w:t>инвестиций</w:t>
      </w:r>
      <w:r w:rsidRPr="00B52080">
        <w:rPr>
          <w:sz w:val="28"/>
          <w:szCs w:val="28"/>
        </w:rPr>
        <w:t xml:space="preserve"> – стоимость мини-ТЭЦ</w:t>
      </w:r>
    </w:p>
    <w:p w:rsidR="00560CC9" w:rsidRPr="00B52080" w:rsidRDefault="00560CC9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От</w:t>
      </w:r>
      <w:r w:rsidRPr="00B52080">
        <w:rPr>
          <w:sz w:val="28"/>
          <w:szCs w:val="28"/>
          <w:vertAlign w:val="subscript"/>
        </w:rPr>
        <w:t xml:space="preserve">электричество </w:t>
      </w:r>
      <w:r w:rsidRPr="00B52080">
        <w:rPr>
          <w:sz w:val="28"/>
          <w:szCs w:val="28"/>
        </w:rPr>
        <w:t xml:space="preserve"> - </w:t>
      </w:r>
      <w:r w:rsidR="00451D36" w:rsidRPr="00B52080">
        <w:rPr>
          <w:sz w:val="28"/>
          <w:szCs w:val="28"/>
        </w:rPr>
        <w:t xml:space="preserve">годовой </w:t>
      </w:r>
      <w:r w:rsidRPr="00B52080">
        <w:rPr>
          <w:sz w:val="28"/>
          <w:szCs w:val="28"/>
        </w:rPr>
        <w:t>отпуск электричества мини ТЭЦ</w:t>
      </w:r>
    </w:p>
    <w:p w:rsidR="00921B60" w:rsidRPr="00B52080" w:rsidRDefault="003D1C61" w:rsidP="00140A3D">
      <w:pPr>
        <w:ind w:firstLine="708"/>
        <w:jc w:val="both"/>
        <w:rPr>
          <w:sz w:val="28"/>
          <w:szCs w:val="28"/>
        </w:rPr>
      </w:pPr>
      <w:r w:rsidRPr="00B52080">
        <w:rPr>
          <w:i/>
          <w:sz w:val="28"/>
          <w:szCs w:val="28"/>
        </w:rPr>
        <w:t>К</w:t>
      </w:r>
      <w:r w:rsidR="009F5134">
        <w:rPr>
          <w:sz w:val="28"/>
          <w:szCs w:val="28"/>
        </w:rPr>
        <w:t>- норма амортизации.</w:t>
      </w:r>
    </w:p>
    <w:p w:rsidR="00921B60" w:rsidRPr="00B52080" w:rsidRDefault="00352622" w:rsidP="00140A3D">
      <w:pPr>
        <w:ind w:firstLine="70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тепло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тепло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ут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Уд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тепло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·(Фот+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Ст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инвестиций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·К)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тепло</m:t>
                </m:r>
              </m:sub>
            </m:sSub>
          </m:den>
        </m:f>
      </m:oMath>
      <w:r w:rsidR="003D1C61" w:rsidRPr="00B52080">
        <w:rPr>
          <w:sz w:val="28"/>
          <w:szCs w:val="28"/>
        </w:rPr>
        <w:t xml:space="preserve"> </w:t>
      </w:r>
      <w:r w:rsidR="00DC517A">
        <w:rPr>
          <w:sz w:val="28"/>
          <w:szCs w:val="28"/>
        </w:rPr>
        <w:t>,</w:t>
      </w:r>
      <w:r w:rsidR="003D1C61" w:rsidRPr="00B52080">
        <w:rPr>
          <w:sz w:val="28"/>
          <w:szCs w:val="28"/>
        </w:rPr>
        <w:t xml:space="preserve">   </w:t>
      </w:r>
      <w:r w:rsidR="00213CD3">
        <w:rPr>
          <w:sz w:val="28"/>
          <w:szCs w:val="28"/>
        </w:rPr>
        <w:tab/>
      </w:r>
      <w:r w:rsidR="00213CD3">
        <w:rPr>
          <w:sz w:val="28"/>
          <w:szCs w:val="28"/>
        </w:rPr>
        <w:tab/>
      </w:r>
      <w:r w:rsidR="003D1C61" w:rsidRPr="00B52080">
        <w:rPr>
          <w:sz w:val="28"/>
          <w:szCs w:val="28"/>
        </w:rPr>
        <w:t>(4</w:t>
      </w:r>
      <w:r w:rsidR="00071223" w:rsidRPr="00B52080">
        <w:rPr>
          <w:sz w:val="28"/>
          <w:szCs w:val="28"/>
        </w:rPr>
        <w:t xml:space="preserve">)                             </w:t>
      </w:r>
    </w:p>
    <w:p w:rsidR="00921B60" w:rsidRPr="00B52080" w:rsidRDefault="00921B60" w:rsidP="00140A3D">
      <w:pPr>
        <w:ind w:firstLine="708"/>
        <w:jc w:val="both"/>
        <w:rPr>
          <w:sz w:val="28"/>
          <w:szCs w:val="28"/>
        </w:rPr>
      </w:pPr>
    </w:p>
    <w:p w:rsidR="00921B60" w:rsidRPr="00B52080" w:rsidRDefault="00DC517A" w:rsidP="00140A3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3D1C61" w:rsidRPr="00B52080">
        <w:rPr>
          <w:sz w:val="28"/>
          <w:szCs w:val="28"/>
        </w:rPr>
        <w:t>де С</w:t>
      </w:r>
      <w:r w:rsidR="00921B60" w:rsidRPr="00B52080">
        <w:rPr>
          <w:sz w:val="28"/>
          <w:szCs w:val="28"/>
          <w:vertAlign w:val="subscript"/>
        </w:rPr>
        <w:t xml:space="preserve">тепло </w:t>
      </w:r>
      <w:r w:rsidR="00921B60" w:rsidRPr="00B52080">
        <w:rPr>
          <w:sz w:val="28"/>
          <w:szCs w:val="28"/>
        </w:rPr>
        <w:t xml:space="preserve">– </w:t>
      </w:r>
      <w:r w:rsidR="003D1C61" w:rsidRPr="00B52080">
        <w:rPr>
          <w:sz w:val="28"/>
          <w:szCs w:val="28"/>
        </w:rPr>
        <w:t>себестоимость</w:t>
      </w:r>
      <w:r w:rsidR="00696F66">
        <w:rPr>
          <w:sz w:val="28"/>
          <w:szCs w:val="28"/>
        </w:rPr>
        <w:t xml:space="preserve"> </w:t>
      </w:r>
      <w:r w:rsidR="00921B60" w:rsidRPr="00B52080">
        <w:rPr>
          <w:sz w:val="28"/>
          <w:szCs w:val="28"/>
        </w:rPr>
        <w:t>тепло</w:t>
      </w:r>
      <w:r w:rsidR="003D1C61" w:rsidRPr="00B52080">
        <w:rPr>
          <w:sz w:val="28"/>
          <w:szCs w:val="28"/>
        </w:rPr>
        <w:t>энергии</w:t>
      </w:r>
      <w:r w:rsidR="00921B60" w:rsidRPr="00B52080">
        <w:rPr>
          <w:sz w:val="28"/>
          <w:szCs w:val="28"/>
        </w:rPr>
        <w:t xml:space="preserve">  производимую мини-ТЭЦ;</w:t>
      </w:r>
    </w:p>
    <w:p w:rsidR="003D1C61" w:rsidRPr="00B52080" w:rsidRDefault="00352622" w:rsidP="00140A3D">
      <w:pPr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тепло</m:t>
            </m:r>
          </m:sub>
        </m:sSub>
      </m:oMath>
      <w:r w:rsidR="003D1C61" w:rsidRPr="00B52080">
        <w:rPr>
          <w:sz w:val="28"/>
          <w:szCs w:val="28"/>
        </w:rPr>
        <w:t>- годовой расход топлива на выработку тепла;</w:t>
      </w:r>
    </w:p>
    <w:p w:rsidR="00921B60" w:rsidRPr="00B52080" w:rsidRDefault="00921B60" w:rsidP="00140A3D">
      <w:pPr>
        <w:ind w:firstLine="708"/>
        <w:rPr>
          <w:sz w:val="28"/>
          <w:szCs w:val="28"/>
        </w:rPr>
      </w:pPr>
      <w:r w:rsidRPr="00B52080">
        <w:rPr>
          <w:sz w:val="28"/>
          <w:szCs w:val="28"/>
        </w:rPr>
        <w:t>Уд</w:t>
      </w:r>
      <w:r w:rsidRPr="00B52080">
        <w:rPr>
          <w:sz w:val="28"/>
          <w:szCs w:val="28"/>
          <w:vertAlign w:val="subscript"/>
        </w:rPr>
        <w:t>тепло</w:t>
      </w:r>
      <w:r w:rsidRPr="00B52080">
        <w:rPr>
          <w:sz w:val="28"/>
          <w:szCs w:val="28"/>
        </w:rPr>
        <w:t>– удельный весь затрат на тепло в общих затратах</w:t>
      </w:r>
      <w:r w:rsidR="00042C43" w:rsidRPr="00B52080">
        <w:rPr>
          <w:sz w:val="28"/>
          <w:szCs w:val="28"/>
        </w:rPr>
        <w:t>;</w:t>
      </w:r>
    </w:p>
    <w:p w:rsidR="00921B60" w:rsidRPr="00B52080" w:rsidRDefault="00560CC9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От</w:t>
      </w:r>
      <w:r w:rsidRPr="00B52080">
        <w:rPr>
          <w:sz w:val="28"/>
          <w:szCs w:val="28"/>
          <w:vertAlign w:val="subscript"/>
        </w:rPr>
        <w:softHyphen/>
        <w:t>тепло</w:t>
      </w:r>
      <w:r w:rsidR="00921B60" w:rsidRPr="00B52080">
        <w:rPr>
          <w:sz w:val="28"/>
          <w:szCs w:val="28"/>
        </w:rPr>
        <w:t xml:space="preserve"> –</w:t>
      </w:r>
      <w:r w:rsidR="00451D36" w:rsidRPr="00B52080">
        <w:rPr>
          <w:sz w:val="28"/>
          <w:szCs w:val="28"/>
        </w:rPr>
        <w:t xml:space="preserve"> годовой</w:t>
      </w:r>
      <w:r w:rsidR="00696F66">
        <w:rPr>
          <w:sz w:val="28"/>
          <w:szCs w:val="28"/>
        </w:rPr>
        <w:t xml:space="preserve"> </w:t>
      </w:r>
      <w:r w:rsidRPr="00B52080">
        <w:rPr>
          <w:sz w:val="28"/>
          <w:szCs w:val="28"/>
        </w:rPr>
        <w:t>отпуск теплоэнергии мини ТЭЦ</w:t>
      </w:r>
      <w:r w:rsidR="003D1C61" w:rsidRPr="00B52080">
        <w:rPr>
          <w:sz w:val="28"/>
          <w:szCs w:val="28"/>
        </w:rPr>
        <w:t>.</w:t>
      </w:r>
    </w:p>
    <w:p w:rsidR="00921B60" w:rsidRPr="00B52080" w:rsidRDefault="00921B60" w:rsidP="00140A3D">
      <w:pPr>
        <w:ind w:firstLine="708"/>
        <w:jc w:val="both"/>
        <w:rPr>
          <w:sz w:val="28"/>
          <w:szCs w:val="28"/>
        </w:rPr>
      </w:pPr>
    </w:p>
    <w:p w:rsidR="00921B60" w:rsidRPr="00B52080" w:rsidRDefault="00921B60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Удельные веса </w:t>
      </w:r>
      <w:r w:rsidR="004E046E" w:rsidRPr="00B52080">
        <w:rPr>
          <w:sz w:val="28"/>
          <w:szCs w:val="28"/>
        </w:rPr>
        <w:t xml:space="preserve">затрат на </w:t>
      </w:r>
      <w:r w:rsidRPr="00B52080">
        <w:rPr>
          <w:sz w:val="28"/>
          <w:szCs w:val="28"/>
        </w:rPr>
        <w:t xml:space="preserve">тепло и </w:t>
      </w:r>
      <w:r w:rsidR="004E046E" w:rsidRPr="00B52080">
        <w:rPr>
          <w:sz w:val="28"/>
          <w:szCs w:val="28"/>
        </w:rPr>
        <w:t>электроэнергию</w:t>
      </w:r>
      <w:r w:rsidRPr="00B52080">
        <w:rPr>
          <w:sz w:val="28"/>
          <w:szCs w:val="28"/>
        </w:rPr>
        <w:t xml:space="preserve"> рассчитывались:</w:t>
      </w:r>
    </w:p>
    <w:p w:rsidR="00071223" w:rsidRPr="00B52080" w:rsidRDefault="00071223" w:rsidP="00140A3D">
      <w:pPr>
        <w:ind w:firstLine="708"/>
        <w:jc w:val="both"/>
        <w:rPr>
          <w:sz w:val="28"/>
          <w:szCs w:val="28"/>
        </w:rPr>
      </w:pPr>
    </w:p>
    <w:p w:rsidR="00921B60" w:rsidRPr="00B52080" w:rsidRDefault="00352622" w:rsidP="00140A3D">
      <w:pPr>
        <w:ind w:firstLine="70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электр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электр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sub>
            </m:sSub>
          </m:den>
        </m:f>
      </m:oMath>
      <w:r w:rsidR="00213CD3">
        <w:rPr>
          <w:sz w:val="28"/>
          <w:szCs w:val="28"/>
        </w:rPr>
        <w:tab/>
      </w:r>
      <w:r w:rsidR="00DC517A">
        <w:rPr>
          <w:sz w:val="28"/>
          <w:szCs w:val="28"/>
        </w:rPr>
        <w:t>,</w:t>
      </w:r>
      <w:r w:rsidR="00213CD3">
        <w:rPr>
          <w:sz w:val="28"/>
          <w:szCs w:val="28"/>
        </w:rPr>
        <w:tab/>
      </w:r>
      <w:r w:rsidR="00213CD3">
        <w:rPr>
          <w:sz w:val="28"/>
          <w:szCs w:val="28"/>
        </w:rPr>
        <w:tab/>
      </w:r>
      <w:r w:rsidR="00213CD3">
        <w:rPr>
          <w:sz w:val="28"/>
          <w:szCs w:val="28"/>
        </w:rPr>
        <w:tab/>
      </w:r>
      <w:r w:rsidR="00213CD3">
        <w:rPr>
          <w:sz w:val="28"/>
          <w:szCs w:val="28"/>
        </w:rPr>
        <w:tab/>
      </w:r>
      <w:r w:rsidR="00213CD3">
        <w:rPr>
          <w:sz w:val="28"/>
          <w:szCs w:val="28"/>
        </w:rPr>
        <w:tab/>
      </w:r>
      <w:r w:rsidR="003D1C61" w:rsidRPr="00B52080">
        <w:rPr>
          <w:sz w:val="28"/>
          <w:szCs w:val="28"/>
        </w:rPr>
        <w:t>(5</w:t>
      </w:r>
      <w:r w:rsidR="00071223" w:rsidRPr="00B52080">
        <w:rPr>
          <w:sz w:val="28"/>
          <w:szCs w:val="28"/>
        </w:rPr>
        <w:t>)</w:t>
      </w:r>
    </w:p>
    <w:p w:rsidR="009961E1" w:rsidRPr="00B52080" w:rsidRDefault="009961E1" w:rsidP="00140A3D">
      <w:pPr>
        <w:ind w:firstLine="708"/>
        <w:jc w:val="both"/>
        <w:rPr>
          <w:sz w:val="28"/>
          <w:szCs w:val="28"/>
        </w:rPr>
      </w:pPr>
    </w:p>
    <w:p w:rsidR="00921B60" w:rsidRPr="00B52080" w:rsidRDefault="00DC517A" w:rsidP="00140A3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670AF1" w:rsidRPr="00B52080">
        <w:rPr>
          <w:sz w:val="28"/>
          <w:szCs w:val="28"/>
        </w:rPr>
        <w:t>де Рт</w:t>
      </w:r>
      <w:r w:rsidR="00670AF1" w:rsidRPr="00B52080">
        <w:rPr>
          <w:sz w:val="28"/>
          <w:szCs w:val="28"/>
          <w:vertAlign w:val="subscript"/>
        </w:rPr>
        <w:t>общ</w:t>
      </w:r>
      <w:r w:rsidR="00670AF1" w:rsidRPr="00B52080">
        <w:rPr>
          <w:sz w:val="28"/>
          <w:szCs w:val="28"/>
        </w:rPr>
        <w:t xml:space="preserve"> – общий расход топлива.</w:t>
      </w:r>
    </w:p>
    <w:p w:rsidR="009961E1" w:rsidRPr="00B52080" w:rsidRDefault="009961E1" w:rsidP="00140A3D">
      <w:pPr>
        <w:ind w:firstLine="708"/>
        <w:jc w:val="both"/>
        <w:rPr>
          <w:sz w:val="28"/>
          <w:szCs w:val="28"/>
        </w:rPr>
      </w:pPr>
    </w:p>
    <w:p w:rsidR="00670AF1" w:rsidRPr="00B52080" w:rsidRDefault="00352622" w:rsidP="00140A3D">
      <w:pPr>
        <w:ind w:firstLine="70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Уд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тепло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электр</m:t>
            </m:r>
          </m:sub>
        </m:sSub>
      </m:oMath>
      <w:r w:rsidR="003D1C61" w:rsidRPr="00B52080">
        <w:rPr>
          <w:sz w:val="28"/>
          <w:szCs w:val="28"/>
        </w:rPr>
        <w:t xml:space="preserve"> </w:t>
      </w:r>
      <w:r w:rsidR="00DC517A">
        <w:rPr>
          <w:sz w:val="28"/>
          <w:szCs w:val="28"/>
        </w:rPr>
        <w:t>.</w:t>
      </w:r>
      <w:r w:rsidR="00213CD3">
        <w:rPr>
          <w:sz w:val="28"/>
          <w:szCs w:val="28"/>
        </w:rPr>
        <w:tab/>
      </w:r>
      <w:r w:rsidR="00213CD3">
        <w:rPr>
          <w:sz w:val="28"/>
          <w:szCs w:val="28"/>
        </w:rPr>
        <w:tab/>
      </w:r>
      <w:r w:rsidR="00213CD3">
        <w:rPr>
          <w:sz w:val="28"/>
          <w:szCs w:val="28"/>
        </w:rPr>
        <w:tab/>
      </w:r>
      <w:r w:rsidR="00213CD3">
        <w:rPr>
          <w:sz w:val="28"/>
          <w:szCs w:val="28"/>
        </w:rPr>
        <w:tab/>
      </w:r>
      <w:r w:rsidR="00213CD3">
        <w:rPr>
          <w:sz w:val="28"/>
          <w:szCs w:val="28"/>
        </w:rPr>
        <w:tab/>
      </w:r>
      <w:r w:rsidR="003D1C61" w:rsidRPr="00B52080">
        <w:rPr>
          <w:sz w:val="28"/>
          <w:szCs w:val="28"/>
        </w:rPr>
        <w:t>(6</w:t>
      </w:r>
      <w:r w:rsidR="00FC600F" w:rsidRPr="00B52080">
        <w:rPr>
          <w:sz w:val="28"/>
          <w:szCs w:val="28"/>
        </w:rPr>
        <w:t>)</w:t>
      </w:r>
    </w:p>
    <w:p w:rsidR="00670AF1" w:rsidRPr="00B52080" w:rsidRDefault="00670AF1" w:rsidP="00140A3D">
      <w:pPr>
        <w:ind w:firstLine="708"/>
        <w:jc w:val="both"/>
        <w:rPr>
          <w:sz w:val="28"/>
          <w:szCs w:val="28"/>
        </w:rPr>
      </w:pPr>
    </w:p>
    <w:p w:rsidR="00670AF1" w:rsidRPr="00B52080" w:rsidRDefault="00670AF1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Так как планируемая мини ТЭЦ строится с целью сокращения затрат на топливно-энергетические расходы, то экономический эффект можно рассчитать следующим образом:</w:t>
      </w:r>
    </w:p>
    <w:p w:rsidR="00670AF1" w:rsidRPr="00B52080" w:rsidRDefault="00670AF1" w:rsidP="00140A3D">
      <w:pPr>
        <w:ind w:firstLine="708"/>
        <w:jc w:val="both"/>
        <w:rPr>
          <w:sz w:val="28"/>
          <w:szCs w:val="28"/>
        </w:rPr>
      </w:pPr>
    </w:p>
    <w:p w:rsidR="00670AF1" w:rsidRPr="00B52080" w:rsidRDefault="00451D36" w:rsidP="00140A3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Тпр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электр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электричество</m:t>
                </m:r>
              </m:sub>
            </m:sSub>
          </m:e>
        </m:d>
        <m:r>
          <w:rPr>
            <w:rFonts w:ascii="Cambria Math" w:hAnsi="Cambria Math"/>
            <w:color w:val="000000"/>
            <w:szCs w:val="28"/>
          </w:rPr>
          <m:t>·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ГП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электр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От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элетричество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ГП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электр</m:t>
                </m:r>
              </m:sub>
            </m:sSub>
          </m:e>
        </m:d>
        <m:r>
          <w:rPr>
            <w:rFonts w:ascii="Cambria Math" w:hAnsi="Cambria Math"/>
            <w:color w:val="000000"/>
            <w:szCs w:val="28"/>
          </w:rPr>
          <m:t>·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Тпк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электр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+ </m:t>
        </m:r>
        <m:r>
          <w:rPr>
            <w:rFonts w:ascii="Cambria Math" w:hAnsi="Cambria Math"/>
            <w:szCs w:val="28"/>
          </w:rPr>
          <m:t xml:space="preserve">(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Тпр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 xml:space="preserve">тепло 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тепло</m:t>
            </m:r>
          </m:sub>
        </m:sSub>
        <m: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color w:val="000000"/>
            <w:szCs w:val="28"/>
          </w:rPr>
          <m:t>·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ГП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тепло</m:t>
            </m:r>
          </m:sub>
        </m:sSub>
        <m:r>
          <w:rPr>
            <w:rFonts w:ascii="Cambria Math" w:hAnsi="Cambria Math"/>
            <w:szCs w:val="28"/>
          </w:rPr>
          <m:t>+ 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От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тепло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ГП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тепло</m:t>
            </m:r>
          </m:sub>
        </m:sSub>
        <m:r>
          <w:rPr>
            <w:rFonts w:ascii="Cambria Math" w:hAnsi="Cambria Math"/>
            <w:szCs w:val="28"/>
          </w:rPr>
          <m:t xml:space="preserve">) </m:t>
        </m:r>
        <m:r>
          <w:rPr>
            <w:rFonts w:ascii="Cambria Math" w:hAnsi="Cambria Math"/>
            <w:color w:val="000000"/>
            <w:szCs w:val="28"/>
          </w:rPr>
          <m:t>·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Тпк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тепло</m:t>
            </m:r>
          </m:sub>
        </m:sSub>
      </m:oMath>
      <w:r w:rsidR="00DC517A">
        <w:rPr>
          <w:color w:val="000000"/>
          <w:szCs w:val="28"/>
        </w:rPr>
        <w:t>,</w:t>
      </w:r>
      <w:r w:rsidR="002E32D2">
        <w:rPr>
          <w:color w:val="000000"/>
          <w:szCs w:val="28"/>
        </w:rPr>
        <w:tab/>
      </w:r>
      <w:r w:rsidR="00042C43" w:rsidRPr="002E32D2">
        <w:rPr>
          <w:color w:val="000000"/>
          <w:szCs w:val="28"/>
        </w:rPr>
        <w:t>(</w:t>
      </w:r>
      <w:r w:rsidR="00042C43" w:rsidRPr="00B52080">
        <w:rPr>
          <w:color w:val="000000"/>
          <w:sz w:val="28"/>
          <w:szCs w:val="28"/>
        </w:rPr>
        <w:t>7</w:t>
      </w:r>
      <w:r w:rsidR="00FC600F" w:rsidRPr="00B52080">
        <w:rPr>
          <w:color w:val="000000"/>
          <w:sz w:val="28"/>
          <w:szCs w:val="28"/>
        </w:rPr>
        <w:t>)</w:t>
      </w:r>
    </w:p>
    <w:p w:rsidR="001D3355" w:rsidRPr="00B52080" w:rsidRDefault="001D3355" w:rsidP="00140A3D">
      <w:pPr>
        <w:jc w:val="both"/>
        <w:rPr>
          <w:sz w:val="28"/>
          <w:szCs w:val="28"/>
        </w:rPr>
      </w:pPr>
    </w:p>
    <w:p w:rsidR="00451D36" w:rsidRPr="00B52080" w:rsidRDefault="00DC517A" w:rsidP="00140A3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г</w:t>
      </w:r>
      <w:r w:rsidR="00670AF1" w:rsidRPr="00B52080">
        <w:rPr>
          <w:sz w:val="28"/>
          <w:szCs w:val="28"/>
        </w:rPr>
        <w:t>де</w:t>
      </w:r>
      <w:r w:rsidR="00213CD3">
        <w:rPr>
          <w:sz w:val="28"/>
          <w:szCs w:val="28"/>
        </w:rPr>
        <w:t xml:space="preserve"> Р – годовой доход от инв</w:t>
      </w:r>
      <w:r w:rsidR="00451D36" w:rsidRPr="00B52080">
        <w:rPr>
          <w:sz w:val="28"/>
          <w:szCs w:val="28"/>
        </w:rPr>
        <w:t>естиций</w:t>
      </w:r>
      <w:r w:rsidR="009F5134">
        <w:rPr>
          <w:sz w:val="28"/>
          <w:szCs w:val="28"/>
        </w:rPr>
        <w:t>;</w:t>
      </w:r>
    </w:p>
    <w:p w:rsidR="00670AF1" w:rsidRPr="00B52080" w:rsidRDefault="00670AF1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 ГП</w:t>
      </w:r>
      <w:r w:rsidRPr="00B52080">
        <w:rPr>
          <w:sz w:val="28"/>
          <w:szCs w:val="28"/>
          <w:vertAlign w:val="subscript"/>
        </w:rPr>
        <w:t xml:space="preserve">электр </w:t>
      </w:r>
      <w:r w:rsidRPr="00B52080">
        <w:rPr>
          <w:sz w:val="28"/>
          <w:szCs w:val="28"/>
        </w:rPr>
        <w:t xml:space="preserve"> - годовая потребность предприятия в электричестве</w:t>
      </w:r>
      <w:r w:rsidR="009F5134">
        <w:rPr>
          <w:sz w:val="28"/>
          <w:szCs w:val="28"/>
        </w:rPr>
        <w:t>;</w:t>
      </w:r>
    </w:p>
    <w:p w:rsidR="00670AF1" w:rsidRPr="00B52080" w:rsidRDefault="00670AF1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ab/>
        <w:t>Тпр</w:t>
      </w:r>
      <w:r w:rsidRPr="00B52080">
        <w:rPr>
          <w:sz w:val="28"/>
          <w:szCs w:val="28"/>
        </w:rPr>
        <w:softHyphen/>
      </w:r>
      <w:r w:rsidRPr="00B52080">
        <w:rPr>
          <w:sz w:val="28"/>
          <w:szCs w:val="28"/>
          <w:vertAlign w:val="subscript"/>
        </w:rPr>
        <w:t>электр</w:t>
      </w:r>
      <w:r w:rsidRPr="00B52080">
        <w:rPr>
          <w:sz w:val="28"/>
          <w:szCs w:val="28"/>
        </w:rPr>
        <w:t xml:space="preserve"> – тариф на покупку электроэнергии у «ГомельЭнерго»</w:t>
      </w:r>
      <w:r w:rsidR="009F5134">
        <w:rPr>
          <w:sz w:val="28"/>
          <w:szCs w:val="28"/>
        </w:rPr>
        <w:t>;</w:t>
      </w:r>
    </w:p>
    <w:p w:rsidR="00670AF1" w:rsidRPr="00B52080" w:rsidRDefault="00670AF1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ab/>
        <w:t>Тпк</w:t>
      </w:r>
      <w:r w:rsidRPr="00B52080">
        <w:rPr>
          <w:sz w:val="28"/>
          <w:szCs w:val="28"/>
          <w:vertAlign w:val="subscript"/>
        </w:rPr>
        <w:t>электр</w:t>
      </w:r>
      <w:r w:rsidRPr="00B52080">
        <w:rPr>
          <w:sz w:val="28"/>
          <w:szCs w:val="28"/>
          <w:vertAlign w:val="subscript"/>
        </w:rPr>
        <w:softHyphen/>
      </w:r>
      <w:r w:rsidRPr="00B52080">
        <w:rPr>
          <w:sz w:val="28"/>
          <w:szCs w:val="28"/>
          <w:vertAlign w:val="subscript"/>
        </w:rPr>
        <w:softHyphen/>
      </w:r>
      <w:r w:rsidRPr="00B52080">
        <w:rPr>
          <w:sz w:val="28"/>
          <w:szCs w:val="28"/>
          <w:vertAlign w:val="subscript"/>
        </w:rPr>
        <w:softHyphen/>
      </w:r>
      <w:r w:rsidRPr="00B52080">
        <w:rPr>
          <w:sz w:val="28"/>
          <w:szCs w:val="28"/>
        </w:rPr>
        <w:t xml:space="preserve"> – та</w:t>
      </w:r>
      <w:r w:rsidR="00696F66">
        <w:rPr>
          <w:sz w:val="28"/>
          <w:szCs w:val="28"/>
        </w:rPr>
        <w:t>риф на продажу избытков электроэ</w:t>
      </w:r>
      <w:r w:rsidRPr="00B52080">
        <w:rPr>
          <w:sz w:val="28"/>
          <w:szCs w:val="28"/>
        </w:rPr>
        <w:t xml:space="preserve">нергии </w:t>
      </w:r>
      <w:r w:rsidR="00560CC9" w:rsidRPr="00B52080">
        <w:rPr>
          <w:sz w:val="28"/>
          <w:szCs w:val="28"/>
        </w:rPr>
        <w:t>«ГомельЭнерго»</w:t>
      </w:r>
      <w:r w:rsidR="009F5134">
        <w:rPr>
          <w:sz w:val="28"/>
          <w:szCs w:val="28"/>
        </w:rPr>
        <w:t>;</w:t>
      </w:r>
    </w:p>
    <w:p w:rsidR="00560CC9" w:rsidRPr="00B52080" w:rsidRDefault="00560CC9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ab/>
        <w:t>ГП</w:t>
      </w:r>
      <w:r w:rsidRPr="00B52080">
        <w:rPr>
          <w:sz w:val="28"/>
          <w:szCs w:val="28"/>
          <w:vertAlign w:val="subscript"/>
        </w:rPr>
        <w:t xml:space="preserve">тепло </w:t>
      </w:r>
      <w:r w:rsidRPr="00B52080">
        <w:rPr>
          <w:sz w:val="28"/>
          <w:szCs w:val="28"/>
        </w:rPr>
        <w:t>– годовая потребность предприятия в теплоэнергии</w:t>
      </w:r>
      <w:r w:rsidR="009F5134">
        <w:rPr>
          <w:sz w:val="28"/>
          <w:szCs w:val="28"/>
        </w:rPr>
        <w:t>;</w:t>
      </w:r>
    </w:p>
    <w:p w:rsidR="00560CC9" w:rsidRPr="00B52080" w:rsidRDefault="00560CC9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lastRenderedPageBreak/>
        <w:tab/>
        <w:t>Тпр</w:t>
      </w:r>
      <w:r w:rsidRPr="00B52080">
        <w:rPr>
          <w:sz w:val="28"/>
          <w:szCs w:val="28"/>
        </w:rPr>
        <w:softHyphen/>
      </w:r>
      <w:r w:rsidRPr="00B52080">
        <w:rPr>
          <w:sz w:val="28"/>
          <w:szCs w:val="28"/>
          <w:vertAlign w:val="subscript"/>
        </w:rPr>
        <w:t>тепло</w:t>
      </w:r>
      <w:r w:rsidRPr="00B52080">
        <w:rPr>
          <w:sz w:val="28"/>
          <w:szCs w:val="28"/>
        </w:rPr>
        <w:t>– тариф на покупку теплоэнергии у «ГомельЭнерго»</w:t>
      </w:r>
      <w:r w:rsidR="009F5134">
        <w:rPr>
          <w:sz w:val="28"/>
          <w:szCs w:val="28"/>
        </w:rPr>
        <w:t>;</w:t>
      </w:r>
    </w:p>
    <w:p w:rsidR="00560CC9" w:rsidRDefault="00560CC9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ab/>
        <w:t>Тпк</w:t>
      </w:r>
      <w:r w:rsidRPr="00B52080">
        <w:rPr>
          <w:sz w:val="28"/>
          <w:szCs w:val="28"/>
          <w:vertAlign w:val="subscript"/>
        </w:rPr>
        <w:t>тепло</w:t>
      </w:r>
      <w:r w:rsidRPr="00B52080">
        <w:rPr>
          <w:sz w:val="28"/>
          <w:szCs w:val="28"/>
          <w:vertAlign w:val="subscript"/>
        </w:rPr>
        <w:softHyphen/>
      </w:r>
      <w:r w:rsidRPr="00B52080">
        <w:rPr>
          <w:sz w:val="28"/>
          <w:szCs w:val="28"/>
          <w:vertAlign w:val="subscript"/>
        </w:rPr>
        <w:softHyphen/>
      </w:r>
      <w:r w:rsidRPr="00B52080">
        <w:rPr>
          <w:sz w:val="28"/>
          <w:szCs w:val="28"/>
          <w:vertAlign w:val="subscript"/>
        </w:rPr>
        <w:softHyphen/>
      </w:r>
      <w:r w:rsidRPr="00B52080">
        <w:rPr>
          <w:sz w:val="28"/>
          <w:szCs w:val="28"/>
        </w:rPr>
        <w:t xml:space="preserve"> – тариф на продажу избытков теплоэнергии «ГомельЭнерго»</w:t>
      </w:r>
      <w:r w:rsidR="009F5134">
        <w:rPr>
          <w:sz w:val="28"/>
          <w:szCs w:val="28"/>
        </w:rPr>
        <w:t>.</w:t>
      </w:r>
    </w:p>
    <w:p w:rsidR="00560CC9" w:rsidRPr="00B52080" w:rsidRDefault="00560CC9" w:rsidP="00140A3D">
      <w:pPr>
        <w:jc w:val="both"/>
        <w:rPr>
          <w:sz w:val="28"/>
          <w:szCs w:val="28"/>
        </w:rPr>
      </w:pPr>
    </w:p>
    <w:p w:rsidR="004B313C" w:rsidRPr="00B52080" w:rsidRDefault="00560CC9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ab/>
      </w:r>
      <w:r w:rsidR="004B313C" w:rsidRPr="00B52080">
        <w:rPr>
          <w:sz w:val="28"/>
          <w:szCs w:val="28"/>
        </w:rPr>
        <w:t>Инвестиционный план</w:t>
      </w:r>
      <w:r w:rsidR="003538E9">
        <w:rPr>
          <w:sz w:val="28"/>
          <w:szCs w:val="28"/>
        </w:rPr>
        <w:t xml:space="preserve"> </w:t>
      </w:r>
      <w:r w:rsidR="00B04F90" w:rsidRPr="00B52080">
        <w:rPr>
          <w:sz w:val="28"/>
          <w:szCs w:val="28"/>
        </w:rPr>
        <w:t>должен содержать</w:t>
      </w:r>
      <w:r w:rsidR="004B313C" w:rsidRPr="00B52080">
        <w:rPr>
          <w:sz w:val="28"/>
          <w:szCs w:val="28"/>
        </w:rPr>
        <w:t xml:space="preserve"> информацию о планируемом источнике фин</w:t>
      </w:r>
      <w:r w:rsidR="00A032A9" w:rsidRPr="00B52080">
        <w:rPr>
          <w:sz w:val="28"/>
          <w:szCs w:val="28"/>
        </w:rPr>
        <w:t>ансирования,</w:t>
      </w:r>
      <w:r w:rsidR="004B313C" w:rsidRPr="00B52080">
        <w:rPr>
          <w:sz w:val="28"/>
          <w:szCs w:val="28"/>
        </w:rPr>
        <w:t xml:space="preserve"> а так же информаци</w:t>
      </w:r>
      <w:r w:rsidR="00A032A9" w:rsidRPr="00B52080">
        <w:rPr>
          <w:sz w:val="28"/>
          <w:szCs w:val="28"/>
        </w:rPr>
        <w:t>ю</w:t>
      </w:r>
      <w:r w:rsidR="004B313C" w:rsidRPr="00B52080">
        <w:rPr>
          <w:sz w:val="28"/>
          <w:szCs w:val="28"/>
        </w:rPr>
        <w:t xml:space="preserve"> о </w:t>
      </w:r>
      <w:r w:rsidR="00AA5C6F">
        <w:rPr>
          <w:sz w:val="28"/>
          <w:szCs w:val="28"/>
        </w:rPr>
        <w:t>прогнозном</w:t>
      </w:r>
      <w:r w:rsidR="00A032A9" w:rsidRPr="00B52080">
        <w:rPr>
          <w:sz w:val="28"/>
          <w:szCs w:val="28"/>
        </w:rPr>
        <w:t xml:space="preserve"> росте курса доллара, тарифов на тепло и электроэнергию, цен на газ.</w:t>
      </w:r>
    </w:p>
    <w:p w:rsidR="003538E9" w:rsidRDefault="009212EB" w:rsidP="00140A3D">
      <w:pPr>
        <w:ind w:firstLine="708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Оценка экономической эффективности. В настоящее время в России наиболее известн</w:t>
      </w:r>
      <w:r w:rsidR="003538E9">
        <w:rPr>
          <w:color w:val="000000"/>
          <w:sz w:val="28"/>
          <w:szCs w:val="28"/>
        </w:rPr>
        <w:t>а</w:t>
      </w:r>
      <w:r w:rsidRPr="00B52080">
        <w:rPr>
          <w:color w:val="000000"/>
          <w:sz w:val="28"/>
          <w:szCs w:val="28"/>
        </w:rPr>
        <w:t xml:space="preserve"> </w:t>
      </w:r>
      <w:r w:rsidR="003538E9">
        <w:rPr>
          <w:color w:val="000000"/>
          <w:sz w:val="28"/>
          <w:szCs w:val="28"/>
        </w:rPr>
        <w:t>методика</w:t>
      </w:r>
      <w:r w:rsidRPr="00B52080">
        <w:rPr>
          <w:color w:val="000000"/>
          <w:sz w:val="28"/>
          <w:szCs w:val="28"/>
        </w:rPr>
        <w:t xml:space="preserve"> UNIDO (Организация ООН по проблемам промышленного развития).</w:t>
      </w:r>
      <w:r w:rsidR="003538E9">
        <w:rPr>
          <w:color w:val="000000"/>
          <w:sz w:val="28"/>
          <w:szCs w:val="28"/>
        </w:rPr>
        <w:t xml:space="preserve"> В этой</w:t>
      </w:r>
      <w:r w:rsidRPr="00B52080">
        <w:rPr>
          <w:color w:val="000000"/>
          <w:sz w:val="28"/>
          <w:szCs w:val="28"/>
        </w:rPr>
        <w:t xml:space="preserve"> методик</w:t>
      </w:r>
      <w:r w:rsidR="003538E9">
        <w:rPr>
          <w:color w:val="000000"/>
          <w:sz w:val="28"/>
          <w:szCs w:val="28"/>
        </w:rPr>
        <w:t>е используе</w:t>
      </w:r>
      <w:r w:rsidRPr="00B52080">
        <w:rPr>
          <w:color w:val="000000"/>
          <w:sz w:val="28"/>
          <w:szCs w:val="28"/>
        </w:rPr>
        <w:t>тся методология и базовые принципы оценки эффективности инвестиций. Важнейшими из этих принципов являю</w:t>
      </w:r>
      <w:r w:rsidR="003538E9">
        <w:rPr>
          <w:color w:val="000000"/>
          <w:sz w:val="28"/>
          <w:szCs w:val="28"/>
        </w:rPr>
        <w:t xml:space="preserve">тся: </w:t>
      </w:r>
      <w:r w:rsidRPr="00B52080">
        <w:rPr>
          <w:color w:val="000000"/>
          <w:sz w:val="28"/>
          <w:szCs w:val="28"/>
        </w:rPr>
        <w:t>определение стратегии финансиро</w:t>
      </w:r>
      <w:r w:rsidR="003538E9">
        <w:rPr>
          <w:color w:val="000000"/>
          <w:sz w:val="28"/>
          <w:szCs w:val="28"/>
        </w:rPr>
        <w:t xml:space="preserve">вания инвестиционного проекта; </w:t>
      </w:r>
      <w:r w:rsidRPr="00B52080">
        <w:rPr>
          <w:color w:val="000000"/>
          <w:sz w:val="28"/>
          <w:szCs w:val="28"/>
        </w:rPr>
        <w:t>учет результатов анализа финансового состояния предприятия и рынка, р</w:t>
      </w:r>
      <w:r w:rsidR="003538E9">
        <w:rPr>
          <w:color w:val="000000"/>
          <w:sz w:val="28"/>
          <w:szCs w:val="28"/>
        </w:rPr>
        <w:t xml:space="preserve">исков инвестиционного проекта; </w:t>
      </w:r>
      <w:r w:rsidRPr="00B52080">
        <w:rPr>
          <w:color w:val="000000"/>
          <w:sz w:val="28"/>
          <w:szCs w:val="28"/>
        </w:rPr>
        <w:t xml:space="preserve">оценка возврата инвестируемого капитала на основе показателя денежного потока, соизмерение разновременных показателей инвестируемого капитала и денежного потока посредством дисконтирования. </w:t>
      </w:r>
    </w:p>
    <w:p w:rsidR="00175D8E" w:rsidRPr="00B52080" w:rsidRDefault="00175D8E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В основе планирования инвестиций и оценки их эффективности лежат расчет и сравнение объема предполагаемых инвестиций и будущих доходов. Поскольку осуществление инвестиций и получение доходов производится в разные периоды, то возникает проблема их сопоставимости. Для приведения этих показателей в сопоставимый вид применяют дисконтирование.</w:t>
      </w:r>
    </w:p>
    <w:p w:rsidR="00175D8E" w:rsidRPr="00B52080" w:rsidRDefault="00175D8E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Показатели эффективности инвестиций, применяемые в рыночной экономике.</w:t>
      </w:r>
    </w:p>
    <w:p w:rsidR="00175D8E" w:rsidRPr="00B52080" w:rsidRDefault="00175D8E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Показатель чистого приведенного эффекта. Данный показатель основан на сопоставлении величины исходной инвестиции (</w:t>
      </w:r>
      <w:r w:rsidRPr="00B52080">
        <w:rPr>
          <w:i/>
          <w:sz w:val="28"/>
          <w:szCs w:val="28"/>
          <w:lang w:val="en-US"/>
        </w:rPr>
        <w:t>IC</w:t>
      </w:r>
      <w:r w:rsidRPr="00B52080">
        <w:rPr>
          <w:sz w:val="28"/>
          <w:szCs w:val="28"/>
        </w:rPr>
        <w:t>) с общей суммой дисконтированных чистых денежных поступлений от этой инвестиции в течение планируемого периода.</w:t>
      </w:r>
    </w:p>
    <w:p w:rsidR="00175D8E" w:rsidRPr="00B52080" w:rsidRDefault="00175D8E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Поскольку приток денежных средств распределяется во времени, то он должен быть дисконтирован с помощью коэффициента </w:t>
      </w:r>
      <w:r w:rsidRPr="00B52080">
        <w:rPr>
          <w:i/>
          <w:sz w:val="28"/>
          <w:szCs w:val="28"/>
          <w:lang w:val="en-US"/>
        </w:rPr>
        <w:t>r</w:t>
      </w:r>
      <w:r w:rsidRPr="00B52080">
        <w:rPr>
          <w:sz w:val="28"/>
          <w:szCs w:val="28"/>
        </w:rPr>
        <w:t xml:space="preserve">, устанавливаемого инвестором исходя из ежегодного процента возврата инвестиций, который он хочет иметь на инвестируемый капитал. </w:t>
      </w:r>
    </w:p>
    <w:p w:rsidR="00175D8E" w:rsidRPr="00B52080" w:rsidRDefault="00175D8E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Критериями эффективности служат два показателя: общая накопленная величина дисконтированных доходов (</w:t>
      </w:r>
      <w:r w:rsidRPr="00B52080">
        <w:rPr>
          <w:i/>
          <w:sz w:val="28"/>
          <w:szCs w:val="28"/>
          <w:lang w:val="en-US"/>
        </w:rPr>
        <w:t>PV</w:t>
      </w:r>
      <w:r w:rsidRPr="00B52080">
        <w:rPr>
          <w:sz w:val="28"/>
          <w:szCs w:val="28"/>
        </w:rPr>
        <w:t xml:space="preserve">) и чистый </w:t>
      </w:r>
      <w:r w:rsidR="00FC600F" w:rsidRPr="00B52080">
        <w:rPr>
          <w:sz w:val="28"/>
          <w:szCs w:val="28"/>
        </w:rPr>
        <w:t>дисконтированный</w:t>
      </w:r>
      <w:r w:rsidR="00213CD3">
        <w:rPr>
          <w:sz w:val="28"/>
          <w:szCs w:val="28"/>
        </w:rPr>
        <w:t xml:space="preserve"> </w:t>
      </w:r>
      <w:r w:rsidR="00FC600F" w:rsidRPr="00B52080">
        <w:rPr>
          <w:sz w:val="28"/>
          <w:szCs w:val="28"/>
        </w:rPr>
        <w:t>доход</w:t>
      </w:r>
      <w:r w:rsidRPr="00B52080">
        <w:rPr>
          <w:sz w:val="28"/>
          <w:szCs w:val="28"/>
        </w:rPr>
        <w:t xml:space="preserve"> (</w:t>
      </w:r>
      <w:r w:rsidRPr="00B52080">
        <w:rPr>
          <w:i/>
          <w:sz w:val="28"/>
          <w:szCs w:val="28"/>
          <w:lang w:val="en-US"/>
        </w:rPr>
        <w:t>NPV</w:t>
      </w:r>
      <w:r w:rsidRPr="00B52080">
        <w:rPr>
          <w:sz w:val="28"/>
          <w:szCs w:val="28"/>
        </w:rPr>
        <w:t>), рассчитываемые по формулам:</w:t>
      </w:r>
    </w:p>
    <w:p w:rsidR="00175D8E" w:rsidRPr="00B52080" w:rsidRDefault="00175D8E" w:rsidP="00140A3D">
      <w:pPr>
        <w:ind w:firstLine="709"/>
        <w:jc w:val="both"/>
        <w:rPr>
          <w:sz w:val="28"/>
          <w:szCs w:val="28"/>
        </w:rPr>
      </w:pPr>
    </w:p>
    <w:p w:rsidR="00175D8E" w:rsidRPr="00B52080" w:rsidRDefault="00175D8E" w:rsidP="00140A3D">
      <w:pPr>
        <w:ind w:firstLine="709"/>
        <w:jc w:val="right"/>
        <w:rPr>
          <w:sz w:val="28"/>
          <w:szCs w:val="28"/>
        </w:rPr>
      </w:pPr>
      <w:r w:rsidRPr="00B52080">
        <w:rPr>
          <w:position w:val="-50"/>
          <w:sz w:val="28"/>
          <w:szCs w:val="28"/>
        </w:rPr>
        <w:object w:dxaOrig="214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35pt;height:52.75pt" o:ole="">
            <v:imagedata r:id="rId11" o:title=""/>
          </v:shape>
          <o:OLEObject Type="Embed" ProgID="Equation.3" ShapeID="_x0000_i1025" DrawAspect="Content" ObjectID="_1449299965" r:id="rId12"/>
        </w:object>
      </w:r>
      <w:r w:rsidRPr="00B52080">
        <w:rPr>
          <w:sz w:val="28"/>
          <w:szCs w:val="28"/>
        </w:rPr>
        <w:t>,                                           (</w:t>
      </w:r>
      <w:r w:rsidR="00042C43" w:rsidRPr="00B52080">
        <w:rPr>
          <w:sz w:val="28"/>
          <w:szCs w:val="28"/>
        </w:rPr>
        <w:t>8</w:t>
      </w:r>
      <w:r w:rsidRPr="00B52080">
        <w:rPr>
          <w:sz w:val="28"/>
          <w:szCs w:val="28"/>
        </w:rPr>
        <w:t>)</w:t>
      </w:r>
    </w:p>
    <w:p w:rsidR="00175D8E" w:rsidRPr="00B52080" w:rsidRDefault="00175D8E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где </w:t>
      </w:r>
      <w:r w:rsidRPr="00B52080">
        <w:rPr>
          <w:i/>
          <w:sz w:val="28"/>
          <w:szCs w:val="28"/>
          <w:lang w:val="en-US"/>
        </w:rPr>
        <w:t>P</w:t>
      </w:r>
      <w:r w:rsidRPr="00B52080">
        <w:rPr>
          <w:i/>
          <w:sz w:val="28"/>
          <w:szCs w:val="28"/>
          <w:vertAlign w:val="subscript"/>
          <w:lang w:val="en-US"/>
        </w:rPr>
        <w:t>k</w:t>
      </w:r>
      <w:r w:rsidRPr="00B52080">
        <w:rPr>
          <w:sz w:val="28"/>
          <w:szCs w:val="28"/>
        </w:rPr>
        <w:t xml:space="preserve"> – годовой доход от инвестиции в </w:t>
      </w:r>
      <w:r w:rsidRPr="00B52080">
        <w:rPr>
          <w:sz w:val="28"/>
          <w:szCs w:val="28"/>
          <w:lang w:val="en-US"/>
        </w:rPr>
        <w:t>k</w:t>
      </w:r>
      <w:r w:rsidRPr="00B52080">
        <w:rPr>
          <w:sz w:val="28"/>
          <w:szCs w:val="28"/>
        </w:rPr>
        <w:t>-м году (</w:t>
      </w:r>
      <w:r w:rsidRPr="00B52080">
        <w:rPr>
          <w:sz w:val="28"/>
          <w:szCs w:val="28"/>
          <w:lang w:val="en-US"/>
        </w:rPr>
        <w:t>k</w:t>
      </w:r>
      <w:r w:rsidRPr="00B52080">
        <w:rPr>
          <w:sz w:val="28"/>
          <w:szCs w:val="28"/>
        </w:rPr>
        <w:t xml:space="preserve"> = 1,2,3,…,</w:t>
      </w:r>
      <w:r w:rsidRPr="00B52080">
        <w:rPr>
          <w:sz w:val="28"/>
          <w:szCs w:val="28"/>
          <w:lang w:val="en-US"/>
        </w:rPr>
        <w:t>n</w:t>
      </w:r>
      <w:r w:rsidRPr="00B52080">
        <w:rPr>
          <w:sz w:val="28"/>
          <w:szCs w:val="28"/>
        </w:rPr>
        <w:t>);</w:t>
      </w:r>
    </w:p>
    <w:p w:rsidR="00175D8E" w:rsidRPr="00B52080" w:rsidRDefault="00175D8E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  <w:lang w:val="en-US"/>
        </w:rPr>
        <w:t>n</w:t>
      </w:r>
      <w:r w:rsidRPr="00B52080">
        <w:rPr>
          <w:sz w:val="28"/>
          <w:szCs w:val="28"/>
        </w:rPr>
        <w:t xml:space="preserve"> – количество лет, в течение которых инвестиция будет генерировать доход.</w:t>
      </w:r>
    </w:p>
    <w:p w:rsidR="00175D8E" w:rsidRPr="00B52080" w:rsidRDefault="00175D8E" w:rsidP="00140A3D">
      <w:pPr>
        <w:jc w:val="both"/>
        <w:rPr>
          <w:sz w:val="28"/>
          <w:szCs w:val="28"/>
        </w:rPr>
      </w:pPr>
    </w:p>
    <w:p w:rsidR="00175D8E" w:rsidRPr="00B52080" w:rsidRDefault="00175D8E" w:rsidP="00140A3D">
      <w:pPr>
        <w:jc w:val="right"/>
        <w:rPr>
          <w:sz w:val="28"/>
          <w:szCs w:val="28"/>
        </w:rPr>
      </w:pPr>
      <w:r w:rsidRPr="00B52080">
        <w:rPr>
          <w:position w:val="-42"/>
          <w:sz w:val="28"/>
          <w:szCs w:val="28"/>
        </w:rPr>
        <w:object w:dxaOrig="2640" w:dyaOrig="940">
          <v:shape id="_x0000_i1026" type="#_x0000_t75" style="width:132.3pt;height:46.05pt" o:ole="">
            <v:imagedata r:id="rId13" o:title=""/>
          </v:shape>
          <o:OLEObject Type="Embed" ProgID="Equation.3" ShapeID="_x0000_i1026" DrawAspect="Content" ObjectID="_1449299966" r:id="rId14"/>
        </w:object>
      </w:r>
      <w:r w:rsidRPr="00B52080">
        <w:rPr>
          <w:sz w:val="28"/>
          <w:szCs w:val="28"/>
        </w:rPr>
        <w:t>.                                  (</w:t>
      </w:r>
      <w:r w:rsidR="00042C43" w:rsidRPr="00B52080">
        <w:rPr>
          <w:sz w:val="28"/>
          <w:szCs w:val="28"/>
        </w:rPr>
        <w:t>9</w:t>
      </w:r>
      <w:r w:rsidRPr="00B52080">
        <w:rPr>
          <w:sz w:val="28"/>
          <w:szCs w:val="28"/>
        </w:rPr>
        <w:t>)</w:t>
      </w:r>
    </w:p>
    <w:p w:rsidR="00175D8E" w:rsidRPr="00B52080" w:rsidRDefault="00175D8E" w:rsidP="00140A3D">
      <w:pPr>
        <w:jc w:val="center"/>
        <w:rPr>
          <w:sz w:val="28"/>
          <w:szCs w:val="28"/>
        </w:rPr>
      </w:pPr>
    </w:p>
    <w:p w:rsidR="00175D8E" w:rsidRPr="00B52080" w:rsidRDefault="00FC600F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Е</w:t>
      </w:r>
      <w:r w:rsidR="00175D8E" w:rsidRPr="00B52080">
        <w:rPr>
          <w:sz w:val="28"/>
          <w:szCs w:val="28"/>
        </w:rPr>
        <w:t xml:space="preserve">сли </w:t>
      </w:r>
      <w:r w:rsidR="00175D8E" w:rsidRPr="00B52080">
        <w:rPr>
          <w:i/>
          <w:sz w:val="28"/>
          <w:szCs w:val="28"/>
          <w:lang w:val="en-US"/>
        </w:rPr>
        <w:t>NPV</w:t>
      </w:r>
      <w:r w:rsidR="00175D8E" w:rsidRPr="00B52080">
        <w:rPr>
          <w:i/>
          <w:sz w:val="28"/>
          <w:szCs w:val="28"/>
        </w:rPr>
        <w:t>&gt;0</w:t>
      </w:r>
      <w:r w:rsidR="00175D8E" w:rsidRPr="00B52080">
        <w:rPr>
          <w:sz w:val="28"/>
          <w:szCs w:val="28"/>
        </w:rPr>
        <w:t xml:space="preserve">, то проект эффективен; </w:t>
      </w:r>
      <w:r w:rsidR="00175D8E" w:rsidRPr="00B52080">
        <w:rPr>
          <w:i/>
          <w:sz w:val="28"/>
          <w:szCs w:val="28"/>
          <w:lang w:val="en-US"/>
        </w:rPr>
        <w:t>NPV</w:t>
      </w:r>
      <w:r w:rsidR="00175D8E" w:rsidRPr="00B52080">
        <w:rPr>
          <w:i/>
          <w:sz w:val="28"/>
          <w:szCs w:val="28"/>
        </w:rPr>
        <w:t>&lt;0</w:t>
      </w:r>
      <w:r w:rsidR="00175D8E" w:rsidRPr="00B52080">
        <w:rPr>
          <w:sz w:val="28"/>
          <w:szCs w:val="28"/>
        </w:rPr>
        <w:t xml:space="preserve">, проект неэффективен; </w:t>
      </w:r>
      <w:r w:rsidR="00175D8E" w:rsidRPr="00B52080">
        <w:rPr>
          <w:i/>
          <w:sz w:val="28"/>
          <w:szCs w:val="28"/>
          <w:lang w:val="en-US"/>
        </w:rPr>
        <w:t>NPV</w:t>
      </w:r>
      <w:r w:rsidR="00175D8E" w:rsidRPr="00B52080">
        <w:rPr>
          <w:i/>
          <w:sz w:val="28"/>
          <w:szCs w:val="28"/>
        </w:rPr>
        <w:t xml:space="preserve">=0, </w:t>
      </w:r>
      <w:r w:rsidR="00175D8E" w:rsidRPr="00B52080">
        <w:rPr>
          <w:sz w:val="28"/>
          <w:szCs w:val="28"/>
        </w:rPr>
        <w:t>проект не прибыльный, но и неубыточный.</w:t>
      </w:r>
    </w:p>
    <w:p w:rsidR="00FB6F60" w:rsidRPr="00B52080" w:rsidRDefault="00FB6F60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Срок окупаемости инвестиций определяется исходя из динамического графика окупаемости. Время, через которое </w:t>
      </w:r>
      <w:r w:rsidRPr="00B52080">
        <w:rPr>
          <w:sz w:val="28"/>
          <w:szCs w:val="28"/>
          <w:lang w:val="en-US"/>
        </w:rPr>
        <w:t>NPV</w:t>
      </w:r>
      <w:r w:rsidRPr="00B52080">
        <w:rPr>
          <w:sz w:val="28"/>
          <w:szCs w:val="28"/>
        </w:rPr>
        <w:t>станет равен 0 и есть срок окупаемости (пересечение с 0 на графике).</w:t>
      </w:r>
    </w:p>
    <w:p w:rsidR="00175D8E" w:rsidRPr="00B52080" w:rsidRDefault="00175D8E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Норма рентабельности – значение коэффициента дисконтирования, при котором величина </w:t>
      </w:r>
      <w:r w:rsidRPr="00B52080">
        <w:rPr>
          <w:i/>
          <w:sz w:val="28"/>
          <w:szCs w:val="28"/>
          <w:lang w:val="en-US"/>
        </w:rPr>
        <w:t>NPV</w:t>
      </w:r>
      <w:r w:rsidRPr="00B52080">
        <w:rPr>
          <w:sz w:val="28"/>
          <w:szCs w:val="28"/>
        </w:rPr>
        <w:t xml:space="preserve"> проекта равна нулю.</w:t>
      </w:r>
    </w:p>
    <w:p w:rsidR="00175D8E" w:rsidRPr="00B52080" w:rsidRDefault="00175D8E" w:rsidP="00140A3D">
      <w:pPr>
        <w:ind w:firstLine="709"/>
        <w:jc w:val="both"/>
        <w:rPr>
          <w:sz w:val="28"/>
          <w:szCs w:val="28"/>
        </w:rPr>
      </w:pPr>
    </w:p>
    <w:p w:rsidR="00175D8E" w:rsidRPr="00B52080" w:rsidRDefault="00175D8E" w:rsidP="00140A3D">
      <w:pPr>
        <w:ind w:firstLine="709"/>
        <w:jc w:val="right"/>
        <w:rPr>
          <w:sz w:val="28"/>
          <w:szCs w:val="28"/>
        </w:rPr>
      </w:pPr>
      <w:r w:rsidRPr="00B52080">
        <w:rPr>
          <w:position w:val="-10"/>
          <w:sz w:val="28"/>
          <w:szCs w:val="28"/>
        </w:rPr>
        <w:object w:dxaOrig="900" w:dyaOrig="340">
          <v:shape id="_x0000_i1027" type="#_x0000_t75" style="width:45.2pt;height:15.9pt" o:ole="">
            <v:imagedata r:id="rId15" o:title=""/>
          </v:shape>
          <o:OLEObject Type="Embed" ProgID="Equation.3" ShapeID="_x0000_i1027" DrawAspect="Content" ObjectID="_1449299967" r:id="rId16"/>
        </w:object>
      </w:r>
      <w:r w:rsidRPr="00B52080">
        <w:rPr>
          <w:sz w:val="28"/>
          <w:szCs w:val="28"/>
        </w:rPr>
        <w:t xml:space="preserve"> при</w:t>
      </w:r>
      <w:r w:rsidR="001A6317">
        <w:rPr>
          <w:sz w:val="28"/>
          <w:szCs w:val="28"/>
        </w:rPr>
        <w:t xml:space="preserve"> </w:t>
      </w:r>
      <w:r w:rsidRPr="00B52080">
        <w:rPr>
          <w:sz w:val="28"/>
          <w:szCs w:val="28"/>
        </w:rPr>
        <w:t xml:space="preserve">котором </w:t>
      </w:r>
      <w:r w:rsidRPr="00B52080">
        <w:rPr>
          <w:sz w:val="28"/>
          <w:szCs w:val="28"/>
          <w:lang w:val="en-US"/>
        </w:rPr>
        <w:t>NPV</w:t>
      </w:r>
      <w:r w:rsidRPr="00B52080">
        <w:rPr>
          <w:sz w:val="28"/>
          <w:szCs w:val="28"/>
        </w:rPr>
        <w:t>=</w:t>
      </w:r>
      <w:r w:rsidRPr="00B52080">
        <w:rPr>
          <w:sz w:val="28"/>
          <w:szCs w:val="28"/>
          <w:lang w:val="en-US"/>
        </w:rPr>
        <w:t>f</w:t>
      </w:r>
      <w:r w:rsidRPr="00B52080">
        <w:rPr>
          <w:sz w:val="28"/>
          <w:szCs w:val="28"/>
        </w:rPr>
        <w:t>(</w:t>
      </w:r>
      <w:r w:rsidRPr="00B52080">
        <w:rPr>
          <w:sz w:val="28"/>
          <w:szCs w:val="28"/>
          <w:lang w:val="en-US"/>
        </w:rPr>
        <w:t>r</w:t>
      </w:r>
      <w:r w:rsidRPr="00B52080">
        <w:rPr>
          <w:sz w:val="28"/>
          <w:szCs w:val="28"/>
        </w:rPr>
        <w:t>)=0</w:t>
      </w:r>
      <w:r w:rsidRPr="00B52080">
        <w:rPr>
          <w:i/>
          <w:sz w:val="28"/>
          <w:szCs w:val="28"/>
        </w:rPr>
        <w:t xml:space="preserve">.          </w:t>
      </w:r>
      <w:r w:rsidRPr="00B52080">
        <w:rPr>
          <w:sz w:val="28"/>
          <w:szCs w:val="28"/>
        </w:rPr>
        <w:t xml:space="preserve">        (</w:t>
      </w:r>
      <w:r w:rsidR="006006C7">
        <w:rPr>
          <w:sz w:val="28"/>
          <w:szCs w:val="28"/>
        </w:rPr>
        <w:t>10</w:t>
      </w:r>
      <w:r w:rsidRPr="00B52080">
        <w:rPr>
          <w:sz w:val="28"/>
          <w:szCs w:val="28"/>
        </w:rPr>
        <w:t>)</w:t>
      </w:r>
    </w:p>
    <w:p w:rsidR="00175D8E" w:rsidRPr="00B52080" w:rsidRDefault="00175D8E" w:rsidP="00140A3D">
      <w:pPr>
        <w:ind w:firstLine="709"/>
        <w:jc w:val="center"/>
        <w:rPr>
          <w:sz w:val="28"/>
          <w:szCs w:val="28"/>
        </w:rPr>
      </w:pPr>
    </w:p>
    <w:p w:rsidR="00175D8E" w:rsidRDefault="00175D8E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Данный показатель указывает максимально допустимый уровень расходов, которые могут быть инвестированы в конкретный проект. </w:t>
      </w:r>
    </w:p>
    <w:p w:rsidR="003033F0" w:rsidRDefault="003033F0" w:rsidP="003033F0">
      <w:pPr>
        <w:ind w:firstLine="709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>Результаты проекта соответствуют заложенным при их расчете значениям факторов. Изменения этих факторов в разной степени оказывают влияние на результирующие показатели. Для изучения влияния тех или иных факторов на результирующие показатели используется анализ чувствительности и оценка устойчивости проекта.</w:t>
      </w:r>
    </w:p>
    <w:p w:rsidR="008F46C7" w:rsidRDefault="008F46C7" w:rsidP="008F46C7">
      <w:pPr>
        <w:ind w:firstLine="709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>Анализ чувствительности проводится путем</w:t>
      </w:r>
      <w:r w:rsidR="00696F66">
        <w:rPr>
          <w:spacing w:val="-7"/>
          <w:sz w:val="28"/>
          <w:szCs w:val="28"/>
        </w:rPr>
        <w:t xml:space="preserve"> относительного изменения</w:t>
      </w:r>
      <w:r w:rsidRPr="00807FAE">
        <w:rPr>
          <w:spacing w:val="-7"/>
          <w:sz w:val="28"/>
          <w:szCs w:val="28"/>
        </w:rPr>
        <w:t xml:space="preserve"> одного из параметров </w:t>
      </w:r>
      <w:r>
        <w:rPr>
          <w:spacing w:val="-7"/>
          <w:sz w:val="28"/>
          <w:szCs w:val="28"/>
        </w:rPr>
        <w:t>на 1%</w:t>
      </w:r>
      <w:r w:rsidRPr="00807FAE">
        <w:rPr>
          <w:spacing w:val="-7"/>
          <w:sz w:val="28"/>
          <w:szCs w:val="28"/>
        </w:rPr>
        <w:t xml:space="preserve"> и анализ</w:t>
      </w:r>
      <w:r w:rsidR="00696F66">
        <w:rPr>
          <w:spacing w:val="-7"/>
          <w:sz w:val="28"/>
          <w:szCs w:val="28"/>
        </w:rPr>
        <w:t>а</w:t>
      </w:r>
      <w:r w:rsidRPr="00807FAE">
        <w:rPr>
          <w:spacing w:val="-7"/>
          <w:sz w:val="28"/>
          <w:szCs w:val="28"/>
        </w:rPr>
        <w:t xml:space="preserve"> произошедших изменений в результирующих показателях.</w:t>
      </w:r>
    </w:p>
    <w:p w:rsidR="008F46C7" w:rsidRDefault="008F46C7" w:rsidP="008F46C7">
      <w:pPr>
        <w:ind w:firstLine="709"/>
        <w:jc w:val="both"/>
        <w:rPr>
          <w:spacing w:val="-7"/>
          <w:sz w:val="28"/>
          <w:szCs w:val="28"/>
        </w:rPr>
      </w:pPr>
    </w:p>
    <w:p w:rsidR="008F46C7" w:rsidRPr="00807FAE" w:rsidRDefault="008F46C7" w:rsidP="008F46C7">
      <w:pPr>
        <w:ind w:firstLine="709"/>
        <w:jc w:val="both"/>
        <w:rPr>
          <w:spacing w:val="-7"/>
          <w:sz w:val="28"/>
          <w:szCs w:val="28"/>
        </w:rPr>
      </w:pPr>
      <w:r w:rsidRPr="00807FAE">
        <w:rPr>
          <w:spacing w:val="-7"/>
          <w:sz w:val="28"/>
          <w:szCs w:val="28"/>
        </w:rPr>
        <w:t>Формула для расч</w:t>
      </w:r>
      <w:r>
        <w:rPr>
          <w:spacing w:val="-7"/>
          <w:sz w:val="28"/>
          <w:szCs w:val="28"/>
        </w:rPr>
        <w:t>ета абсолютного коэффициента чувствительности:</w:t>
      </w:r>
    </w:p>
    <w:p w:rsidR="008F46C7" w:rsidRPr="00807FAE" w:rsidRDefault="008F46C7" w:rsidP="008F46C7">
      <w:pPr>
        <w:ind w:firstLine="709"/>
        <w:jc w:val="both"/>
        <w:rPr>
          <w:spacing w:val="-7"/>
          <w:sz w:val="28"/>
          <w:szCs w:val="28"/>
        </w:rPr>
      </w:pPr>
    </w:p>
    <w:p w:rsidR="008F46C7" w:rsidRPr="00807FAE" w:rsidRDefault="008F46C7" w:rsidP="008F46C7">
      <w:pPr>
        <w:ind w:firstLine="709"/>
        <w:jc w:val="right"/>
        <w:rPr>
          <w:spacing w:val="-7"/>
          <w:sz w:val="28"/>
          <w:szCs w:val="28"/>
        </w:rPr>
      </w:pPr>
      <m:oMath>
        <m:r>
          <w:rPr>
            <w:rFonts w:ascii="Cambria Math" w:hAnsi="Cambria Math"/>
            <w:spacing w:val="-7"/>
            <w:sz w:val="28"/>
            <w:szCs w:val="28"/>
          </w:rPr>
          <m:t>А=</m:t>
        </m:r>
        <m:f>
          <m:fPr>
            <m:ctrlPr>
              <w:rPr>
                <w:rFonts w:ascii="Cambria Math" w:hAnsi="Cambria Math"/>
                <w:i/>
                <w:spacing w:val="-7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7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-7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pacing w:val="-7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pacing w:val="-7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pacing w:val="-7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-7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pacing w:val="-7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-7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-7"/>
                    <w:sz w:val="28"/>
                    <w:szCs w:val="28"/>
                  </w:rPr>
                  <m:t>Х</m:t>
                </m:r>
              </m:e>
              <m:sub>
                <m:r>
                  <w:rPr>
                    <w:rFonts w:ascii="Cambria Math" w:hAnsi="Cambria Math"/>
                    <w:spacing w:val="-7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pacing w:val="-7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pacing w:val="-7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-7"/>
                    <w:sz w:val="28"/>
                    <w:szCs w:val="28"/>
                  </w:rPr>
                  <m:t>Х</m:t>
                </m:r>
              </m:e>
              <m:sub>
                <m:r>
                  <w:rPr>
                    <w:rFonts w:ascii="Cambria Math" w:hAnsi="Cambria Math"/>
                    <w:spacing w:val="-7"/>
                    <w:sz w:val="28"/>
                    <w:szCs w:val="28"/>
                  </w:rPr>
                  <m:t>-1</m:t>
                </m:r>
              </m:sub>
            </m:sSub>
          </m:den>
        </m:f>
      </m:oMath>
      <w:r>
        <w:rPr>
          <w:spacing w:val="-7"/>
          <w:sz w:val="28"/>
          <w:szCs w:val="28"/>
        </w:rPr>
        <w:tab/>
      </w:r>
      <w:r w:rsidR="005B5F99">
        <w:rPr>
          <w:spacing w:val="-7"/>
          <w:sz w:val="28"/>
          <w:szCs w:val="28"/>
        </w:rPr>
        <w:t>,</w:t>
      </w:r>
      <w:r>
        <w:rPr>
          <w:spacing w:val="-7"/>
          <w:sz w:val="28"/>
          <w:szCs w:val="28"/>
        </w:rPr>
        <w:tab/>
      </w:r>
      <w:r>
        <w:rPr>
          <w:spacing w:val="-7"/>
          <w:sz w:val="28"/>
          <w:szCs w:val="28"/>
        </w:rPr>
        <w:tab/>
      </w:r>
      <w:r>
        <w:rPr>
          <w:spacing w:val="-7"/>
          <w:sz w:val="28"/>
          <w:szCs w:val="28"/>
        </w:rPr>
        <w:tab/>
      </w:r>
      <w:r>
        <w:rPr>
          <w:spacing w:val="-7"/>
          <w:sz w:val="28"/>
          <w:szCs w:val="28"/>
        </w:rPr>
        <w:tab/>
      </w:r>
      <w:r>
        <w:rPr>
          <w:spacing w:val="-7"/>
          <w:sz w:val="28"/>
          <w:szCs w:val="28"/>
        </w:rPr>
        <w:tab/>
        <w:t>(</w:t>
      </w:r>
      <w:r w:rsidR="006006C7">
        <w:rPr>
          <w:spacing w:val="-7"/>
          <w:sz w:val="28"/>
          <w:szCs w:val="28"/>
        </w:rPr>
        <w:t>11</w:t>
      </w:r>
      <w:r>
        <w:rPr>
          <w:spacing w:val="-7"/>
          <w:sz w:val="28"/>
          <w:szCs w:val="28"/>
        </w:rPr>
        <w:t>)</w:t>
      </w:r>
    </w:p>
    <w:p w:rsidR="008F46C7" w:rsidRPr="00807FAE" w:rsidRDefault="008F46C7" w:rsidP="008F46C7">
      <w:pPr>
        <w:ind w:firstLine="709"/>
        <w:jc w:val="both"/>
        <w:rPr>
          <w:spacing w:val="-7"/>
          <w:sz w:val="28"/>
          <w:szCs w:val="28"/>
        </w:rPr>
      </w:pPr>
    </w:p>
    <w:p w:rsidR="008F46C7" w:rsidRDefault="008F46C7" w:rsidP="008F46C7">
      <w:pPr>
        <w:ind w:firstLine="709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>где Р</w:t>
      </w:r>
      <w:r w:rsidRPr="00D60964">
        <w:rPr>
          <w:spacing w:val="-7"/>
          <w:sz w:val="28"/>
          <w:szCs w:val="28"/>
          <w:vertAlign w:val="subscript"/>
        </w:rPr>
        <w:t>+1</w:t>
      </w:r>
      <w:r>
        <w:rPr>
          <w:spacing w:val="-7"/>
          <w:sz w:val="28"/>
          <w:szCs w:val="28"/>
        </w:rPr>
        <w:t>–значение результирующего показателя при увеличении значения фактора на 1%</w:t>
      </w:r>
      <w:r w:rsidRPr="00807FAE">
        <w:rPr>
          <w:spacing w:val="-7"/>
          <w:sz w:val="28"/>
          <w:szCs w:val="28"/>
        </w:rPr>
        <w:t>;</w:t>
      </w:r>
    </w:p>
    <w:p w:rsidR="008F46C7" w:rsidRPr="00807FAE" w:rsidRDefault="008F46C7" w:rsidP="008F46C7">
      <w:pPr>
        <w:ind w:firstLine="709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>Р</w:t>
      </w:r>
      <w:r w:rsidRPr="00D60964">
        <w:rPr>
          <w:spacing w:val="-7"/>
          <w:sz w:val="28"/>
          <w:szCs w:val="28"/>
          <w:vertAlign w:val="subscript"/>
        </w:rPr>
        <w:t>-1</w:t>
      </w:r>
      <w:r>
        <w:rPr>
          <w:spacing w:val="-7"/>
          <w:sz w:val="28"/>
          <w:szCs w:val="28"/>
        </w:rPr>
        <w:t xml:space="preserve"> - значение результирующего показателя при уменьшении значения фактора на 1%;</w:t>
      </w:r>
    </w:p>
    <w:p w:rsidR="008F46C7" w:rsidRPr="00807FAE" w:rsidRDefault="008F46C7" w:rsidP="008F46C7">
      <w:pPr>
        <w:ind w:firstLine="709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>Х</w:t>
      </w:r>
      <w:r w:rsidRPr="00D60964">
        <w:rPr>
          <w:spacing w:val="-7"/>
          <w:sz w:val="28"/>
          <w:szCs w:val="28"/>
          <w:vertAlign w:val="subscript"/>
        </w:rPr>
        <w:t>+1</w:t>
      </w:r>
      <w:r>
        <w:rPr>
          <w:spacing w:val="-7"/>
          <w:sz w:val="28"/>
          <w:szCs w:val="28"/>
        </w:rPr>
        <w:t>–значение фактора при его увеличении относительно исходного значения на 1%</w:t>
      </w:r>
      <w:r w:rsidRPr="00807FAE">
        <w:rPr>
          <w:spacing w:val="-7"/>
          <w:sz w:val="28"/>
          <w:szCs w:val="28"/>
        </w:rPr>
        <w:t>;</w:t>
      </w:r>
    </w:p>
    <w:p w:rsidR="008F46C7" w:rsidRDefault="008F46C7" w:rsidP="008F46C7">
      <w:pPr>
        <w:ind w:firstLine="709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>Х</w:t>
      </w:r>
      <w:r w:rsidRPr="00D60964">
        <w:rPr>
          <w:spacing w:val="-7"/>
          <w:sz w:val="28"/>
          <w:szCs w:val="28"/>
          <w:vertAlign w:val="subscript"/>
        </w:rPr>
        <w:t>-1</w:t>
      </w:r>
      <w:r>
        <w:rPr>
          <w:spacing w:val="-7"/>
          <w:sz w:val="28"/>
          <w:szCs w:val="28"/>
        </w:rPr>
        <w:t>–значение фактора при его уменьшении относительно исходного значения на 1%.</w:t>
      </w:r>
    </w:p>
    <w:p w:rsidR="008F46C7" w:rsidRDefault="008F46C7" w:rsidP="008F46C7">
      <w:pPr>
        <w:ind w:firstLine="709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>Расчет относительного коэффициента чувствительности осуществляется по формуле</w:t>
      </w:r>
    </w:p>
    <w:p w:rsidR="008F46C7" w:rsidRDefault="008F46C7" w:rsidP="008F46C7">
      <w:pPr>
        <w:ind w:firstLine="709"/>
        <w:jc w:val="both"/>
        <w:rPr>
          <w:spacing w:val="-7"/>
          <w:sz w:val="28"/>
          <w:szCs w:val="28"/>
        </w:rPr>
      </w:pPr>
    </w:p>
    <w:p w:rsidR="008F46C7" w:rsidRDefault="008F46C7" w:rsidP="008F46C7">
      <w:pPr>
        <w:ind w:firstLine="709"/>
        <w:jc w:val="right"/>
        <w:rPr>
          <w:spacing w:val="-7"/>
          <w:sz w:val="28"/>
          <w:szCs w:val="28"/>
        </w:rPr>
      </w:pPr>
      <m:oMath>
        <m:r>
          <w:rPr>
            <w:rFonts w:ascii="Cambria Math" w:hAnsi="Cambria Math"/>
            <w:spacing w:val="-7"/>
            <w:sz w:val="28"/>
            <w:szCs w:val="28"/>
          </w:rPr>
          <m:t>В=А∙</m:t>
        </m:r>
        <m:f>
          <m:fPr>
            <m:ctrlPr>
              <w:rPr>
                <w:rFonts w:ascii="Cambria Math" w:hAnsi="Cambria Math"/>
                <w:i/>
                <w:spacing w:val="-7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7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-7"/>
                    <w:sz w:val="28"/>
                    <w:szCs w:val="28"/>
                  </w:rPr>
                  <m:t>Х</m:t>
                </m:r>
              </m:e>
              <m:sub>
                <m:r>
                  <w:rPr>
                    <w:rFonts w:ascii="Cambria Math" w:hAnsi="Cambria Math"/>
                    <w:spacing w:val="-7"/>
                    <w:sz w:val="28"/>
                    <w:szCs w:val="28"/>
                  </w:rPr>
                  <m:t>о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-7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-7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pacing w:val="-7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5B5F99">
        <w:rPr>
          <w:spacing w:val="-7"/>
          <w:sz w:val="28"/>
          <w:szCs w:val="28"/>
        </w:rPr>
        <w:t>,</w:t>
      </w:r>
      <w:r>
        <w:rPr>
          <w:spacing w:val="-7"/>
          <w:sz w:val="28"/>
          <w:szCs w:val="28"/>
        </w:rPr>
        <w:tab/>
      </w:r>
      <w:r>
        <w:rPr>
          <w:spacing w:val="-7"/>
          <w:sz w:val="28"/>
          <w:szCs w:val="28"/>
        </w:rPr>
        <w:tab/>
      </w:r>
      <w:r>
        <w:rPr>
          <w:spacing w:val="-7"/>
          <w:sz w:val="28"/>
          <w:szCs w:val="28"/>
        </w:rPr>
        <w:tab/>
      </w:r>
      <w:r>
        <w:rPr>
          <w:spacing w:val="-7"/>
          <w:sz w:val="28"/>
          <w:szCs w:val="28"/>
        </w:rPr>
        <w:tab/>
      </w:r>
      <w:r>
        <w:rPr>
          <w:spacing w:val="-7"/>
          <w:sz w:val="28"/>
          <w:szCs w:val="28"/>
        </w:rPr>
        <w:tab/>
      </w:r>
      <w:r>
        <w:rPr>
          <w:spacing w:val="-7"/>
          <w:sz w:val="28"/>
          <w:szCs w:val="28"/>
        </w:rPr>
        <w:tab/>
        <w:t>(</w:t>
      </w:r>
      <w:r w:rsidR="006006C7">
        <w:rPr>
          <w:spacing w:val="-7"/>
          <w:sz w:val="28"/>
          <w:szCs w:val="28"/>
        </w:rPr>
        <w:t>12</w:t>
      </w:r>
      <w:r>
        <w:rPr>
          <w:spacing w:val="-7"/>
          <w:sz w:val="28"/>
          <w:szCs w:val="28"/>
        </w:rPr>
        <w:t>)</w:t>
      </w:r>
    </w:p>
    <w:p w:rsidR="008F46C7" w:rsidRDefault="008F46C7" w:rsidP="008F46C7">
      <w:pPr>
        <w:ind w:firstLine="709"/>
        <w:jc w:val="both"/>
        <w:rPr>
          <w:spacing w:val="-7"/>
          <w:sz w:val="28"/>
          <w:szCs w:val="28"/>
        </w:rPr>
      </w:pPr>
    </w:p>
    <w:p w:rsidR="008F46C7" w:rsidRDefault="008F46C7" w:rsidP="008F46C7">
      <w:pPr>
        <w:ind w:firstLine="709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>где Х</w:t>
      </w:r>
      <w:r w:rsidRPr="00D60964">
        <w:rPr>
          <w:spacing w:val="-7"/>
          <w:sz w:val="28"/>
          <w:szCs w:val="28"/>
          <w:vertAlign w:val="subscript"/>
        </w:rPr>
        <w:t>0</w:t>
      </w:r>
      <w:r>
        <w:rPr>
          <w:spacing w:val="-7"/>
          <w:sz w:val="28"/>
          <w:szCs w:val="28"/>
        </w:rPr>
        <w:t xml:space="preserve"> – исходное значение фактора;</w:t>
      </w:r>
    </w:p>
    <w:p w:rsidR="008F46C7" w:rsidRPr="00807FAE" w:rsidRDefault="008F46C7" w:rsidP="008F46C7">
      <w:pPr>
        <w:ind w:firstLine="709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>Р</w:t>
      </w:r>
      <w:r w:rsidRPr="00D60964">
        <w:rPr>
          <w:spacing w:val="-7"/>
          <w:sz w:val="28"/>
          <w:szCs w:val="28"/>
          <w:vertAlign w:val="subscript"/>
        </w:rPr>
        <w:t>0</w:t>
      </w:r>
      <w:r>
        <w:rPr>
          <w:spacing w:val="-7"/>
          <w:sz w:val="28"/>
          <w:szCs w:val="28"/>
        </w:rPr>
        <w:t xml:space="preserve"> – исходное значение результирующего показателя.</w:t>
      </w:r>
    </w:p>
    <w:p w:rsidR="008F46C7" w:rsidRDefault="008F46C7" w:rsidP="008F46C7">
      <w:pPr>
        <w:ind w:firstLine="709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 xml:space="preserve">Факторы, к которым результирующие показатели проявили наибольшую чувствительность, используются в оценке устойчивости. Для этого создаются </w:t>
      </w:r>
      <w:r>
        <w:rPr>
          <w:spacing w:val="-7"/>
          <w:sz w:val="28"/>
          <w:szCs w:val="28"/>
        </w:rPr>
        <w:lastRenderedPageBreak/>
        <w:t>сценарии негативного влияния комбинации этих факторов. Результаты интересующих показателей деятельности предприятия отражают возможные негативные последствия для предприятия. Для того, чтобы обезопасить предприятие, следует разработать ряд мероприятий, уменьшающих степень негативных последствий в случае возникновения неблагоприятных условий для реализации проекта.</w:t>
      </w:r>
    </w:p>
    <w:p w:rsidR="008F46C7" w:rsidRPr="00B52080" w:rsidRDefault="008F46C7" w:rsidP="00140A3D">
      <w:pPr>
        <w:ind w:firstLine="709"/>
        <w:jc w:val="both"/>
        <w:rPr>
          <w:sz w:val="28"/>
          <w:szCs w:val="28"/>
        </w:rPr>
      </w:pPr>
    </w:p>
    <w:p w:rsidR="00175D8E" w:rsidRPr="00B52080" w:rsidRDefault="00175D8E" w:rsidP="00140A3D">
      <w:pPr>
        <w:rPr>
          <w:sz w:val="28"/>
          <w:szCs w:val="28"/>
        </w:rPr>
      </w:pPr>
    </w:p>
    <w:p w:rsidR="004B313C" w:rsidRPr="00B52080" w:rsidRDefault="004B313C" w:rsidP="00140A3D">
      <w:pPr>
        <w:ind w:firstLine="708"/>
        <w:rPr>
          <w:sz w:val="28"/>
          <w:szCs w:val="28"/>
        </w:rPr>
      </w:pPr>
    </w:p>
    <w:p w:rsidR="00175D8E" w:rsidRPr="00B52080" w:rsidRDefault="00175D8E" w:rsidP="00140A3D">
      <w:pPr>
        <w:rPr>
          <w:sz w:val="28"/>
          <w:szCs w:val="28"/>
        </w:rPr>
      </w:pPr>
      <w:r w:rsidRPr="00B52080">
        <w:rPr>
          <w:b/>
          <w:i/>
          <w:sz w:val="28"/>
          <w:szCs w:val="28"/>
        </w:rPr>
        <w:br w:type="page"/>
      </w:r>
    </w:p>
    <w:p w:rsidR="0051450F" w:rsidRPr="00ED5C4F" w:rsidRDefault="00ED5C4F" w:rsidP="00ED5C4F">
      <w:pPr>
        <w:pStyle w:val="1"/>
        <w:numPr>
          <w:ilvl w:val="0"/>
          <w:numId w:val="0"/>
        </w:numPr>
        <w:jc w:val="center"/>
        <w:rPr>
          <w:rFonts w:ascii="Times New Roman" w:hAnsi="Times New Roman"/>
          <w:b w:val="0"/>
          <w:sz w:val="28"/>
          <w:szCs w:val="28"/>
        </w:rPr>
      </w:pPr>
      <w:bookmarkStart w:id="23" w:name="_Toc375503480"/>
      <w:r w:rsidRPr="00ED5C4F">
        <w:rPr>
          <w:rFonts w:ascii="Times New Roman" w:hAnsi="Times New Roman"/>
          <w:b w:val="0"/>
          <w:sz w:val="28"/>
          <w:szCs w:val="28"/>
        </w:rPr>
        <w:lastRenderedPageBreak/>
        <w:t>4.  РАЗРАБОТКА ИНВЕСТИЦИОННОГО ПРОЕКТА ПО ВНЕДРЕНИЮ МИНИ ТЭЦ</w:t>
      </w:r>
      <w:bookmarkEnd w:id="23"/>
    </w:p>
    <w:p w:rsidR="00E34B07" w:rsidRPr="00B52080" w:rsidRDefault="00E34B07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Эффективное использование топливно-энергетических ресурсов является важнейшей составляющей успешного развития предприятий.</w:t>
      </w:r>
    </w:p>
    <w:p w:rsidR="00EF5698" w:rsidRPr="00B52080" w:rsidRDefault="00EF5698" w:rsidP="00140A3D">
      <w:pPr>
        <w:pStyle w:val="a6"/>
        <w:spacing w:before="0" w:after="0" w:line="240" w:lineRule="auto"/>
        <w:ind w:left="0" w:firstLine="708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Данный бизнес-план составлен с целью внедрения мини ТЭЦ на РУП «СПО «Химволокно».</w:t>
      </w:r>
    </w:p>
    <w:p w:rsidR="00EF5698" w:rsidRPr="00B52080" w:rsidRDefault="00EF5698" w:rsidP="00140A3D">
      <w:pPr>
        <w:pStyle w:val="a6"/>
        <w:spacing w:before="0" w:after="0" w:line="240" w:lineRule="auto"/>
        <w:ind w:left="0" w:firstLine="708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Создание мини ТЭЦ на базе РУП «СПО «Химволокно»позволит обеспечить:</w:t>
      </w:r>
    </w:p>
    <w:p w:rsidR="00EF5698" w:rsidRPr="00B52080" w:rsidRDefault="00EF5698" w:rsidP="00140A3D">
      <w:pPr>
        <w:pStyle w:val="a6"/>
        <w:numPr>
          <w:ilvl w:val="0"/>
          <w:numId w:val="34"/>
        </w:numPr>
        <w:spacing w:before="0" w:after="0" w:line="240" w:lineRule="auto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Снижение затрат на производство основных видов продукции</w:t>
      </w:r>
    </w:p>
    <w:p w:rsidR="00EF5698" w:rsidRPr="00B52080" w:rsidRDefault="00EF5698" w:rsidP="00140A3D">
      <w:pPr>
        <w:pStyle w:val="a6"/>
        <w:numPr>
          <w:ilvl w:val="0"/>
          <w:numId w:val="34"/>
        </w:numPr>
        <w:spacing w:before="0" w:after="0" w:line="240" w:lineRule="auto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Возможность дополнительного заработка за счет реализации излишек энергии</w:t>
      </w:r>
    </w:p>
    <w:p w:rsidR="00EF5698" w:rsidRPr="00B52080" w:rsidRDefault="00EF5698" w:rsidP="00140A3D">
      <w:pPr>
        <w:pStyle w:val="a6"/>
        <w:numPr>
          <w:ilvl w:val="0"/>
          <w:numId w:val="34"/>
        </w:numPr>
        <w:spacing w:before="0" w:after="0" w:line="240" w:lineRule="auto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Увеличение энергооэффективности производства</w:t>
      </w:r>
    </w:p>
    <w:p w:rsidR="00EF5698" w:rsidRPr="00B52080" w:rsidRDefault="00EF5698" w:rsidP="00140A3D">
      <w:pPr>
        <w:pStyle w:val="a6"/>
        <w:numPr>
          <w:ilvl w:val="0"/>
          <w:numId w:val="34"/>
        </w:numPr>
        <w:spacing w:before="0" w:after="0" w:line="240" w:lineRule="auto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Создание новых рабочих мест на РУП «СПО «Химволокно»</w:t>
      </w:r>
    </w:p>
    <w:p w:rsidR="00EF5698" w:rsidRPr="00B52080" w:rsidRDefault="00320CDC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Для поддержания конкурентоспособности выпускаемой продукции предприятие ОАО «СветлогорскХимволокно» работало в условиях </w:t>
      </w:r>
      <w:r w:rsidR="001A6317">
        <w:rPr>
          <w:sz w:val="28"/>
          <w:szCs w:val="28"/>
        </w:rPr>
        <w:t>субсидировании</w:t>
      </w:r>
      <w:r w:rsidR="00046300" w:rsidRPr="00B52080">
        <w:rPr>
          <w:sz w:val="28"/>
          <w:szCs w:val="28"/>
        </w:rPr>
        <w:t>я</w:t>
      </w:r>
      <w:r w:rsidR="001A6317">
        <w:rPr>
          <w:sz w:val="28"/>
          <w:szCs w:val="28"/>
        </w:rPr>
        <w:t xml:space="preserve"> </w:t>
      </w:r>
      <w:r w:rsidR="00046300" w:rsidRPr="00B52080">
        <w:rPr>
          <w:sz w:val="28"/>
          <w:szCs w:val="28"/>
        </w:rPr>
        <w:t>тарифов</w:t>
      </w:r>
      <w:r w:rsidRPr="00B52080">
        <w:rPr>
          <w:sz w:val="28"/>
          <w:szCs w:val="28"/>
        </w:rPr>
        <w:t xml:space="preserve"> по энергетике по отношению к общереспубликанским.</w:t>
      </w:r>
    </w:p>
    <w:p w:rsidR="00320CDC" w:rsidRPr="00B52080" w:rsidRDefault="00264C35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ab/>
      </w:r>
      <w:r w:rsidR="00046300" w:rsidRPr="00B52080">
        <w:rPr>
          <w:sz w:val="28"/>
          <w:szCs w:val="28"/>
        </w:rPr>
        <w:t>Величина субсидирования</w:t>
      </w:r>
      <w:r w:rsidR="00320CDC" w:rsidRPr="00B52080">
        <w:rPr>
          <w:sz w:val="28"/>
          <w:szCs w:val="28"/>
        </w:rPr>
        <w:t xml:space="preserve"> по годам на электроэнергию и </w:t>
      </w:r>
      <w:r w:rsidR="00046300" w:rsidRPr="00B52080">
        <w:rPr>
          <w:sz w:val="28"/>
          <w:szCs w:val="28"/>
        </w:rPr>
        <w:t>теплоэнергию</w:t>
      </w:r>
      <w:r w:rsidR="00320CDC" w:rsidRPr="00B52080">
        <w:rPr>
          <w:sz w:val="28"/>
          <w:szCs w:val="28"/>
        </w:rPr>
        <w:t xml:space="preserve"> представлена в таблице 4.1.</w:t>
      </w:r>
    </w:p>
    <w:p w:rsidR="00722868" w:rsidRPr="00B52080" w:rsidRDefault="00722868" w:rsidP="00140A3D">
      <w:pPr>
        <w:jc w:val="both"/>
        <w:rPr>
          <w:sz w:val="28"/>
          <w:szCs w:val="28"/>
        </w:rPr>
      </w:pPr>
    </w:p>
    <w:p w:rsidR="00320CDC" w:rsidRPr="00B52080" w:rsidRDefault="00320CDC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Таблица 4.1 – </w:t>
      </w:r>
      <w:r w:rsidR="00046300" w:rsidRPr="00B52080">
        <w:rPr>
          <w:sz w:val="28"/>
          <w:szCs w:val="28"/>
        </w:rPr>
        <w:t>Величина субсидирования</w:t>
      </w:r>
      <w:r w:rsidR="001A6317">
        <w:rPr>
          <w:sz w:val="28"/>
          <w:szCs w:val="28"/>
        </w:rPr>
        <w:t xml:space="preserve"> </w:t>
      </w:r>
      <w:r w:rsidRPr="00B52080">
        <w:rPr>
          <w:sz w:val="28"/>
          <w:szCs w:val="28"/>
        </w:rPr>
        <w:t>на энергию.</w:t>
      </w:r>
    </w:p>
    <w:tbl>
      <w:tblPr>
        <w:tblW w:w="9513" w:type="dxa"/>
        <w:tblInd w:w="93" w:type="dxa"/>
        <w:tblLook w:val="04A0"/>
      </w:tblPr>
      <w:tblGrid>
        <w:gridCol w:w="866"/>
        <w:gridCol w:w="3969"/>
        <w:gridCol w:w="4678"/>
      </w:tblGrid>
      <w:tr w:rsidR="00320CDC" w:rsidRPr="00B52080" w:rsidTr="00E42B40">
        <w:trPr>
          <w:trHeight w:val="600"/>
        </w:trPr>
        <w:tc>
          <w:tcPr>
            <w:tcW w:w="8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Год</w:t>
            </w:r>
          </w:p>
        </w:tc>
        <w:tc>
          <w:tcPr>
            <w:tcW w:w="864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320CDC" w:rsidRPr="001A6317" w:rsidRDefault="00046300" w:rsidP="00140A3D">
            <w:pPr>
              <w:jc w:val="center"/>
              <w:rPr>
                <w:color w:val="000000"/>
              </w:rPr>
            </w:pPr>
            <w:r w:rsidRPr="001A6317">
              <w:t>Величина субсидирования</w:t>
            </w:r>
            <w:r w:rsidR="00320CDC" w:rsidRPr="001A6317">
              <w:rPr>
                <w:color w:val="000000"/>
              </w:rPr>
              <w:t>(%)</w:t>
            </w:r>
          </w:p>
        </w:tc>
      </w:tr>
      <w:tr w:rsidR="00320CDC" w:rsidRPr="00B52080" w:rsidTr="00E42B40">
        <w:trPr>
          <w:trHeight w:val="340"/>
        </w:trPr>
        <w:tc>
          <w:tcPr>
            <w:tcW w:w="8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0CDC" w:rsidRPr="001A6317" w:rsidRDefault="00320CDC" w:rsidP="00140A3D">
            <w:pPr>
              <w:rPr>
                <w:color w:val="00000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046300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Э</w:t>
            </w:r>
            <w:r w:rsidR="00320CDC" w:rsidRPr="001A6317">
              <w:rPr>
                <w:color w:val="000000"/>
              </w:rPr>
              <w:t>лектроэнергия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046300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Теплоэнергия</w:t>
            </w:r>
          </w:p>
        </w:tc>
      </w:tr>
      <w:tr w:rsidR="00320CDC" w:rsidRPr="00B52080" w:rsidTr="00E42B40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2005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57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50</w:t>
            </w:r>
          </w:p>
        </w:tc>
      </w:tr>
      <w:tr w:rsidR="00320CDC" w:rsidRPr="00B52080" w:rsidTr="00E42B40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2006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57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50</w:t>
            </w:r>
          </w:p>
        </w:tc>
      </w:tr>
      <w:tr w:rsidR="00320CDC" w:rsidRPr="00B52080" w:rsidTr="00E42B40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2007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50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40</w:t>
            </w:r>
          </w:p>
        </w:tc>
      </w:tr>
      <w:tr w:rsidR="00320CDC" w:rsidRPr="00B52080" w:rsidTr="00E42B40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2008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45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35</w:t>
            </w:r>
          </w:p>
        </w:tc>
      </w:tr>
      <w:tr w:rsidR="00320CDC" w:rsidRPr="00B52080" w:rsidTr="00E42B40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2009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45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35</w:t>
            </w:r>
          </w:p>
        </w:tc>
      </w:tr>
      <w:tr w:rsidR="00320CDC" w:rsidRPr="00B52080" w:rsidTr="00E42B40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2010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45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35</w:t>
            </w:r>
          </w:p>
        </w:tc>
      </w:tr>
      <w:tr w:rsidR="00320CDC" w:rsidRPr="00B52080" w:rsidTr="00E42B40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2011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40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20CDC" w:rsidRPr="001A6317" w:rsidRDefault="00320CDC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30</w:t>
            </w:r>
          </w:p>
        </w:tc>
      </w:tr>
    </w:tbl>
    <w:p w:rsidR="00264C35" w:rsidRPr="00B52080" w:rsidRDefault="00264C35" w:rsidP="00140A3D">
      <w:pPr>
        <w:ind w:firstLine="360"/>
        <w:jc w:val="both"/>
        <w:rPr>
          <w:sz w:val="28"/>
          <w:szCs w:val="28"/>
        </w:rPr>
      </w:pPr>
    </w:p>
    <w:p w:rsidR="00320CDC" w:rsidRPr="00B52080" w:rsidRDefault="00320CDC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Тариф на </w:t>
      </w:r>
      <w:r w:rsidR="00046300" w:rsidRPr="00B52080">
        <w:rPr>
          <w:sz w:val="28"/>
          <w:szCs w:val="28"/>
        </w:rPr>
        <w:t>электроэнергию по</w:t>
      </w:r>
      <w:r w:rsidR="001A6317">
        <w:rPr>
          <w:sz w:val="28"/>
          <w:szCs w:val="28"/>
        </w:rPr>
        <w:t xml:space="preserve"> годам изменился, долларов/кВт·</w:t>
      </w:r>
      <w:r w:rsidRPr="00B52080">
        <w:rPr>
          <w:sz w:val="28"/>
          <w:szCs w:val="28"/>
        </w:rPr>
        <w:t>час:</w:t>
      </w:r>
    </w:p>
    <w:p w:rsidR="005630E7" w:rsidRPr="00B52080" w:rsidRDefault="005630E7" w:rsidP="00140A3D">
      <w:pPr>
        <w:ind w:firstLine="708"/>
        <w:jc w:val="both"/>
        <w:rPr>
          <w:sz w:val="28"/>
          <w:szCs w:val="28"/>
          <w:u w:val="single"/>
        </w:rPr>
      </w:pPr>
    </w:p>
    <w:p w:rsidR="005630E7" w:rsidRPr="00B52080" w:rsidRDefault="005630E7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Таблица 4.2 –</w:t>
      </w:r>
      <w:r w:rsidRPr="00B52080">
        <w:rPr>
          <w:color w:val="000000"/>
          <w:sz w:val="28"/>
          <w:szCs w:val="28"/>
        </w:rPr>
        <w:t>Тариф на электроэнергию</w:t>
      </w:r>
      <w:r w:rsidRPr="00B52080">
        <w:rPr>
          <w:sz w:val="28"/>
          <w:szCs w:val="28"/>
        </w:rPr>
        <w:t>.</w:t>
      </w:r>
    </w:p>
    <w:tbl>
      <w:tblPr>
        <w:tblW w:w="9498" w:type="dxa"/>
        <w:tblInd w:w="108" w:type="dxa"/>
        <w:tblLook w:val="04A0"/>
      </w:tblPr>
      <w:tblGrid>
        <w:gridCol w:w="1985"/>
        <w:gridCol w:w="7513"/>
      </w:tblGrid>
      <w:tr w:rsidR="005630E7" w:rsidRPr="00B52080" w:rsidTr="00E42B40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1A6317" w:rsidRDefault="005630E7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>Год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1A6317" w:rsidRDefault="005630E7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 xml:space="preserve">Тариф на </w:t>
            </w:r>
            <w:r w:rsidR="00046300" w:rsidRPr="001A6317">
              <w:rPr>
                <w:color w:val="000000"/>
              </w:rPr>
              <w:t>электроэнергию, долларов</w:t>
            </w:r>
            <w:r w:rsidR="00FD705A" w:rsidRPr="001A6317">
              <w:rPr>
                <w:color w:val="000000"/>
              </w:rPr>
              <w:t>/кВт·</w:t>
            </w:r>
            <w:r w:rsidRPr="001A6317">
              <w:rPr>
                <w:color w:val="000000"/>
              </w:rPr>
              <w:t>час</w:t>
            </w:r>
          </w:p>
        </w:tc>
      </w:tr>
      <w:tr w:rsidR="005630E7" w:rsidRPr="00B52080" w:rsidTr="00E42B40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E7" w:rsidRPr="00ED5C4F" w:rsidRDefault="00ED5C4F" w:rsidP="00ED5C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2005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1A6317" w:rsidRDefault="005630E7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 xml:space="preserve"> 0,03;</w:t>
            </w:r>
          </w:p>
        </w:tc>
      </w:tr>
      <w:tr w:rsidR="005630E7" w:rsidRPr="00B52080" w:rsidTr="00E42B40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E7" w:rsidRPr="00ED5C4F" w:rsidRDefault="00ED5C4F" w:rsidP="00ED5C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2006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1A6317" w:rsidRDefault="005630E7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 xml:space="preserve"> 0,03;</w:t>
            </w:r>
          </w:p>
        </w:tc>
      </w:tr>
      <w:tr w:rsidR="005630E7" w:rsidRPr="00B52080" w:rsidTr="00E42B40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E7" w:rsidRPr="00ED5C4F" w:rsidRDefault="00ED5C4F" w:rsidP="00ED5C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2007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1A6317" w:rsidRDefault="005630E7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 xml:space="preserve"> 0,05;</w:t>
            </w:r>
          </w:p>
        </w:tc>
      </w:tr>
      <w:tr w:rsidR="005630E7" w:rsidRPr="00B52080" w:rsidTr="00E42B40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E7" w:rsidRPr="00ED5C4F" w:rsidRDefault="00ED5C4F" w:rsidP="00ED5C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2008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1A6317" w:rsidRDefault="005630E7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 xml:space="preserve"> 0,06;</w:t>
            </w:r>
          </w:p>
        </w:tc>
      </w:tr>
      <w:tr w:rsidR="005630E7" w:rsidRPr="00B52080" w:rsidTr="00E42B40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E7" w:rsidRPr="00ED5C4F" w:rsidRDefault="00ED5C4F" w:rsidP="00ED5C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2009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1A6317" w:rsidRDefault="005630E7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 xml:space="preserve"> 0,06;</w:t>
            </w:r>
          </w:p>
        </w:tc>
      </w:tr>
      <w:tr w:rsidR="005630E7" w:rsidRPr="00B52080" w:rsidTr="00E42B40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E7" w:rsidRPr="00ED5C4F" w:rsidRDefault="00ED5C4F" w:rsidP="00ED5C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ED5C4F" w:rsidRDefault="005630E7" w:rsidP="00140A3D">
            <w:pPr>
              <w:jc w:val="center"/>
              <w:rPr>
                <w:color w:val="000000"/>
              </w:rPr>
            </w:pPr>
            <w:r w:rsidRPr="00ED5C4F">
              <w:rPr>
                <w:color w:val="000000"/>
              </w:rPr>
              <w:t xml:space="preserve"> 0,08;</w:t>
            </w:r>
          </w:p>
        </w:tc>
      </w:tr>
      <w:tr w:rsidR="005630E7" w:rsidRPr="00B52080" w:rsidTr="00E42B40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0E7" w:rsidRPr="00ED5C4F" w:rsidRDefault="00ED5C4F" w:rsidP="00ED5C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0E7" w:rsidRPr="001A6317" w:rsidRDefault="005630E7" w:rsidP="00140A3D">
            <w:pPr>
              <w:jc w:val="center"/>
              <w:rPr>
                <w:color w:val="000000"/>
              </w:rPr>
            </w:pPr>
            <w:r w:rsidRPr="001A6317">
              <w:rPr>
                <w:color w:val="000000"/>
              </w:rPr>
              <w:t xml:space="preserve"> 0,13.</w:t>
            </w:r>
          </w:p>
        </w:tc>
      </w:tr>
    </w:tbl>
    <w:p w:rsidR="005630E7" w:rsidRPr="00B52080" w:rsidRDefault="00320CDC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lastRenderedPageBreak/>
        <w:tab/>
      </w:r>
    </w:p>
    <w:p w:rsidR="00320CDC" w:rsidRPr="00B52080" w:rsidRDefault="00320CDC" w:rsidP="00140A3D">
      <w:pPr>
        <w:ind w:firstLine="708"/>
        <w:jc w:val="both"/>
        <w:rPr>
          <w:i/>
          <w:sz w:val="28"/>
          <w:szCs w:val="28"/>
          <w:u w:val="single"/>
        </w:rPr>
      </w:pPr>
      <w:r w:rsidRPr="00B52080">
        <w:rPr>
          <w:sz w:val="28"/>
          <w:szCs w:val="28"/>
        </w:rPr>
        <w:t xml:space="preserve">Таким образом, по отношению к уровню 2005 </w:t>
      </w:r>
      <w:r w:rsidR="005630E7" w:rsidRPr="00B52080">
        <w:rPr>
          <w:sz w:val="28"/>
          <w:szCs w:val="28"/>
        </w:rPr>
        <w:t>года тариф</w:t>
      </w:r>
      <w:r w:rsidRPr="00B52080">
        <w:rPr>
          <w:sz w:val="28"/>
          <w:szCs w:val="28"/>
        </w:rPr>
        <w:t xml:space="preserve"> на электроэнергию в долларах </w:t>
      </w:r>
      <w:r w:rsidR="002F08C7" w:rsidRPr="00B52080">
        <w:rPr>
          <w:sz w:val="28"/>
          <w:szCs w:val="28"/>
        </w:rPr>
        <w:t>США увеличился</w:t>
      </w:r>
      <w:r w:rsidRPr="00B52080">
        <w:rPr>
          <w:sz w:val="28"/>
          <w:szCs w:val="28"/>
        </w:rPr>
        <w:t xml:space="preserve"> в </w:t>
      </w:r>
      <w:r w:rsidR="00F01C80" w:rsidRPr="00B52080">
        <w:rPr>
          <w:sz w:val="28"/>
          <w:szCs w:val="28"/>
        </w:rPr>
        <w:t>3,25</w:t>
      </w:r>
      <w:r w:rsidR="003033F0">
        <w:rPr>
          <w:sz w:val="28"/>
          <w:szCs w:val="28"/>
        </w:rPr>
        <w:t xml:space="preserve"> </w:t>
      </w:r>
      <w:r w:rsidR="002F08C7" w:rsidRPr="00B52080">
        <w:rPr>
          <w:sz w:val="28"/>
          <w:szCs w:val="28"/>
        </w:rPr>
        <w:t>раза</w:t>
      </w:r>
      <w:r w:rsidRPr="00B52080">
        <w:rPr>
          <w:sz w:val="28"/>
          <w:szCs w:val="28"/>
        </w:rPr>
        <w:t>.</w:t>
      </w:r>
    </w:p>
    <w:p w:rsidR="00320CDC" w:rsidRPr="00B52080" w:rsidRDefault="00320CDC" w:rsidP="00140A3D">
      <w:pPr>
        <w:pStyle w:val="23"/>
        <w:spacing w:line="240" w:lineRule="auto"/>
        <w:rPr>
          <w:szCs w:val="28"/>
        </w:rPr>
      </w:pPr>
      <w:r w:rsidRPr="00B52080">
        <w:rPr>
          <w:szCs w:val="28"/>
        </w:rPr>
        <w:tab/>
        <w:t xml:space="preserve">В 2012 году для предприятия существенно усложняются условия хозяйственной деятельности, вызванные ростом тарифов  на </w:t>
      </w:r>
      <w:r w:rsidR="00C961A1" w:rsidRPr="00B52080">
        <w:rPr>
          <w:szCs w:val="28"/>
        </w:rPr>
        <w:t>топливо и энергию</w:t>
      </w:r>
      <w:r w:rsidRPr="00B52080">
        <w:rPr>
          <w:szCs w:val="28"/>
        </w:rPr>
        <w:t xml:space="preserve"> в связи с отменой льгот и ростом курса доллара,  которые затрудняют выход организации на положительную рентабельность производства и продаж.  Тариф на электроэнергию с</w:t>
      </w:r>
      <w:r w:rsidR="00B04F90" w:rsidRPr="00B52080">
        <w:rPr>
          <w:szCs w:val="28"/>
        </w:rPr>
        <w:t>оставляет 0,13 долларов США/кВт·</w:t>
      </w:r>
      <w:r w:rsidRPr="00B52080">
        <w:rPr>
          <w:szCs w:val="28"/>
        </w:rPr>
        <w:t>час, что на</w:t>
      </w:r>
      <w:r w:rsidR="00F01C80" w:rsidRPr="00B52080">
        <w:rPr>
          <w:szCs w:val="28"/>
        </w:rPr>
        <w:t xml:space="preserve"> 62,5 процента  выше уровня 2010</w:t>
      </w:r>
      <w:r w:rsidRPr="00B52080">
        <w:rPr>
          <w:szCs w:val="28"/>
        </w:rPr>
        <w:t xml:space="preserve"> года.  За с</w:t>
      </w:r>
      <w:r w:rsidR="003033F0">
        <w:rPr>
          <w:szCs w:val="28"/>
        </w:rPr>
        <w:t>чет роста тарифов на  энергию</w:t>
      </w:r>
      <w:r w:rsidRPr="00B52080">
        <w:rPr>
          <w:szCs w:val="28"/>
        </w:rPr>
        <w:t xml:space="preserve">  рост затрат по предп</w:t>
      </w:r>
      <w:r w:rsidR="00F01C80" w:rsidRPr="00B52080">
        <w:rPr>
          <w:szCs w:val="28"/>
        </w:rPr>
        <w:t>риятию в 2012 году составит 88</w:t>
      </w:r>
      <w:r w:rsidRPr="00B52080">
        <w:rPr>
          <w:szCs w:val="28"/>
        </w:rPr>
        <w:t xml:space="preserve"> млрд. рублей в год.</w:t>
      </w:r>
    </w:p>
    <w:p w:rsidR="00320CDC" w:rsidRPr="00B52080" w:rsidRDefault="00320CDC" w:rsidP="00140A3D">
      <w:pPr>
        <w:pStyle w:val="23"/>
        <w:spacing w:line="240" w:lineRule="auto"/>
        <w:rPr>
          <w:szCs w:val="28"/>
        </w:rPr>
      </w:pPr>
      <w:r w:rsidRPr="00B52080">
        <w:rPr>
          <w:szCs w:val="28"/>
        </w:rPr>
        <w:tab/>
      </w:r>
      <w:r w:rsidR="00FD705A" w:rsidRPr="00B52080">
        <w:rPr>
          <w:szCs w:val="28"/>
        </w:rPr>
        <w:t>Затраты на оплату ОАО «СветлогорскХимволокно»  энергоресурсов</w:t>
      </w:r>
      <w:r w:rsidRPr="00B52080">
        <w:rPr>
          <w:szCs w:val="28"/>
        </w:rPr>
        <w:t xml:space="preserve"> при льготных и полных тарифах  в зависимости от поры года представлены в таблице:</w:t>
      </w:r>
    </w:p>
    <w:p w:rsidR="00EF5698" w:rsidRPr="00B52080" w:rsidRDefault="00EF5698" w:rsidP="00140A3D">
      <w:pPr>
        <w:pStyle w:val="23"/>
        <w:spacing w:line="240" w:lineRule="auto"/>
        <w:ind w:firstLine="708"/>
        <w:rPr>
          <w:szCs w:val="28"/>
        </w:rPr>
      </w:pPr>
    </w:p>
    <w:p w:rsidR="00320CDC" w:rsidRPr="00B52080" w:rsidRDefault="00AF7DC0" w:rsidP="00140A3D">
      <w:pPr>
        <w:pStyle w:val="23"/>
        <w:spacing w:line="240" w:lineRule="auto"/>
        <w:ind w:firstLine="708"/>
        <w:rPr>
          <w:szCs w:val="28"/>
        </w:rPr>
      </w:pPr>
      <w:r w:rsidRPr="00B52080">
        <w:rPr>
          <w:szCs w:val="28"/>
        </w:rPr>
        <w:t>Таблица 4.3</w:t>
      </w:r>
      <w:r w:rsidR="00FD705A" w:rsidRPr="00B52080">
        <w:rPr>
          <w:szCs w:val="28"/>
        </w:rPr>
        <w:t>–</w:t>
      </w:r>
      <w:r w:rsidR="001A6317">
        <w:rPr>
          <w:szCs w:val="28"/>
        </w:rPr>
        <w:t xml:space="preserve"> </w:t>
      </w:r>
      <w:r w:rsidR="00FD705A" w:rsidRPr="00B52080">
        <w:rPr>
          <w:szCs w:val="28"/>
        </w:rPr>
        <w:t>Затраты на оплату энергоресурсов</w:t>
      </w:r>
      <w:r w:rsidR="00320CDC" w:rsidRPr="00B52080">
        <w:rPr>
          <w:szCs w:val="28"/>
        </w:rPr>
        <w:t xml:space="preserve"> (без НДС), млрд. рублей.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0"/>
        <w:gridCol w:w="1852"/>
        <w:gridCol w:w="1833"/>
        <w:gridCol w:w="1852"/>
        <w:gridCol w:w="1833"/>
      </w:tblGrid>
      <w:tr w:rsidR="00320CDC" w:rsidRPr="00B52080" w:rsidTr="00201E26">
        <w:tc>
          <w:tcPr>
            <w:tcW w:w="2200" w:type="dxa"/>
            <w:vMerge w:val="restart"/>
          </w:tcPr>
          <w:p w:rsidR="00320CDC" w:rsidRPr="001A6317" w:rsidRDefault="00320CDC" w:rsidP="00140A3D">
            <w:pPr>
              <w:pStyle w:val="23"/>
              <w:spacing w:line="240" w:lineRule="auto"/>
              <w:rPr>
                <w:sz w:val="24"/>
              </w:rPr>
            </w:pPr>
            <w:r w:rsidRPr="001A6317">
              <w:rPr>
                <w:sz w:val="24"/>
              </w:rPr>
              <w:t>Наименование энергоресурса</w:t>
            </w:r>
          </w:p>
        </w:tc>
        <w:tc>
          <w:tcPr>
            <w:tcW w:w="3685" w:type="dxa"/>
            <w:gridSpan w:val="2"/>
          </w:tcPr>
          <w:p w:rsidR="00320CDC" w:rsidRPr="001A6317" w:rsidRDefault="00F01C80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З</w:t>
            </w:r>
            <w:r w:rsidR="00320CDC" w:rsidRPr="001A6317">
              <w:rPr>
                <w:sz w:val="24"/>
              </w:rPr>
              <w:t>има</w:t>
            </w:r>
          </w:p>
        </w:tc>
        <w:tc>
          <w:tcPr>
            <w:tcW w:w="3685" w:type="dxa"/>
            <w:gridSpan w:val="2"/>
          </w:tcPr>
          <w:p w:rsidR="00320CDC" w:rsidRPr="001A6317" w:rsidRDefault="00F01C80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Л</w:t>
            </w:r>
            <w:r w:rsidR="00320CDC" w:rsidRPr="001A6317">
              <w:rPr>
                <w:sz w:val="24"/>
              </w:rPr>
              <w:t>ето</w:t>
            </w:r>
          </w:p>
        </w:tc>
      </w:tr>
      <w:tr w:rsidR="00320CDC" w:rsidRPr="00B52080" w:rsidTr="00201E26">
        <w:tc>
          <w:tcPr>
            <w:tcW w:w="2200" w:type="dxa"/>
            <w:vMerge/>
          </w:tcPr>
          <w:p w:rsidR="00320CDC" w:rsidRPr="001A6317" w:rsidRDefault="00320CDC" w:rsidP="00140A3D">
            <w:pPr>
              <w:pStyle w:val="23"/>
              <w:spacing w:line="240" w:lineRule="auto"/>
              <w:rPr>
                <w:sz w:val="24"/>
              </w:rPr>
            </w:pPr>
          </w:p>
        </w:tc>
        <w:tc>
          <w:tcPr>
            <w:tcW w:w="1852" w:type="dxa"/>
          </w:tcPr>
          <w:p w:rsidR="00320CDC" w:rsidRPr="001A6317" w:rsidRDefault="00320CDC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При льготных тарифах</w:t>
            </w:r>
          </w:p>
        </w:tc>
        <w:tc>
          <w:tcPr>
            <w:tcW w:w="1833" w:type="dxa"/>
          </w:tcPr>
          <w:p w:rsidR="00320CDC" w:rsidRPr="001A6317" w:rsidRDefault="00320CDC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При полных тарифах</w:t>
            </w:r>
          </w:p>
        </w:tc>
        <w:tc>
          <w:tcPr>
            <w:tcW w:w="1852" w:type="dxa"/>
          </w:tcPr>
          <w:p w:rsidR="00320CDC" w:rsidRPr="001A6317" w:rsidRDefault="00320CDC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При льготных тарифах</w:t>
            </w:r>
          </w:p>
        </w:tc>
        <w:tc>
          <w:tcPr>
            <w:tcW w:w="1833" w:type="dxa"/>
          </w:tcPr>
          <w:p w:rsidR="00320CDC" w:rsidRPr="001A6317" w:rsidRDefault="00320CDC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При полных тарифах</w:t>
            </w:r>
          </w:p>
        </w:tc>
      </w:tr>
      <w:tr w:rsidR="00320CDC" w:rsidRPr="00B52080" w:rsidTr="00201E26">
        <w:tc>
          <w:tcPr>
            <w:tcW w:w="2200" w:type="dxa"/>
          </w:tcPr>
          <w:p w:rsidR="00320CDC" w:rsidRPr="001A6317" w:rsidRDefault="00320CDC" w:rsidP="00140A3D">
            <w:pPr>
              <w:pStyle w:val="23"/>
              <w:spacing w:line="240" w:lineRule="auto"/>
              <w:rPr>
                <w:sz w:val="24"/>
              </w:rPr>
            </w:pPr>
            <w:r w:rsidRPr="001A6317">
              <w:rPr>
                <w:sz w:val="24"/>
              </w:rPr>
              <w:t>Электроэнергия</w:t>
            </w:r>
          </w:p>
        </w:tc>
        <w:tc>
          <w:tcPr>
            <w:tcW w:w="1852" w:type="dxa"/>
          </w:tcPr>
          <w:p w:rsidR="00320CDC" w:rsidRPr="001A6317" w:rsidRDefault="00320CDC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8,185</w:t>
            </w:r>
          </w:p>
        </w:tc>
        <w:tc>
          <w:tcPr>
            <w:tcW w:w="1833" w:type="dxa"/>
          </w:tcPr>
          <w:p w:rsidR="00320CDC" w:rsidRPr="001A6317" w:rsidRDefault="00320CDC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13,641</w:t>
            </w:r>
          </w:p>
        </w:tc>
        <w:tc>
          <w:tcPr>
            <w:tcW w:w="1852" w:type="dxa"/>
          </w:tcPr>
          <w:p w:rsidR="00320CDC" w:rsidRPr="001A6317" w:rsidRDefault="00320CDC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7,980</w:t>
            </w:r>
          </w:p>
        </w:tc>
        <w:tc>
          <w:tcPr>
            <w:tcW w:w="1833" w:type="dxa"/>
          </w:tcPr>
          <w:p w:rsidR="00320CDC" w:rsidRPr="001A6317" w:rsidRDefault="00320CDC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13,301</w:t>
            </w:r>
          </w:p>
        </w:tc>
      </w:tr>
      <w:tr w:rsidR="00320CDC" w:rsidRPr="00B52080" w:rsidTr="00201E26">
        <w:tc>
          <w:tcPr>
            <w:tcW w:w="2200" w:type="dxa"/>
          </w:tcPr>
          <w:p w:rsidR="00320CDC" w:rsidRPr="001A6317" w:rsidRDefault="00320CDC" w:rsidP="00140A3D">
            <w:pPr>
              <w:pStyle w:val="23"/>
              <w:spacing w:line="240" w:lineRule="auto"/>
              <w:rPr>
                <w:sz w:val="24"/>
              </w:rPr>
            </w:pPr>
            <w:r w:rsidRPr="001A6317">
              <w:rPr>
                <w:sz w:val="24"/>
              </w:rPr>
              <w:t>Тепловая энергия</w:t>
            </w:r>
          </w:p>
        </w:tc>
        <w:tc>
          <w:tcPr>
            <w:tcW w:w="1852" w:type="dxa"/>
          </w:tcPr>
          <w:p w:rsidR="00320CDC" w:rsidRPr="001A6317" w:rsidRDefault="00320CDC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4,510</w:t>
            </w:r>
          </w:p>
        </w:tc>
        <w:tc>
          <w:tcPr>
            <w:tcW w:w="1833" w:type="dxa"/>
          </w:tcPr>
          <w:p w:rsidR="00320CDC" w:rsidRPr="001A6317" w:rsidRDefault="00320CDC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6,444</w:t>
            </w:r>
          </w:p>
        </w:tc>
        <w:tc>
          <w:tcPr>
            <w:tcW w:w="1852" w:type="dxa"/>
          </w:tcPr>
          <w:p w:rsidR="00320CDC" w:rsidRPr="001A6317" w:rsidRDefault="00320CDC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2,151</w:t>
            </w:r>
          </w:p>
        </w:tc>
        <w:tc>
          <w:tcPr>
            <w:tcW w:w="1833" w:type="dxa"/>
          </w:tcPr>
          <w:p w:rsidR="00320CDC" w:rsidRPr="001A6317" w:rsidRDefault="00320CDC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3,074</w:t>
            </w:r>
          </w:p>
        </w:tc>
      </w:tr>
      <w:tr w:rsidR="00320CDC" w:rsidRPr="00B52080" w:rsidTr="00201E26">
        <w:tc>
          <w:tcPr>
            <w:tcW w:w="2200" w:type="dxa"/>
          </w:tcPr>
          <w:p w:rsidR="00320CDC" w:rsidRPr="001A6317" w:rsidRDefault="00320CDC" w:rsidP="00140A3D">
            <w:pPr>
              <w:pStyle w:val="23"/>
              <w:spacing w:line="240" w:lineRule="auto"/>
              <w:rPr>
                <w:sz w:val="24"/>
              </w:rPr>
            </w:pPr>
            <w:r w:rsidRPr="001A6317">
              <w:rPr>
                <w:sz w:val="24"/>
              </w:rPr>
              <w:t>Итого:</w:t>
            </w:r>
          </w:p>
        </w:tc>
        <w:tc>
          <w:tcPr>
            <w:tcW w:w="1852" w:type="dxa"/>
          </w:tcPr>
          <w:p w:rsidR="00320CDC" w:rsidRPr="001A6317" w:rsidRDefault="00320CDC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12,695</w:t>
            </w:r>
          </w:p>
        </w:tc>
        <w:tc>
          <w:tcPr>
            <w:tcW w:w="1833" w:type="dxa"/>
          </w:tcPr>
          <w:p w:rsidR="00320CDC" w:rsidRPr="001A6317" w:rsidRDefault="00320CDC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20,085</w:t>
            </w:r>
          </w:p>
        </w:tc>
        <w:tc>
          <w:tcPr>
            <w:tcW w:w="1852" w:type="dxa"/>
          </w:tcPr>
          <w:p w:rsidR="00320CDC" w:rsidRPr="001A6317" w:rsidRDefault="00320CDC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10,131</w:t>
            </w:r>
          </w:p>
        </w:tc>
        <w:tc>
          <w:tcPr>
            <w:tcW w:w="1833" w:type="dxa"/>
          </w:tcPr>
          <w:p w:rsidR="00320CDC" w:rsidRPr="001A6317" w:rsidRDefault="00320CDC" w:rsidP="00140A3D">
            <w:pPr>
              <w:pStyle w:val="23"/>
              <w:spacing w:line="240" w:lineRule="auto"/>
              <w:jc w:val="center"/>
              <w:rPr>
                <w:sz w:val="24"/>
              </w:rPr>
            </w:pPr>
            <w:r w:rsidRPr="001A6317">
              <w:rPr>
                <w:sz w:val="24"/>
              </w:rPr>
              <w:t>16,375</w:t>
            </w:r>
          </w:p>
        </w:tc>
      </w:tr>
    </w:tbl>
    <w:p w:rsidR="00320CDC" w:rsidRPr="00B52080" w:rsidRDefault="00320CDC" w:rsidP="00140A3D">
      <w:pPr>
        <w:pStyle w:val="23"/>
        <w:spacing w:line="240" w:lineRule="auto"/>
        <w:rPr>
          <w:szCs w:val="28"/>
        </w:rPr>
      </w:pPr>
    </w:p>
    <w:p w:rsidR="00320CDC" w:rsidRPr="00B52080" w:rsidRDefault="00320CDC" w:rsidP="00140A3D">
      <w:pPr>
        <w:pStyle w:val="23"/>
        <w:spacing w:line="240" w:lineRule="auto"/>
        <w:rPr>
          <w:szCs w:val="28"/>
        </w:rPr>
      </w:pPr>
      <w:r w:rsidRPr="00B52080">
        <w:rPr>
          <w:szCs w:val="28"/>
        </w:rPr>
        <w:tab/>
        <w:t>Одним из наиболее эффективных путей снижения затрат на энергоснабжение предприятия является создание собственных энергогенерирующих мощностей.</w:t>
      </w:r>
    </w:p>
    <w:p w:rsidR="00264C35" w:rsidRPr="00B52080" w:rsidRDefault="00320CDC" w:rsidP="00140A3D">
      <w:pPr>
        <w:pStyle w:val="23"/>
        <w:spacing w:line="240" w:lineRule="auto"/>
        <w:rPr>
          <w:szCs w:val="28"/>
        </w:rPr>
      </w:pPr>
      <w:r w:rsidRPr="00B52080">
        <w:rPr>
          <w:szCs w:val="28"/>
        </w:rPr>
        <w:tab/>
        <w:t xml:space="preserve">Кроме того, большинство конкурентов при уровне тарифов ниже, чем существующие для ОАО «СветлогорскХимволокно», имеют в своем составе </w:t>
      </w:r>
      <w:r w:rsidR="002F08C7" w:rsidRPr="00B52080">
        <w:rPr>
          <w:szCs w:val="28"/>
        </w:rPr>
        <w:t>энергогенерирующих</w:t>
      </w:r>
      <w:r w:rsidRPr="00B52080">
        <w:rPr>
          <w:szCs w:val="28"/>
        </w:rPr>
        <w:t xml:space="preserve"> установки.</w:t>
      </w:r>
    </w:p>
    <w:p w:rsidR="00CC1359" w:rsidRPr="00B52080" w:rsidRDefault="00CC1359" w:rsidP="00140A3D">
      <w:pPr>
        <w:rPr>
          <w:color w:val="FF0000"/>
          <w:sz w:val="28"/>
          <w:szCs w:val="28"/>
        </w:rPr>
      </w:pPr>
    </w:p>
    <w:p w:rsidR="00264C35" w:rsidRPr="00ED5C4F" w:rsidRDefault="00C0249D" w:rsidP="00ED5C4F">
      <w:pPr>
        <w:pStyle w:val="2"/>
        <w:numPr>
          <w:ilvl w:val="0"/>
          <w:numId w:val="0"/>
        </w:numPr>
        <w:ind w:left="142"/>
        <w:jc w:val="center"/>
        <w:rPr>
          <w:rFonts w:ascii="Times New Roman" w:hAnsi="Times New Roman"/>
          <w:b w:val="0"/>
          <w:i w:val="0"/>
          <w:sz w:val="28"/>
          <w:szCs w:val="28"/>
        </w:rPr>
      </w:pPr>
      <w:bookmarkStart w:id="24" w:name="_Toc375503481"/>
      <w:r w:rsidRPr="00ED5C4F">
        <w:rPr>
          <w:rFonts w:ascii="Times New Roman" w:hAnsi="Times New Roman"/>
          <w:b w:val="0"/>
          <w:i w:val="0"/>
          <w:sz w:val="28"/>
          <w:szCs w:val="28"/>
        </w:rPr>
        <w:t>4.1</w:t>
      </w:r>
      <w:r w:rsidR="00722868" w:rsidRPr="00ED5C4F">
        <w:rPr>
          <w:rFonts w:ascii="Times New Roman" w:hAnsi="Times New Roman"/>
          <w:b w:val="0"/>
          <w:i w:val="0"/>
          <w:sz w:val="28"/>
          <w:szCs w:val="28"/>
        </w:rPr>
        <w:t xml:space="preserve"> ПРОИЗВОДСТВЕННЫЙ ПЛАН </w:t>
      </w:r>
      <w:r w:rsidR="00EC4913" w:rsidRPr="00ED5C4F">
        <w:rPr>
          <w:rFonts w:ascii="Times New Roman" w:hAnsi="Times New Roman"/>
          <w:b w:val="0"/>
          <w:i w:val="0"/>
          <w:sz w:val="28"/>
          <w:szCs w:val="28"/>
        </w:rPr>
        <w:t>МИНИ-ТЭЦ</w:t>
      </w:r>
      <w:bookmarkEnd w:id="24"/>
    </w:p>
    <w:p w:rsidR="00633E5B" w:rsidRPr="00B52080" w:rsidRDefault="009D5DDC" w:rsidP="00ED5C4F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ab/>
        <w:t xml:space="preserve">В данном инвестиционном проекте </w:t>
      </w:r>
      <w:r w:rsidR="008A23E0" w:rsidRPr="00B52080">
        <w:rPr>
          <w:sz w:val="28"/>
          <w:szCs w:val="28"/>
        </w:rPr>
        <w:t>предлагается</w:t>
      </w:r>
      <w:r w:rsidRPr="00B52080">
        <w:rPr>
          <w:sz w:val="28"/>
          <w:szCs w:val="28"/>
        </w:rPr>
        <w:t xml:space="preserve"> внедрить мини ТЭЦ с парогазовым циклом. Парогазовая установка состоит из двух отдельных установок: паросиловой и газотурбинной. В газотурбинной установке турбину вращают газообразные продукты сгорания топлива. Топливом  служит  природный газ.  На одном валу с турбиной находится первый генератор, который за счет вращения ротора вырабатывает электрический ток. Проходя через газовую турбину, продукты сгорания отдают ей лишь часть своей энергии и на выходе из газотурбины все ещё имеют высокую температуру. С выхода из газотурбины продукты сгорания попадают в паросиловую установку, в котел-утилизатор, где нагревают воду и образующийся водяной пар. Температура продуктов сгорания достаточна для того, чтобы довести пар до состояния, необходимого для использования в </w:t>
      </w:r>
      <w:r w:rsidRPr="00B52080">
        <w:rPr>
          <w:sz w:val="28"/>
          <w:szCs w:val="28"/>
        </w:rPr>
        <w:lastRenderedPageBreak/>
        <w:t xml:space="preserve">паровой турбине. Паровая турбина приводит в действие второй электрогенератор. </w:t>
      </w:r>
    </w:p>
    <w:p w:rsidR="00633E5B" w:rsidRPr="00B52080" w:rsidRDefault="00633E5B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Газотурбинную электростанцию необходимо разместить в новом здании. Здание предлагается из быстровозводимых конс</w:t>
      </w:r>
      <w:r w:rsidR="008A23E0" w:rsidRPr="00B52080">
        <w:rPr>
          <w:sz w:val="28"/>
          <w:szCs w:val="28"/>
        </w:rPr>
        <w:t xml:space="preserve">трукций с ограждающими панелями. </w:t>
      </w:r>
      <w:r w:rsidRPr="00B52080">
        <w:rPr>
          <w:sz w:val="28"/>
          <w:szCs w:val="28"/>
        </w:rPr>
        <w:t>В этом же здании необходимо разместить и паровые котлы-утилизаторы.</w:t>
      </w:r>
    </w:p>
    <w:p w:rsidR="00633E5B" w:rsidRPr="00B52080" w:rsidRDefault="00633E5B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Так как, для экспл</w:t>
      </w:r>
      <w:r w:rsidR="003033F0">
        <w:rPr>
          <w:sz w:val="28"/>
          <w:szCs w:val="28"/>
        </w:rPr>
        <w:t>уатации ГТУ</w:t>
      </w:r>
      <w:r w:rsidRPr="00B52080">
        <w:rPr>
          <w:sz w:val="28"/>
          <w:szCs w:val="28"/>
        </w:rPr>
        <w:t xml:space="preserve"> и котла-утилизатора </w:t>
      </w:r>
      <w:r w:rsidR="00E41D48" w:rsidRPr="00B52080">
        <w:rPr>
          <w:sz w:val="28"/>
          <w:szCs w:val="28"/>
        </w:rPr>
        <w:t>не требуется постоянный обслужи</w:t>
      </w:r>
      <w:r w:rsidRPr="00B52080">
        <w:rPr>
          <w:sz w:val="28"/>
          <w:szCs w:val="28"/>
        </w:rPr>
        <w:t>вающий персонал, то контроль за их работой будет вестись из главной операторской куда будут вынесены основные параметры работы установок, сигнализации о неисправностях, а также пульты управления оборудованием.</w:t>
      </w:r>
    </w:p>
    <w:p w:rsidR="005C25AD" w:rsidRPr="00B52080" w:rsidRDefault="00E41D48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Предлагается к внедрению блочно-модульная</w:t>
      </w:r>
      <w:r w:rsidR="00ED65A5" w:rsidRPr="00B52080">
        <w:rPr>
          <w:sz w:val="28"/>
          <w:szCs w:val="28"/>
        </w:rPr>
        <w:t xml:space="preserve"> газотурбин</w:t>
      </w:r>
      <w:r w:rsidRPr="00B52080">
        <w:rPr>
          <w:sz w:val="28"/>
          <w:szCs w:val="28"/>
        </w:rPr>
        <w:t>ная</w:t>
      </w:r>
      <w:r w:rsidR="00ED65A5" w:rsidRPr="00B52080">
        <w:rPr>
          <w:sz w:val="28"/>
          <w:szCs w:val="28"/>
        </w:rPr>
        <w:t xml:space="preserve"> электростанция АТГ-10, мощностью 10 МВт, </w:t>
      </w:r>
      <w:r w:rsidRPr="00B52080">
        <w:rPr>
          <w:sz w:val="28"/>
          <w:szCs w:val="28"/>
        </w:rPr>
        <w:t>предназначенн</w:t>
      </w:r>
      <w:r w:rsidR="00B22CB3" w:rsidRPr="00B52080">
        <w:rPr>
          <w:sz w:val="28"/>
          <w:szCs w:val="28"/>
        </w:rPr>
        <w:t>ая</w:t>
      </w:r>
      <w:r w:rsidR="00ED65A5" w:rsidRPr="00B52080">
        <w:rPr>
          <w:sz w:val="28"/>
          <w:szCs w:val="28"/>
        </w:rPr>
        <w:t xml:space="preserve"> для электроснабжения в качестве основного источника электроэнергии.</w:t>
      </w:r>
      <w:r w:rsidR="00FA356F">
        <w:rPr>
          <w:sz w:val="28"/>
          <w:szCs w:val="28"/>
        </w:rPr>
        <w:t xml:space="preserve"> </w:t>
      </w:r>
      <w:r w:rsidR="005C25AD" w:rsidRPr="00B52080">
        <w:rPr>
          <w:sz w:val="28"/>
          <w:szCs w:val="28"/>
        </w:rPr>
        <w:t>Данная мини-ТЭЦ потребляет природный газ.</w:t>
      </w:r>
    </w:p>
    <w:p w:rsidR="00B22CB3" w:rsidRPr="004609F3" w:rsidRDefault="00ED65A5" w:rsidP="004609F3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АТГ - 10 является полностью законченным модулем, оборудованным автоматической системой управления, и может использоваться как в одиночном исполнении, так и параллельно с несколькими агрегатами или центральной электросетью.</w:t>
      </w:r>
      <w:r w:rsidR="001A6317">
        <w:rPr>
          <w:sz w:val="28"/>
          <w:szCs w:val="28"/>
        </w:rPr>
        <w:t xml:space="preserve"> </w:t>
      </w:r>
      <w:r w:rsidR="004609F3">
        <w:rPr>
          <w:sz w:val="28"/>
          <w:szCs w:val="28"/>
        </w:rPr>
        <w:t>Оборудование, необходимое для данной</w:t>
      </w:r>
      <w:r w:rsidR="00E42B40">
        <w:rPr>
          <w:sz w:val="28"/>
          <w:szCs w:val="28"/>
        </w:rPr>
        <w:t xml:space="preserve">  мини ТЭЦ </w:t>
      </w:r>
      <w:r w:rsidR="00FA356F">
        <w:rPr>
          <w:sz w:val="28"/>
          <w:szCs w:val="28"/>
        </w:rPr>
        <w:t xml:space="preserve"> </w:t>
      </w:r>
      <w:r w:rsidR="004609F3">
        <w:rPr>
          <w:sz w:val="28"/>
          <w:szCs w:val="28"/>
        </w:rPr>
        <w:t>планируется закупить у</w:t>
      </w:r>
      <w:r w:rsidR="004609F3" w:rsidRPr="004609F3">
        <w:rPr>
          <w:sz w:val="28"/>
        </w:rPr>
        <w:t xml:space="preserve"> </w:t>
      </w:r>
      <w:r w:rsidR="004609F3" w:rsidRPr="00FA356F">
        <w:rPr>
          <w:sz w:val="28"/>
        </w:rPr>
        <w:t>ООО «ПСМ»</w:t>
      </w:r>
      <w:r w:rsidR="004609F3">
        <w:rPr>
          <w:sz w:val="28"/>
        </w:rPr>
        <w:t xml:space="preserve"> </w:t>
      </w:r>
      <w:r w:rsidR="004609F3" w:rsidRPr="00FA356F">
        <w:rPr>
          <w:sz w:val="28"/>
        </w:rPr>
        <w:t>("Промышленные силовые машины")</w:t>
      </w:r>
      <w:r w:rsidR="004609F3">
        <w:rPr>
          <w:sz w:val="28"/>
        </w:rPr>
        <w:t xml:space="preserve">,  так же данная организация осуществляет установку и наладку оборудования. </w:t>
      </w:r>
    </w:p>
    <w:p w:rsidR="00720DBD" w:rsidRPr="00B52080" w:rsidRDefault="00A23194" w:rsidP="00140A3D">
      <w:pPr>
        <w:tabs>
          <w:tab w:val="left" w:pos="0"/>
        </w:tabs>
        <w:ind w:right="-57" w:firstLine="567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Основные показатели деятельности </w:t>
      </w:r>
      <w:r w:rsidR="00B04F90" w:rsidRPr="00B52080">
        <w:rPr>
          <w:sz w:val="28"/>
          <w:szCs w:val="28"/>
        </w:rPr>
        <w:t xml:space="preserve">мини ТЭЦ </w:t>
      </w:r>
      <w:r w:rsidR="00B22CB3" w:rsidRPr="00B52080">
        <w:rPr>
          <w:sz w:val="28"/>
          <w:szCs w:val="28"/>
        </w:rPr>
        <w:t xml:space="preserve"> представим в таблице 4.5</w:t>
      </w:r>
      <w:r w:rsidRPr="00B52080">
        <w:rPr>
          <w:sz w:val="28"/>
          <w:szCs w:val="28"/>
        </w:rPr>
        <w:t>.</w:t>
      </w:r>
    </w:p>
    <w:p w:rsidR="00722868" w:rsidRPr="00B52080" w:rsidRDefault="00314FEC" w:rsidP="00140A3D">
      <w:pPr>
        <w:tabs>
          <w:tab w:val="left" w:pos="0"/>
        </w:tabs>
        <w:ind w:right="-57" w:firstLine="567"/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Полная информация о </w:t>
      </w:r>
      <w:r w:rsidR="004609F3">
        <w:rPr>
          <w:color w:val="FF0000"/>
          <w:sz w:val="28"/>
          <w:szCs w:val="28"/>
        </w:rPr>
        <w:t>предлагаемой мини ТЭЦ</w:t>
      </w:r>
      <w:r>
        <w:rPr>
          <w:color w:val="FF0000"/>
          <w:sz w:val="28"/>
          <w:szCs w:val="28"/>
        </w:rPr>
        <w:t xml:space="preserve"> представлена</w:t>
      </w:r>
      <w:r w:rsidR="005761D0" w:rsidRPr="00B52080">
        <w:rPr>
          <w:color w:val="FF0000"/>
          <w:sz w:val="28"/>
          <w:szCs w:val="28"/>
        </w:rPr>
        <w:t xml:space="preserve"> в приложении </w:t>
      </w:r>
      <w:r w:rsidR="00222A97" w:rsidRPr="00B52080">
        <w:rPr>
          <w:color w:val="FF0000"/>
          <w:sz w:val="28"/>
          <w:szCs w:val="28"/>
        </w:rPr>
        <w:t>Е</w:t>
      </w:r>
      <w:r w:rsidR="005761D0" w:rsidRPr="00B52080">
        <w:rPr>
          <w:sz w:val="28"/>
          <w:szCs w:val="28"/>
        </w:rPr>
        <w:t>.</w:t>
      </w:r>
    </w:p>
    <w:p w:rsidR="008C6D1B" w:rsidRPr="00B52080" w:rsidRDefault="008C6D1B" w:rsidP="00140A3D">
      <w:pPr>
        <w:tabs>
          <w:tab w:val="left" w:pos="0"/>
        </w:tabs>
        <w:ind w:right="-57" w:firstLine="567"/>
        <w:jc w:val="both"/>
        <w:rPr>
          <w:sz w:val="28"/>
          <w:szCs w:val="28"/>
        </w:rPr>
      </w:pPr>
    </w:p>
    <w:p w:rsidR="00A23194" w:rsidRPr="00B52080" w:rsidRDefault="00314FEC" w:rsidP="00140A3D">
      <w:pPr>
        <w:tabs>
          <w:tab w:val="left" w:pos="0"/>
        </w:tabs>
        <w:ind w:right="-57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4.4</w:t>
      </w:r>
      <w:r w:rsidR="00EC4913" w:rsidRPr="00B52080">
        <w:rPr>
          <w:sz w:val="28"/>
          <w:szCs w:val="28"/>
        </w:rPr>
        <w:t xml:space="preserve"> – </w:t>
      </w:r>
      <w:r w:rsidR="005761D0" w:rsidRPr="00B52080">
        <w:rPr>
          <w:sz w:val="28"/>
          <w:szCs w:val="28"/>
        </w:rPr>
        <w:t>Характеристики предлагаемой МИНИ-ТЭЦ</w:t>
      </w:r>
      <w:r w:rsidR="00A23194" w:rsidRPr="00B52080">
        <w:rPr>
          <w:sz w:val="28"/>
          <w:szCs w:val="28"/>
        </w:rPr>
        <w:t>.</w:t>
      </w:r>
    </w:p>
    <w:tbl>
      <w:tblPr>
        <w:tblW w:w="9498" w:type="dxa"/>
        <w:tblInd w:w="108" w:type="dxa"/>
        <w:tblLayout w:type="fixed"/>
        <w:tblLook w:val="04A0"/>
      </w:tblPr>
      <w:tblGrid>
        <w:gridCol w:w="3402"/>
        <w:gridCol w:w="1418"/>
        <w:gridCol w:w="1653"/>
        <w:gridCol w:w="2032"/>
        <w:gridCol w:w="993"/>
      </w:tblGrid>
      <w:tr w:rsidR="00C865BE" w:rsidRPr="00B52080" w:rsidTr="00562B77">
        <w:trPr>
          <w:trHeight w:val="315"/>
        </w:trPr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Наименование показателей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Ед. измерений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Период</w:t>
            </w:r>
          </w:p>
        </w:tc>
      </w:tr>
      <w:tr w:rsidR="00EC4913" w:rsidRPr="00B52080" w:rsidTr="00562B77">
        <w:trPr>
          <w:trHeight w:val="641"/>
        </w:trPr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562B77" w:rsidRDefault="004A41CF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Отопительный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562B77" w:rsidRDefault="004A41CF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Межотопительный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562B77" w:rsidRDefault="005761D0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В целом за год</w:t>
            </w:r>
          </w:p>
        </w:tc>
      </w:tr>
      <w:tr w:rsidR="00EC4913" w:rsidRPr="00B52080" w:rsidTr="00562B77">
        <w:trPr>
          <w:trHeight w:val="315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 xml:space="preserve">Годовой отпуск тепловой </w:t>
            </w:r>
            <w:r w:rsidR="00EC4913" w:rsidRPr="00562B77">
              <w:rPr>
                <w:color w:val="000000"/>
                <w:sz w:val="22"/>
              </w:rPr>
              <w:t>энергии потребителям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тыс. Гкал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111,08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25,98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137,06</w:t>
            </w:r>
          </w:p>
        </w:tc>
      </w:tr>
      <w:tr w:rsidR="00EC4913" w:rsidRPr="00B52080" w:rsidTr="00562B77">
        <w:trPr>
          <w:trHeight w:val="315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562B77" w:rsidRDefault="005C25AD" w:rsidP="001A6317">
            <w:pPr>
              <w:jc w:val="center"/>
              <w:rPr>
                <w:color w:val="000000"/>
              </w:rPr>
            </w:pPr>
            <w:r w:rsidRPr="00562B77">
              <w:rPr>
                <w:bCs/>
                <w:color w:val="000000"/>
                <w:sz w:val="22"/>
              </w:rPr>
              <w:t>Годовой о</w:t>
            </w:r>
            <w:r w:rsidR="00C865BE" w:rsidRPr="00562B77">
              <w:rPr>
                <w:bCs/>
                <w:color w:val="000000"/>
                <w:sz w:val="22"/>
              </w:rPr>
              <w:t>тпуск электроэнергии потребителям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bCs/>
                <w:color w:val="000000"/>
                <w:sz w:val="22"/>
              </w:rPr>
              <w:t>млн. кВт</w:t>
            </w:r>
            <w:r w:rsidR="00081CF8" w:rsidRPr="00562B77">
              <w:rPr>
                <w:color w:val="000000"/>
                <w:sz w:val="22"/>
              </w:rPr>
              <w:t>·</w:t>
            </w:r>
            <w:r w:rsidRPr="00562B77">
              <w:rPr>
                <w:color w:val="000000"/>
                <w:sz w:val="22"/>
              </w:rPr>
              <w:t>ч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snapToGrid w:val="0"/>
                <w:color w:val="000000"/>
                <w:sz w:val="22"/>
              </w:rPr>
              <w:t>158,149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snapToGrid w:val="0"/>
                <w:color w:val="000000"/>
                <w:sz w:val="22"/>
              </w:rPr>
              <w:t>33,604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bCs/>
                <w:color w:val="000000"/>
                <w:sz w:val="22"/>
              </w:rPr>
              <w:t>191,75</w:t>
            </w:r>
          </w:p>
        </w:tc>
      </w:tr>
      <w:tr w:rsidR="00EC4913" w:rsidRPr="00B52080" w:rsidTr="00562B77">
        <w:trPr>
          <w:trHeight w:val="315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bCs/>
                <w:color w:val="000000"/>
                <w:sz w:val="22"/>
              </w:rPr>
              <w:t>Годовой суммарный расход топлива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bCs/>
                <w:color w:val="000000"/>
                <w:sz w:val="22"/>
              </w:rPr>
              <w:t>тыс. т у.т.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52,9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12,2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bCs/>
                <w:color w:val="000000"/>
                <w:sz w:val="22"/>
              </w:rPr>
              <w:t>65,1</w:t>
            </w:r>
          </w:p>
        </w:tc>
      </w:tr>
      <w:tr w:rsidR="00EC4913" w:rsidRPr="00B52080" w:rsidTr="00562B77">
        <w:trPr>
          <w:trHeight w:val="315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bCs/>
                <w:color w:val="000000"/>
                <w:sz w:val="22"/>
              </w:rPr>
              <w:t>Годовой расход топлива на выработку электроэнергии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bCs/>
                <w:color w:val="000000"/>
                <w:sz w:val="22"/>
              </w:rPr>
              <w:t>тыс. т у.т.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36,7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8,3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45</w:t>
            </w:r>
          </w:p>
        </w:tc>
      </w:tr>
      <w:tr w:rsidR="00EC4913" w:rsidRPr="00B52080" w:rsidTr="00562B77">
        <w:trPr>
          <w:trHeight w:val="315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bCs/>
                <w:color w:val="000000"/>
                <w:sz w:val="22"/>
              </w:rPr>
              <w:t>Годовой рас</w:t>
            </w:r>
            <w:r w:rsidR="005C25AD" w:rsidRPr="00562B77">
              <w:rPr>
                <w:bCs/>
                <w:color w:val="000000"/>
                <w:sz w:val="22"/>
              </w:rPr>
              <w:t xml:space="preserve">ход топлива на выработку </w:t>
            </w:r>
            <w:r w:rsidR="005C25AD" w:rsidRPr="00562B77">
              <w:rPr>
                <w:color w:val="000000"/>
                <w:sz w:val="22"/>
              </w:rPr>
              <w:t>тепловой энергии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тыс. т у.т.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16,196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3,904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5BE" w:rsidRPr="00562B77" w:rsidRDefault="00C865BE" w:rsidP="001A6317">
            <w:pPr>
              <w:jc w:val="center"/>
              <w:rPr>
                <w:color w:val="000000"/>
              </w:rPr>
            </w:pPr>
            <w:r w:rsidRPr="00562B77">
              <w:rPr>
                <w:color w:val="000000"/>
                <w:sz w:val="22"/>
              </w:rPr>
              <w:t>20,1</w:t>
            </w:r>
          </w:p>
        </w:tc>
      </w:tr>
    </w:tbl>
    <w:p w:rsidR="00A23194" w:rsidRPr="00B52080" w:rsidRDefault="00A23194" w:rsidP="00140A3D">
      <w:pPr>
        <w:tabs>
          <w:tab w:val="left" w:pos="0"/>
        </w:tabs>
        <w:ind w:right="-57" w:firstLine="567"/>
        <w:jc w:val="both"/>
        <w:rPr>
          <w:sz w:val="28"/>
          <w:szCs w:val="28"/>
        </w:rPr>
      </w:pPr>
    </w:p>
    <w:p w:rsidR="003651A7" w:rsidRPr="00B52080" w:rsidRDefault="00314FEC" w:rsidP="00140A3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3651A7" w:rsidRPr="00B52080">
        <w:rPr>
          <w:sz w:val="28"/>
          <w:szCs w:val="28"/>
        </w:rPr>
        <w:t>анные мощности н</w:t>
      </w:r>
      <w:r w:rsidR="004A41CF" w:rsidRPr="00B52080">
        <w:rPr>
          <w:sz w:val="28"/>
          <w:szCs w:val="28"/>
        </w:rPr>
        <w:t>еобходимо вводить поэтапно. Так, согласно</w:t>
      </w:r>
      <w:r w:rsidR="003651A7" w:rsidRPr="00B52080">
        <w:rPr>
          <w:sz w:val="28"/>
          <w:szCs w:val="28"/>
        </w:rPr>
        <w:t xml:space="preserve"> технической </w:t>
      </w:r>
      <w:r w:rsidR="001A6317">
        <w:rPr>
          <w:sz w:val="28"/>
          <w:szCs w:val="28"/>
        </w:rPr>
        <w:t xml:space="preserve">документации  </w:t>
      </w:r>
      <w:r w:rsidR="005C25AD" w:rsidRPr="00B52080">
        <w:rPr>
          <w:sz w:val="28"/>
          <w:szCs w:val="28"/>
        </w:rPr>
        <w:t>строительство</w:t>
      </w:r>
      <w:r w:rsidR="003651A7" w:rsidRPr="00B52080">
        <w:rPr>
          <w:sz w:val="28"/>
          <w:szCs w:val="28"/>
        </w:rPr>
        <w:t xml:space="preserve"> мини ТЭЦ занимает 6 месяцев, а время выхода на проектную мощность один год.</w:t>
      </w:r>
      <w:r w:rsidR="005C25AD" w:rsidRPr="00B52080">
        <w:rPr>
          <w:sz w:val="28"/>
          <w:szCs w:val="28"/>
        </w:rPr>
        <w:t xml:space="preserve"> В первый год своей работы мини ТЭЦ загружена на 40%, так как половина года уходит на строительство, а так же месяц уходит на окончательную наладку оборудования. В </w:t>
      </w:r>
      <w:r w:rsidR="005C25AD" w:rsidRPr="00B52080">
        <w:rPr>
          <w:sz w:val="28"/>
          <w:szCs w:val="28"/>
        </w:rPr>
        <w:lastRenderedPageBreak/>
        <w:t>дальнейшем производство энергии выходит на плановый уровень.</w:t>
      </w:r>
      <w:r w:rsidR="003651A7" w:rsidRPr="00B52080">
        <w:rPr>
          <w:sz w:val="28"/>
          <w:szCs w:val="28"/>
        </w:rPr>
        <w:t xml:space="preserve"> </w:t>
      </w:r>
      <w:r w:rsidRPr="00FA356F">
        <w:rPr>
          <w:sz w:val="28"/>
        </w:rPr>
        <w:t>ООО «ПСМ»</w:t>
      </w:r>
      <w:r>
        <w:rPr>
          <w:sz w:val="28"/>
        </w:rPr>
        <w:t xml:space="preserve"> </w:t>
      </w:r>
      <w:r w:rsidR="003651A7" w:rsidRPr="00B52080">
        <w:rPr>
          <w:sz w:val="28"/>
          <w:szCs w:val="28"/>
        </w:rPr>
        <w:t xml:space="preserve">предоставил следующие данные по прогнозным значениям объемов отпуска энергии. </w:t>
      </w:r>
    </w:p>
    <w:p w:rsidR="004A41CF" w:rsidRPr="00B52080" w:rsidRDefault="004A41CF" w:rsidP="00140A3D">
      <w:pPr>
        <w:ind w:firstLine="708"/>
        <w:jc w:val="both"/>
        <w:rPr>
          <w:sz w:val="28"/>
          <w:szCs w:val="28"/>
        </w:rPr>
      </w:pPr>
    </w:p>
    <w:p w:rsidR="004A41CF" w:rsidRPr="00B52080" w:rsidRDefault="00314FEC" w:rsidP="00140A3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4.5</w:t>
      </w:r>
      <w:r w:rsidR="00222A97" w:rsidRPr="00B52080">
        <w:rPr>
          <w:sz w:val="28"/>
          <w:szCs w:val="28"/>
        </w:rPr>
        <w:t xml:space="preserve"> – </w:t>
      </w:r>
      <w:r w:rsidR="00106E79" w:rsidRPr="00B52080">
        <w:rPr>
          <w:sz w:val="28"/>
          <w:szCs w:val="28"/>
        </w:rPr>
        <w:t>Плановый объем производства</w:t>
      </w:r>
      <w:r w:rsidR="004A41CF" w:rsidRPr="00B52080">
        <w:rPr>
          <w:sz w:val="28"/>
          <w:szCs w:val="28"/>
        </w:rPr>
        <w:t xml:space="preserve"> энергии на мини ТЭЦ</w:t>
      </w:r>
    </w:p>
    <w:tbl>
      <w:tblPr>
        <w:tblW w:w="9498" w:type="dxa"/>
        <w:tblInd w:w="108" w:type="dxa"/>
        <w:tblLook w:val="04A0"/>
      </w:tblPr>
      <w:tblGrid>
        <w:gridCol w:w="5374"/>
        <w:gridCol w:w="1126"/>
        <w:gridCol w:w="1126"/>
        <w:gridCol w:w="1872"/>
      </w:tblGrid>
      <w:tr w:rsidR="003651A7" w:rsidRPr="00B52080" w:rsidTr="00ED5C4F">
        <w:trPr>
          <w:trHeight w:val="300"/>
        </w:trPr>
        <w:tc>
          <w:tcPr>
            <w:tcW w:w="5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B52080" w:rsidRDefault="005B5F99" w:rsidP="004609F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 энергоресурса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B52080" w:rsidRDefault="003651A7" w:rsidP="004609F3">
            <w:pPr>
              <w:jc w:val="center"/>
              <w:rPr>
                <w:color w:val="000000"/>
                <w:sz w:val="28"/>
                <w:szCs w:val="28"/>
              </w:rPr>
            </w:pPr>
            <w:r w:rsidRPr="00B52080">
              <w:rPr>
                <w:color w:val="000000"/>
                <w:sz w:val="28"/>
                <w:szCs w:val="28"/>
              </w:rPr>
              <w:t>1 год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B52080" w:rsidRDefault="003651A7" w:rsidP="004609F3">
            <w:pPr>
              <w:jc w:val="center"/>
              <w:rPr>
                <w:color w:val="000000"/>
                <w:sz w:val="28"/>
                <w:szCs w:val="28"/>
              </w:rPr>
            </w:pPr>
            <w:r w:rsidRPr="00B52080">
              <w:rPr>
                <w:color w:val="000000"/>
                <w:sz w:val="28"/>
                <w:szCs w:val="28"/>
              </w:rPr>
              <w:t>2 год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B52080" w:rsidRDefault="003651A7" w:rsidP="004609F3">
            <w:pPr>
              <w:jc w:val="center"/>
              <w:rPr>
                <w:color w:val="000000"/>
                <w:sz w:val="28"/>
                <w:szCs w:val="28"/>
              </w:rPr>
            </w:pPr>
            <w:r w:rsidRPr="00B52080">
              <w:rPr>
                <w:color w:val="000000"/>
                <w:sz w:val="28"/>
                <w:szCs w:val="28"/>
              </w:rPr>
              <w:t>3 год</w:t>
            </w:r>
          </w:p>
        </w:tc>
      </w:tr>
      <w:tr w:rsidR="003651A7" w:rsidRPr="00B52080" w:rsidTr="00ED5C4F">
        <w:trPr>
          <w:trHeight w:val="315"/>
        </w:trPr>
        <w:tc>
          <w:tcPr>
            <w:tcW w:w="5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1A7" w:rsidRPr="00B52080" w:rsidRDefault="003651A7" w:rsidP="004609F3">
            <w:pPr>
              <w:jc w:val="center"/>
              <w:rPr>
                <w:color w:val="000000"/>
                <w:sz w:val="28"/>
                <w:szCs w:val="28"/>
              </w:rPr>
            </w:pPr>
            <w:r w:rsidRPr="00B52080">
              <w:rPr>
                <w:color w:val="000000"/>
                <w:sz w:val="28"/>
                <w:szCs w:val="28"/>
              </w:rPr>
              <w:t>Годовой отпуск тепловой энергии  потребителям</w:t>
            </w:r>
            <w:r w:rsidR="006337DA" w:rsidRPr="00B52080">
              <w:rPr>
                <w:color w:val="000000"/>
                <w:sz w:val="28"/>
                <w:szCs w:val="28"/>
              </w:rPr>
              <w:t>, тыс. Гкал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B52080" w:rsidRDefault="003651A7" w:rsidP="004609F3">
            <w:pPr>
              <w:jc w:val="center"/>
              <w:rPr>
                <w:color w:val="000000"/>
                <w:sz w:val="28"/>
                <w:szCs w:val="28"/>
              </w:rPr>
            </w:pPr>
            <w:r w:rsidRPr="00B52080">
              <w:rPr>
                <w:color w:val="000000"/>
                <w:sz w:val="28"/>
                <w:szCs w:val="28"/>
              </w:rPr>
              <w:t>54,824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B52080" w:rsidRDefault="003651A7" w:rsidP="004609F3">
            <w:pPr>
              <w:jc w:val="center"/>
              <w:rPr>
                <w:color w:val="000000"/>
                <w:sz w:val="28"/>
                <w:szCs w:val="28"/>
              </w:rPr>
            </w:pPr>
            <w:r w:rsidRPr="00B52080">
              <w:rPr>
                <w:color w:val="000000"/>
                <w:sz w:val="28"/>
                <w:szCs w:val="28"/>
              </w:rPr>
              <w:t>137,06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B52080" w:rsidRDefault="003651A7" w:rsidP="004609F3">
            <w:pPr>
              <w:jc w:val="center"/>
              <w:rPr>
                <w:color w:val="000000"/>
                <w:sz w:val="28"/>
                <w:szCs w:val="28"/>
              </w:rPr>
            </w:pPr>
            <w:r w:rsidRPr="00B52080">
              <w:rPr>
                <w:color w:val="000000"/>
                <w:sz w:val="28"/>
                <w:szCs w:val="28"/>
              </w:rPr>
              <w:t>137,06</w:t>
            </w:r>
          </w:p>
        </w:tc>
      </w:tr>
      <w:tr w:rsidR="003651A7" w:rsidRPr="00B52080" w:rsidTr="00ED5C4F">
        <w:trPr>
          <w:trHeight w:val="315"/>
        </w:trPr>
        <w:tc>
          <w:tcPr>
            <w:tcW w:w="5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1A7" w:rsidRPr="00B52080" w:rsidRDefault="004609F3" w:rsidP="004609F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Годовой о</w:t>
            </w:r>
            <w:r w:rsidR="003651A7" w:rsidRPr="00B52080">
              <w:rPr>
                <w:bCs/>
                <w:color w:val="000000"/>
                <w:sz w:val="28"/>
                <w:szCs w:val="28"/>
              </w:rPr>
              <w:t>тпуск электроэнергии потребителям</w:t>
            </w:r>
            <w:r w:rsidR="006337DA" w:rsidRPr="00B52080">
              <w:rPr>
                <w:bCs/>
                <w:color w:val="000000"/>
                <w:sz w:val="28"/>
                <w:szCs w:val="28"/>
              </w:rPr>
              <w:t>, млн. кВт</w:t>
            </w:r>
            <w:r w:rsidR="00081CF8" w:rsidRPr="00B52080">
              <w:rPr>
                <w:color w:val="000000"/>
                <w:sz w:val="28"/>
                <w:szCs w:val="28"/>
              </w:rPr>
              <w:t>·</w:t>
            </w:r>
            <w:r w:rsidR="006337DA" w:rsidRPr="00B52080"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B52080" w:rsidRDefault="003651A7" w:rsidP="004609F3">
            <w:pPr>
              <w:jc w:val="center"/>
              <w:rPr>
                <w:color w:val="000000"/>
                <w:sz w:val="28"/>
                <w:szCs w:val="28"/>
              </w:rPr>
            </w:pPr>
            <w:r w:rsidRPr="00B52080">
              <w:rPr>
                <w:color w:val="000000"/>
                <w:sz w:val="28"/>
                <w:szCs w:val="28"/>
              </w:rPr>
              <w:t>76,7012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B52080" w:rsidRDefault="003651A7" w:rsidP="004609F3">
            <w:pPr>
              <w:jc w:val="center"/>
              <w:rPr>
                <w:color w:val="000000"/>
                <w:sz w:val="28"/>
                <w:szCs w:val="28"/>
              </w:rPr>
            </w:pPr>
            <w:r w:rsidRPr="00B52080">
              <w:rPr>
                <w:bCs/>
                <w:color w:val="000000"/>
                <w:sz w:val="28"/>
                <w:szCs w:val="28"/>
              </w:rPr>
              <w:t>191,753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1A7" w:rsidRPr="00B52080" w:rsidRDefault="003651A7" w:rsidP="004609F3">
            <w:pPr>
              <w:jc w:val="center"/>
              <w:rPr>
                <w:color w:val="000000"/>
                <w:sz w:val="28"/>
                <w:szCs w:val="28"/>
              </w:rPr>
            </w:pPr>
            <w:r w:rsidRPr="00B52080">
              <w:rPr>
                <w:bCs/>
                <w:color w:val="000000"/>
                <w:sz w:val="28"/>
                <w:szCs w:val="28"/>
              </w:rPr>
              <w:t>191,753</w:t>
            </w:r>
          </w:p>
        </w:tc>
      </w:tr>
    </w:tbl>
    <w:p w:rsidR="003651A7" w:rsidRPr="00B52080" w:rsidRDefault="003651A7" w:rsidP="00140A3D">
      <w:pPr>
        <w:ind w:firstLine="708"/>
        <w:jc w:val="both"/>
        <w:rPr>
          <w:sz w:val="28"/>
          <w:szCs w:val="28"/>
        </w:rPr>
      </w:pPr>
    </w:p>
    <w:p w:rsidR="004A41CF" w:rsidRPr="00B52080" w:rsidRDefault="004A41CF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Из таблицы видно, что на </w:t>
      </w:r>
      <w:r w:rsidR="00801DA8" w:rsidRPr="00B52080">
        <w:rPr>
          <w:sz w:val="28"/>
          <w:szCs w:val="28"/>
        </w:rPr>
        <w:t>прогнозируемый отпуск</w:t>
      </w:r>
      <w:r w:rsidRPr="00B52080">
        <w:rPr>
          <w:sz w:val="28"/>
          <w:szCs w:val="28"/>
        </w:rPr>
        <w:t xml:space="preserve"> станция выходит на второй год работы.</w:t>
      </w:r>
    </w:p>
    <w:p w:rsidR="00B12F3D" w:rsidRPr="00B52080" w:rsidRDefault="00B12F3D" w:rsidP="00140A3D">
      <w:pPr>
        <w:jc w:val="center"/>
        <w:rPr>
          <w:i/>
          <w:sz w:val="28"/>
          <w:szCs w:val="28"/>
        </w:rPr>
      </w:pPr>
    </w:p>
    <w:p w:rsidR="00201E26" w:rsidRPr="00ED5C4F" w:rsidRDefault="00ED5C4F" w:rsidP="00ED5C4F">
      <w:pPr>
        <w:pStyle w:val="2"/>
        <w:numPr>
          <w:ilvl w:val="0"/>
          <w:numId w:val="0"/>
        </w:numPr>
        <w:ind w:left="142"/>
        <w:jc w:val="center"/>
        <w:rPr>
          <w:rFonts w:ascii="Times New Roman" w:hAnsi="Times New Roman"/>
          <w:b w:val="0"/>
          <w:i w:val="0"/>
          <w:sz w:val="28"/>
          <w:szCs w:val="28"/>
        </w:rPr>
      </w:pPr>
      <w:bookmarkStart w:id="25" w:name="_Toc375503482"/>
      <w:r w:rsidRPr="00ED5C4F">
        <w:rPr>
          <w:rFonts w:ascii="Times New Roman" w:hAnsi="Times New Roman"/>
          <w:b w:val="0"/>
          <w:i w:val="0"/>
          <w:sz w:val="28"/>
          <w:szCs w:val="28"/>
        </w:rPr>
        <w:t>4.2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Pr="00ED5C4F">
        <w:rPr>
          <w:rFonts w:ascii="Times New Roman" w:hAnsi="Times New Roman"/>
          <w:b w:val="0"/>
          <w:i w:val="0"/>
          <w:sz w:val="28"/>
          <w:szCs w:val="28"/>
        </w:rPr>
        <w:t>ПРОГНОЗ</w:t>
      </w:r>
      <w:r w:rsidR="00C02D4A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Pr="00ED5C4F">
        <w:rPr>
          <w:rFonts w:ascii="Times New Roman" w:hAnsi="Times New Roman"/>
          <w:b w:val="0"/>
          <w:i w:val="0"/>
          <w:sz w:val="28"/>
          <w:szCs w:val="28"/>
        </w:rPr>
        <w:t>ПОТРЕБЛЕНИЯ ЭНЕРГИИ ОАО «СВЕТЛОГОРСКХИМВОЛОКНО»</w:t>
      </w:r>
      <w:bookmarkEnd w:id="25"/>
    </w:p>
    <w:p w:rsidR="00633E5B" w:rsidRPr="00B52080" w:rsidRDefault="00633E5B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ОАО «СветлогорскХимволокно» – предприятие со значительным потреблением топливно-энергетических ресурсов (далее – ТЭР).</w:t>
      </w:r>
      <w:r w:rsidR="000F4326" w:rsidRPr="00B52080">
        <w:rPr>
          <w:sz w:val="28"/>
          <w:szCs w:val="28"/>
        </w:rPr>
        <w:t>Данные о</w:t>
      </w:r>
      <w:r w:rsidR="00E063F2">
        <w:rPr>
          <w:sz w:val="28"/>
          <w:szCs w:val="28"/>
        </w:rPr>
        <w:t xml:space="preserve"> </w:t>
      </w:r>
      <w:r w:rsidR="000F4326" w:rsidRPr="00B52080">
        <w:rPr>
          <w:sz w:val="28"/>
          <w:szCs w:val="28"/>
        </w:rPr>
        <w:t>потреблении энергии взяты из отчета главного энергетика</w:t>
      </w:r>
      <w:r w:rsidR="00104F01" w:rsidRPr="00B52080">
        <w:rPr>
          <w:sz w:val="28"/>
          <w:szCs w:val="28"/>
        </w:rPr>
        <w:t>.</w:t>
      </w:r>
    </w:p>
    <w:p w:rsidR="00633E5B" w:rsidRPr="00B52080" w:rsidRDefault="00633E5B" w:rsidP="00140A3D">
      <w:pPr>
        <w:ind w:firstLine="54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Потребление ТЭР в ОАО «СветлогорскХимволокно» распределяется следующим образом (по данным </w:t>
      </w:r>
      <w:smartTag w:uri="urn:schemas-microsoft-com:office:smarttags" w:element="metricconverter">
        <w:smartTagPr>
          <w:attr w:name="ProductID" w:val="2012 г"/>
        </w:smartTagPr>
        <w:r w:rsidRPr="00B52080">
          <w:rPr>
            <w:sz w:val="28"/>
            <w:szCs w:val="28"/>
          </w:rPr>
          <w:t>2012 г</w:t>
        </w:r>
      </w:smartTag>
      <w:r w:rsidRPr="00B52080">
        <w:rPr>
          <w:sz w:val="28"/>
          <w:szCs w:val="28"/>
        </w:rPr>
        <w:t>.) (рисунок 4.</w:t>
      </w:r>
      <w:r w:rsidR="00213CD3">
        <w:rPr>
          <w:sz w:val="28"/>
          <w:szCs w:val="28"/>
        </w:rPr>
        <w:t>1</w:t>
      </w:r>
      <w:r w:rsidRPr="00B52080">
        <w:rPr>
          <w:sz w:val="28"/>
          <w:szCs w:val="28"/>
        </w:rPr>
        <w:t xml:space="preserve">): </w:t>
      </w:r>
    </w:p>
    <w:p w:rsidR="00633E5B" w:rsidRPr="00B52080" w:rsidRDefault="00633E5B" w:rsidP="00140A3D">
      <w:pPr>
        <w:ind w:firstLine="54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- электроэнергия – 67 процентов, </w:t>
      </w:r>
    </w:p>
    <w:p w:rsidR="00633E5B" w:rsidRPr="00B52080" w:rsidRDefault="00633E5B" w:rsidP="00140A3D">
      <w:pPr>
        <w:ind w:firstLine="54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- тепло – 32,8 процента, </w:t>
      </w:r>
    </w:p>
    <w:p w:rsidR="00633E5B" w:rsidRPr="00B52080" w:rsidRDefault="00633E5B" w:rsidP="00140A3D">
      <w:pPr>
        <w:ind w:firstLine="54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- </w:t>
      </w:r>
      <w:r w:rsidR="000F4326" w:rsidRPr="00B52080">
        <w:rPr>
          <w:sz w:val="28"/>
          <w:szCs w:val="28"/>
        </w:rPr>
        <w:t>газ</w:t>
      </w:r>
      <w:r w:rsidRPr="00B52080">
        <w:rPr>
          <w:sz w:val="28"/>
          <w:szCs w:val="28"/>
        </w:rPr>
        <w:t xml:space="preserve"> – 0,2 процента. </w:t>
      </w:r>
    </w:p>
    <w:p w:rsidR="00633E5B" w:rsidRPr="00B52080" w:rsidRDefault="00633E5B" w:rsidP="00140A3D">
      <w:pPr>
        <w:ind w:firstLine="540"/>
        <w:jc w:val="both"/>
        <w:rPr>
          <w:sz w:val="28"/>
          <w:szCs w:val="28"/>
        </w:rPr>
      </w:pPr>
    </w:p>
    <w:p w:rsidR="00633E5B" w:rsidRPr="00B52080" w:rsidRDefault="00633E5B" w:rsidP="00140A3D">
      <w:pPr>
        <w:jc w:val="both"/>
        <w:rPr>
          <w:sz w:val="28"/>
          <w:szCs w:val="28"/>
        </w:rPr>
      </w:pPr>
      <w:r w:rsidRPr="00B52080">
        <w:rPr>
          <w:noProof/>
          <w:sz w:val="28"/>
          <w:szCs w:val="28"/>
        </w:rPr>
        <w:drawing>
          <wp:inline distT="0" distB="0" distL="0" distR="0">
            <wp:extent cx="5390707" cy="2428894"/>
            <wp:effectExtent l="0" t="0" r="0" b="0"/>
            <wp:docPr id="14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879" cy="244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D95" w:rsidRPr="00B52080" w:rsidRDefault="00002D95" w:rsidP="00140A3D">
      <w:pPr>
        <w:ind w:left="900" w:hanging="360"/>
        <w:rPr>
          <w:sz w:val="28"/>
          <w:szCs w:val="28"/>
        </w:rPr>
      </w:pPr>
    </w:p>
    <w:p w:rsidR="00633E5B" w:rsidRPr="00B52080" w:rsidRDefault="00633E5B" w:rsidP="00140A3D">
      <w:pPr>
        <w:ind w:left="900" w:hanging="360"/>
        <w:rPr>
          <w:sz w:val="28"/>
          <w:szCs w:val="28"/>
        </w:rPr>
      </w:pPr>
      <w:r w:rsidRPr="00B52080">
        <w:rPr>
          <w:sz w:val="28"/>
          <w:szCs w:val="28"/>
        </w:rPr>
        <w:t>Рисунок 4.</w:t>
      </w:r>
      <w:r w:rsidR="00213CD3">
        <w:rPr>
          <w:sz w:val="28"/>
          <w:szCs w:val="28"/>
        </w:rPr>
        <w:t>1</w:t>
      </w:r>
      <w:r w:rsidR="00222A97" w:rsidRPr="00B52080">
        <w:rPr>
          <w:sz w:val="28"/>
          <w:szCs w:val="28"/>
        </w:rPr>
        <w:t xml:space="preserve">- </w:t>
      </w:r>
      <w:r w:rsidRPr="00B52080">
        <w:rPr>
          <w:sz w:val="28"/>
          <w:szCs w:val="28"/>
        </w:rPr>
        <w:t xml:space="preserve"> Баланс потребления энергоресурсов в 2012 году</w:t>
      </w:r>
    </w:p>
    <w:p w:rsidR="00633E5B" w:rsidRPr="00B52080" w:rsidRDefault="00633E5B" w:rsidP="00140A3D">
      <w:pPr>
        <w:ind w:left="900" w:hanging="360"/>
        <w:jc w:val="center"/>
        <w:rPr>
          <w:sz w:val="28"/>
          <w:szCs w:val="28"/>
        </w:rPr>
      </w:pPr>
    </w:p>
    <w:p w:rsidR="00633E5B" w:rsidRPr="00B52080" w:rsidRDefault="00633E5B" w:rsidP="00140A3D">
      <w:pPr>
        <w:ind w:firstLine="54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В том числе доля потребления </w:t>
      </w:r>
      <w:r w:rsidR="00D86095" w:rsidRPr="00B52080">
        <w:rPr>
          <w:sz w:val="28"/>
          <w:szCs w:val="28"/>
        </w:rPr>
        <w:t>топливно-энергетических ресурсов</w:t>
      </w:r>
      <w:r w:rsidRPr="00B52080">
        <w:rPr>
          <w:sz w:val="28"/>
          <w:szCs w:val="28"/>
        </w:rPr>
        <w:t xml:space="preserve"> в целом по организации на </w:t>
      </w:r>
      <w:r w:rsidR="00104F01" w:rsidRPr="00B52080">
        <w:rPr>
          <w:sz w:val="28"/>
          <w:szCs w:val="28"/>
        </w:rPr>
        <w:t>осуществление технологических процессов</w:t>
      </w:r>
      <w:r w:rsidRPr="00B52080">
        <w:rPr>
          <w:sz w:val="28"/>
          <w:szCs w:val="28"/>
        </w:rPr>
        <w:t xml:space="preserve"> составляет:  </w:t>
      </w:r>
    </w:p>
    <w:p w:rsidR="00633E5B" w:rsidRPr="00B52080" w:rsidRDefault="00633E5B" w:rsidP="00140A3D">
      <w:pPr>
        <w:ind w:left="540"/>
        <w:jc w:val="both"/>
        <w:rPr>
          <w:sz w:val="28"/>
          <w:szCs w:val="28"/>
        </w:rPr>
      </w:pPr>
      <w:r w:rsidRPr="00B52080">
        <w:rPr>
          <w:sz w:val="28"/>
          <w:szCs w:val="28"/>
        </w:rPr>
        <w:lastRenderedPageBreak/>
        <w:t xml:space="preserve">- электроэнергии 90 процентов; </w:t>
      </w:r>
    </w:p>
    <w:p w:rsidR="00104F01" w:rsidRPr="00B52080" w:rsidRDefault="001E78D7" w:rsidP="00140A3D">
      <w:pPr>
        <w:ind w:left="54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- теплоэнергии – 73 процента;</w:t>
      </w:r>
    </w:p>
    <w:p w:rsidR="00633E5B" w:rsidRPr="00B52080" w:rsidRDefault="00633E5B" w:rsidP="00140A3D">
      <w:pPr>
        <w:ind w:left="-360" w:firstLine="90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Наибольший удельный вес в обобщенных энергетических затратах предприятия составляет электрическая энергия. Электрическая энергия используется на технологические нужды, освещение, вентиляцию и вспомогательные нужды предприятия.</w:t>
      </w:r>
    </w:p>
    <w:p w:rsidR="00633E5B" w:rsidRPr="00B52080" w:rsidRDefault="001E78D7" w:rsidP="00140A3D">
      <w:pPr>
        <w:ind w:left="-360" w:firstLine="360"/>
        <w:jc w:val="both"/>
        <w:rPr>
          <w:color w:val="000000"/>
          <w:sz w:val="28"/>
          <w:szCs w:val="28"/>
        </w:rPr>
      </w:pPr>
      <w:r w:rsidRPr="00B52080">
        <w:rPr>
          <w:sz w:val="28"/>
          <w:szCs w:val="28"/>
        </w:rPr>
        <w:tab/>
      </w:r>
      <w:r w:rsidR="00633E5B" w:rsidRPr="00B52080">
        <w:rPr>
          <w:sz w:val="28"/>
          <w:szCs w:val="28"/>
        </w:rPr>
        <w:t>Баланс потребления электроэнергии за 2011 год представлен в таблице 4.</w:t>
      </w:r>
      <w:r w:rsidR="00FB5C7D">
        <w:rPr>
          <w:sz w:val="28"/>
          <w:szCs w:val="28"/>
        </w:rPr>
        <w:t>6</w:t>
      </w:r>
      <w:r w:rsidR="00633E5B" w:rsidRPr="00B52080">
        <w:rPr>
          <w:sz w:val="28"/>
          <w:szCs w:val="28"/>
        </w:rPr>
        <w:t xml:space="preserve">. </w:t>
      </w:r>
    </w:p>
    <w:p w:rsidR="00E063F2" w:rsidRDefault="00E063F2" w:rsidP="00140A3D">
      <w:pPr>
        <w:pStyle w:val="14"/>
        <w:ind w:firstLine="708"/>
        <w:rPr>
          <w:rFonts w:ascii="Times New Roman" w:hAnsi="Times New Roman"/>
          <w:sz w:val="28"/>
          <w:szCs w:val="28"/>
        </w:rPr>
      </w:pPr>
    </w:p>
    <w:p w:rsidR="00633E5B" w:rsidRPr="00B52080" w:rsidRDefault="00633E5B" w:rsidP="00140A3D">
      <w:pPr>
        <w:pStyle w:val="14"/>
        <w:ind w:firstLine="708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Таблица 4.</w:t>
      </w:r>
      <w:r w:rsidR="00314FEC">
        <w:rPr>
          <w:rFonts w:ascii="Times New Roman" w:hAnsi="Times New Roman"/>
          <w:sz w:val="28"/>
          <w:szCs w:val="28"/>
        </w:rPr>
        <w:t>6</w:t>
      </w:r>
      <w:r w:rsidRPr="00B52080">
        <w:rPr>
          <w:rFonts w:ascii="Times New Roman" w:hAnsi="Times New Roman"/>
          <w:sz w:val="28"/>
          <w:szCs w:val="28"/>
        </w:rPr>
        <w:t xml:space="preserve"> - Баланс потребления электроэнергии по направлениям использования  в 2011 году, тыс. кВт ч</w:t>
      </w:r>
    </w:p>
    <w:tbl>
      <w:tblPr>
        <w:tblW w:w="9392" w:type="dxa"/>
        <w:tblCellSpacing w:w="0" w:type="dxa"/>
        <w:tblInd w:w="-170" w:type="dxa"/>
        <w:tblCellMar>
          <w:left w:w="0" w:type="dxa"/>
          <w:right w:w="0" w:type="dxa"/>
        </w:tblCellMar>
        <w:tblLook w:val="0000"/>
      </w:tblPr>
      <w:tblGrid>
        <w:gridCol w:w="2505"/>
        <w:gridCol w:w="1806"/>
        <w:gridCol w:w="1835"/>
        <w:gridCol w:w="1357"/>
        <w:gridCol w:w="1889"/>
      </w:tblGrid>
      <w:tr w:rsidR="00633E5B" w:rsidRPr="00B52080" w:rsidTr="00E063F2">
        <w:trPr>
          <w:trHeight w:val="240"/>
          <w:tblCellSpacing w:w="0" w:type="dxa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bCs/>
                <w:sz w:val="28"/>
                <w:szCs w:val="28"/>
              </w:rPr>
              <w:t>Производства</w:t>
            </w:r>
          </w:p>
        </w:tc>
        <w:tc>
          <w:tcPr>
            <w:tcW w:w="18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bCs/>
                <w:sz w:val="28"/>
                <w:szCs w:val="28"/>
              </w:rPr>
              <w:t>Всего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bCs/>
                <w:sz w:val="28"/>
                <w:szCs w:val="28"/>
              </w:rPr>
              <w:t>Технология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bCs/>
                <w:sz w:val="28"/>
                <w:szCs w:val="28"/>
              </w:rPr>
              <w:t>Освещение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bCs/>
                <w:sz w:val="28"/>
                <w:szCs w:val="28"/>
              </w:rPr>
              <w:t>Вентиляция</w:t>
            </w:r>
          </w:p>
        </w:tc>
      </w:tr>
      <w:tr w:rsidR="00633E5B" w:rsidRPr="00B52080" w:rsidTr="00E063F2">
        <w:trPr>
          <w:trHeight w:val="240"/>
          <w:tblCellSpacing w:w="0" w:type="dxa"/>
        </w:trPr>
        <w:tc>
          <w:tcPr>
            <w:tcW w:w="2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sz w:val="28"/>
                <w:szCs w:val="28"/>
              </w:rPr>
              <w:t>ЗПТН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sz w:val="28"/>
                <w:szCs w:val="28"/>
              </w:rPr>
              <w:t>106 465</w:t>
            </w:r>
          </w:p>
        </w:tc>
        <w:tc>
          <w:tcPr>
            <w:tcW w:w="184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sz w:val="28"/>
                <w:szCs w:val="28"/>
              </w:rPr>
              <w:t>96 445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sz w:val="28"/>
                <w:szCs w:val="28"/>
              </w:rPr>
              <w:t>3 744</w:t>
            </w:r>
          </w:p>
        </w:tc>
        <w:tc>
          <w:tcPr>
            <w:tcW w:w="19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sz w:val="28"/>
                <w:szCs w:val="28"/>
              </w:rPr>
              <w:t>6 276</w:t>
            </w:r>
          </w:p>
        </w:tc>
      </w:tr>
      <w:tr w:rsidR="00633E5B" w:rsidRPr="00B52080" w:rsidTr="00E063F2">
        <w:trPr>
          <w:trHeight w:val="240"/>
          <w:tblCellSpacing w:w="0" w:type="dxa"/>
        </w:trPr>
        <w:tc>
          <w:tcPr>
            <w:tcW w:w="2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sz w:val="28"/>
                <w:szCs w:val="28"/>
              </w:rPr>
              <w:t>ТНП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sz w:val="28"/>
                <w:szCs w:val="28"/>
              </w:rPr>
              <w:t>1 800</w:t>
            </w:r>
          </w:p>
        </w:tc>
        <w:tc>
          <w:tcPr>
            <w:tcW w:w="184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sz w:val="28"/>
                <w:szCs w:val="28"/>
              </w:rPr>
              <w:t>1 128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sz w:val="28"/>
                <w:szCs w:val="28"/>
              </w:rPr>
              <w:t>600</w:t>
            </w:r>
          </w:p>
        </w:tc>
        <w:tc>
          <w:tcPr>
            <w:tcW w:w="19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sz w:val="28"/>
                <w:szCs w:val="28"/>
              </w:rPr>
              <w:t>72</w:t>
            </w:r>
          </w:p>
        </w:tc>
      </w:tr>
      <w:tr w:rsidR="00633E5B" w:rsidRPr="00B52080" w:rsidTr="00E063F2">
        <w:trPr>
          <w:trHeight w:val="240"/>
          <w:tblCellSpacing w:w="0" w:type="dxa"/>
        </w:trPr>
        <w:tc>
          <w:tcPr>
            <w:tcW w:w="2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sz w:val="28"/>
                <w:szCs w:val="28"/>
              </w:rPr>
              <w:t>ЗИВ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sz w:val="28"/>
                <w:szCs w:val="28"/>
              </w:rPr>
              <w:t>31 308</w:t>
            </w:r>
          </w:p>
        </w:tc>
        <w:tc>
          <w:tcPr>
            <w:tcW w:w="184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sz w:val="28"/>
                <w:szCs w:val="28"/>
              </w:rPr>
              <w:t>26 901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sz w:val="28"/>
                <w:szCs w:val="28"/>
              </w:rPr>
              <w:t>1 776</w:t>
            </w:r>
          </w:p>
        </w:tc>
        <w:tc>
          <w:tcPr>
            <w:tcW w:w="19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sz w:val="28"/>
                <w:szCs w:val="28"/>
              </w:rPr>
              <w:t>2 631</w:t>
            </w:r>
          </w:p>
        </w:tc>
      </w:tr>
      <w:tr w:rsidR="00633E5B" w:rsidRPr="00B52080" w:rsidTr="00E063F2">
        <w:trPr>
          <w:trHeight w:val="240"/>
          <w:tblCellSpacing w:w="0" w:type="dxa"/>
        </w:trPr>
        <w:tc>
          <w:tcPr>
            <w:tcW w:w="2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bCs/>
                <w:sz w:val="28"/>
                <w:szCs w:val="28"/>
              </w:rPr>
              <w:t xml:space="preserve">Итого за </w:t>
            </w:r>
            <w:smartTag w:uri="urn:schemas-microsoft-com:office:smarttags" w:element="metricconverter">
              <w:smartTagPr>
                <w:attr w:name="ProductID" w:val="2011 г"/>
              </w:smartTagPr>
              <w:r w:rsidRPr="00B52080">
                <w:rPr>
                  <w:bCs/>
                  <w:sz w:val="28"/>
                  <w:szCs w:val="28"/>
                </w:rPr>
                <w:t>2011 г</w:t>
              </w:r>
            </w:smartTag>
            <w:r w:rsidR="000E4C32" w:rsidRPr="00B52080">
              <w:rPr>
                <w:bCs/>
                <w:sz w:val="28"/>
                <w:szCs w:val="28"/>
              </w:rPr>
              <w:t>., тыс.кВт·</w:t>
            </w:r>
            <w:r w:rsidRPr="00B52080">
              <w:rPr>
                <w:bCs/>
                <w:sz w:val="28"/>
                <w:szCs w:val="28"/>
              </w:rPr>
              <w:t>ч :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bCs/>
                <w:sz w:val="28"/>
                <w:szCs w:val="28"/>
              </w:rPr>
              <w:t>151 984</w:t>
            </w:r>
          </w:p>
        </w:tc>
        <w:tc>
          <w:tcPr>
            <w:tcW w:w="184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bCs/>
                <w:sz w:val="28"/>
                <w:szCs w:val="28"/>
              </w:rPr>
              <w:t>136 885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bCs/>
                <w:sz w:val="28"/>
                <w:szCs w:val="28"/>
              </w:rPr>
              <w:t>6 120</w:t>
            </w:r>
          </w:p>
        </w:tc>
        <w:tc>
          <w:tcPr>
            <w:tcW w:w="19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33E5B" w:rsidRPr="00B52080" w:rsidRDefault="00633E5B" w:rsidP="00E063F2">
            <w:pPr>
              <w:jc w:val="center"/>
              <w:rPr>
                <w:sz w:val="28"/>
                <w:szCs w:val="28"/>
              </w:rPr>
            </w:pPr>
            <w:r w:rsidRPr="00B52080">
              <w:rPr>
                <w:bCs/>
                <w:sz w:val="28"/>
                <w:szCs w:val="28"/>
              </w:rPr>
              <w:t>8 979</w:t>
            </w:r>
          </w:p>
        </w:tc>
      </w:tr>
      <w:tr w:rsidR="00633E5B" w:rsidRPr="00B52080" w:rsidTr="00E063F2">
        <w:trPr>
          <w:trHeight w:val="225"/>
          <w:tblCellSpacing w:w="0" w:type="dxa"/>
        </w:trPr>
        <w:tc>
          <w:tcPr>
            <w:tcW w:w="2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633E5B" w:rsidRPr="00E063F2" w:rsidRDefault="00633E5B" w:rsidP="00E063F2">
            <w:pPr>
              <w:jc w:val="center"/>
              <w:rPr>
                <w:sz w:val="28"/>
                <w:szCs w:val="28"/>
              </w:rPr>
            </w:pPr>
            <w:r w:rsidRPr="00E063F2">
              <w:rPr>
                <w:bCs/>
                <w:sz w:val="28"/>
                <w:szCs w:val="28"/>
              </w:rPr>
              <w:t>Всего, млн.руб.</w:t>
            </w:r>
          </w:p>
        </w:tc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633E5B" w:rsidRPr="00E063F2" w:rsidRDefault="00633E5B" w:rsidP="00E063F2">
            <w:pPr>
              <w:jc w:val="center"/>
              <w:rPr>
                <w:sz w:val="28"/>
                <w:szCs w:val="28"/>
              </w:rPr>
            </w:pPr>
            <w:r w:rsidRPr="00E063F2">
              <w:rPr>
                <w:bCs/>
                <w:sz w:val="28"/>
                <w:szCs w:val="28"/>
              </w:rPr>
              <w:t>64 689,8</w:t>
            </w:r>
          </w:p>
        </w:tc>
        <w:tc>
          <w:tcPr>
            <w:tcW w:w="18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633E5B" w:rsidRPr="00E063F2" w:rsidRDefault="00633E5B" w:rsidP="00E063F2">
            <w:pPr>
              <w:jc w:val="center"/>
              <w:rPr>
                <w:sz w:val="28"/>
                <w:szCs w:val="28"/>
              </w:rPr>
            </w:pPr>
            <w:r w:rsidRPr="00E063F2">
              <w:rPr>
                <w:bCs/>
                <w:sz w:val="28"/>
                <w:szCs w:val="28"/>
              </w:rPr>
              <w:t>58 263,8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633E5B" w:rsidRPr="00E063F2" w:rsidRDefault="00633E5B" w:rsidP="00E063F2">
            <w:pPr>
              <w:jc w:val="center"/>
              <w:rPr>
                <w:sz w:val="28"/>
                <w:szCs w:val="28"/>
              </w:rPr>
            </w:pPr>
            <w:r w:rsidRPr="00E063F2">
              <w:rPr>
                <w:bCs/>
                <w:sz w:val="28"/>
                <w:szCs w:val="28"/>
              </w:rPr>
              <w:t>2 604,6</w:t>
            </w:r>
          </w:p>
        </w:tc>
        <w:tc>
          <w:tcPr>
            <w:tcW w:w="19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633E5B" w:rsidRPr="00E063F2" w:rsidRDefault="00633E5B" w:rsidP="00E063F2">
            <w:pPr>
              <w:jc w:val="center"/>
              <w:rPr>
                <w:sz w:val="28"/>
                <w:szCs w:val="28"/>
              </w:rPr>
            </w:pPr>
            <w:r w:rsidRPr="00E063F2">
              <w:rPr>
                <w:bCs/>
                <w:sz w:val="28"/>
                <w:szCs w:val="28"/>
              </w:rPr>
              <w:t>3 821,4</w:t>
            </w:r>
          </w:p>
        </w:tc>
      </w:tr>
    </w:tbl>
    <w:p w:rsidR="00002D95" w:rsidRPr="00B52080" w:rsidRDefault="00002D95" w:rsidP="00140A3D">
      <w:pPr>
        <w:ind w:left="-360"/>
        <w:jc w:val="center"/>
        <w:rPr>
          <w:sz w:val="28"/>
          <w:szCs w:val="28"/>
        </w:rPr>
      </w:pPr>
    </w:p>
    <w:p w:rsidR="00002D95" w:rsidRPr="00B52080" w:rsidRDefault="00002D95" w:rsidP="00140A3D">
      <w:pPr>
        <w:ind w:left="-360"/>
        <w:jc w:val="center"/>
        <w:rPr>
          <w:sz w:val="28"/>
          <w:szCs w:val="28"/>
        </w:rPr>
      </w:pPr>
    </w:p>
    <w:p w:rsidR="00633E5B" w:rsidRPr="00B52080" w:rsidRDefault="00633E5B" w:rsidP="00140A3D">
      <w:pPr>
        <w:ind w:left="-360"/>
        <w:jc w:val="center"/>
        <w:rPr>
          <w:sz w:val="28"/>
          <w:szCs w:val="28"/>
        </w:rPr>
      </w:pPr>
      <w:r w:rsidRPr="00B52080">
        <w:rPr>
          <w:noProof/>
          <w:sz w:val="28"/>
          <w:szCs w:val="28"/>
        </w:rPr>
        <w:drawing>
          <wp:inline distT="0" distB="0" distL="0" distR="0">
            <wp:extent cx="5296395" cy="3040083"/>
            <wp:effectExtent l="0" t="0" r="0" b="0"/>
            <wp:docPr id="17" name="Рисунок 2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 preferRelativeResize="0">
                      <a:picLocks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280" cy="306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D95" w:rsidRPr="00B52080" w:rsidRDefault="00002D95" w:rsidP="00140A3D">
      <w:pPr>
        <w:rPr>
          <w:sz w:val="28"/>
          <w:szCs w:val="28"/>
        </w:rPr>
      </w:pPr>
    </w:p>
    <w:p w:rsidR="00633E5B" w:rsidRPr="00B52080" w:rsidRDefault="00633E5B" w:rsidP="00140A3D">
      <w:pPr>
        <w:rPr>
          <w:sz w:val="28"/>
          <w:szCs w:val="28"/>
        </w:rPr>
      </w:pPr>
      <w:r w:rsidRPr="00B52080">
        <w:rPr>
          <w:sz w:val="28"/>
          <w:szCs w:val="28"/>
        </w:rPr>
        <w:t xml:space="preserve">     Рис. 4.</w:t>
      </w:r>
      <w:r w:rsidR="00213CD3">
        <w:rPr>
          <w:sz w:val="28"/>
          <w:szCs w:val="28"/>
        </w:rPr>
        <w:t>2</w:t>
      </w:r>
      <w:r w:rsidR="00222A97" w:rsidRPr="00B52080">
        <w:rPr>
          <w:sz w:val="28"/>
          <w:szCs w:val="28"/>
        </w:rPr>
        <w:t>-</w:t>
      </w:r>
      <w:r w:rsidRPr="00B52080">
        <w:rPr>
          <w:sz w:val="28"/>
          <w:szCs w:val="28"/>
        </w:rPr>
        <w:t xml:space="preserve"> Баланс потребления электрической энергии по целевому назначению</w:t>
      </w:r>
      <w:r w:rsidR="00222A97" w:rsidRPr="00B52080">
        <w:rPr>
          <w:sz w:val="28"/>
          <w:szCs w:val="28"/>
        </w:rPr>
        <w:t>.</w:t>
      </w:r>
    </w:p>
    <w:p w:rsidR="00633E5B" w:rsidRPr="00B52080" w:rsidRDefault="00633E5B" w:rsidP="00140A3D">
      <w:pPr>
        <w:pStyle w:val="2"/>
        <w:numPr>
          <w:ilvl w:val="0"/>
          <w:numId w:val="0"/>
        </w:numPr>
        <w:spacing w:line="240" w:lineRule="auto"/>
        <w:rPr>
          <w:rFonts w:ascii="Times New Roman" w:hAnsi="Times New Roman"/>
          <w:i w:val="0"/>
          <w:sz w:val="28"/>
          <w:szCs w:val="28"/>
        </w:rPr>
      </w:pPr>
    </w:p>
    <w:p w:rsidR="00D0090E" w:rsidRPr="00B52080" w:rsidRDefault="00633E5B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ab/>
        <w:t xml:space="preserve">Как видно из рисунков, производство имеет очень высокую энергоемкость, в частности 90% всей электроэнергии расходуется в связи с технологическим процессом. Такое распределение затрат энергии делает внедрение мини ТЭЦ еще более актуальным. </w:t>
      </w:r>
      <w:r w:rsidR="00534AF6" w:rsidRPr="00B52080">
        <w:rPr>
          <w:sz w:val="28"/>
          <w:szCs w:val="28"/>
        </w:rPr>
        <w:t xml:space="preserve">Согласно плану по энергосбережению, в дальнейшем планируются ежегодные сокращения </w:t>
      </w:r>
      <w:r w:rsidR="00534AF6" w:rsidRPr="00B52080">
        <w:rPr>
          <w:sz w:val="28"/>
          <w:szCs w:val="28"/>
        </w:rPr>
        <w:lastRenderedPageBreak/>
        <w:t xml:space="preserve">электричества на 2% и тепловой энергии на 5%. </w:t>
      </w:r>
      <w:r w:rsidR="00081CF8" w:rsidRPr="00B52080">
        <w:rPr>
          <w:sz w:val="28"/>
          <w:szCs w:val="28"/>
        </w:rPr>
        <w:t>Для прогнозирован</w:t>
      </w:r>
      <w:r w:rsidR="003E6677" w:rsidRPr="00B52080">
        <w:rPr>
          <w:sz w:val="28"/>
          <w:szCs w:val="28"/>
        </w:rPr>
        <w:t>ия потребления электро и тепло</w:t>
      </w:r>
      <w:r w:rsidR="00081CF8" w:rsidRPr="00B52080">
        <w:rPr>
          <w:sz w:val="28"/>
          <w:szCs w:val="28"/>
        </w:rPr>
        <w:t xml:space="preserve">энергии </w:t>
      </w:r>
      <w:r w:rsidR="005F31E7" w:rsidRPr="00B52080">
        <w:rPr>
          <w:sz w:val="28"/>
          <w:szCs w:val="28"/>
        </w:rPr>
        <w:t>необходимо оценить объем производства</w:t>
      </w:r>
      <w:r w:rsidR="004C1A23" w:rsidRPr="00B52080">
        <w:rPr>
          <w:sz w:val="28"/>
          <w:szCs w:val="28"/>
        </w:rPr>
        <w:t xml:space="preserve"> в плановом периоде</w:t>
      </w:r>
      <w:r w:rsidR="005F31E7" w:rsidRPr="00B52080">
        <w:rPr>
          <w:sz w:val="28"/>
          <w:szCs w:val="28"/>
        </w:rPr>
        <w:t>, а так же оценить удельные расходы тепло и электроэнергии</w:t>
      </w:r>
      <w:r w:rsidR="004C1A23" w:rsidRPr="00B52080">
        <w:rPr>
          <w:sz w:val="28"/>
          <w:szCs w:val="28"/>
        </w:rPr>
        <w:t xml:space="preserve"> на тонну химической продукции</w:t>
      </w:r>
      <w:r w:rsidR="005F31E7" w:rsidRPr="00B52080">
        <w:rPr>
          <w:sz w:val="28"/>
          <w:szCs w:val="28"/>
        </w:rPr>
        <w:t>.</w:t>
      </w:r>
    </w:p>
    <w:p w:rsidR="00D0090E" w:rsidRPr="00B52080" w:rsidRDefault="005F31E7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ab/>
      </w:r>
      <w:r w:rsidR="00F24708" w:rsidRPr="00B52080">
        <w:rPr>
          <w:sz w:val="28"/>
          <w:szCs w:val="28"/>
        </w:rPr>
        <w:t xml:space="preserve">Построим </w:t>
      </w:r>
      <w:r w:rsidRPr="00B52080">
        <w:rPr>
          <w:sz w:val="28"/>
          <w:szCs w:val="28"/>
        </w:rPr>
        <w:t xml:space="preserve">регрессионную зависимость </w:t>
      </w:r>
      <w:r w:rsidR="004C1A23" w:rsidRPr="00B52080">
        <w:rPr>
          <w:sz w:val="28"/>
          <w:szCs w:val="28"/>
        </w:rPr>
        <w:t xml:space="preserve">объема производства </w:t>
      </w:r>
      <w:r w:rsidRPr="00B52080">
        <w:rPr>
          <w:sz w:val="28"/>
          <w:szCs w:val="28"/>
        </w:rPr>
        <w:t>от времени.</w:t>
      </w:r>
    </w:p>
    <w:p w:rsidR="006F0D72" w:rsidRPr="00B52080" w:rsidRDefault="006F0D72" w:rsidP="00140A3D">
      <w:pPr>
        <w:jc w:val="both"/>
        <w:rPr>
          <w:sz w:val="28"/>
          <w:szCs w:val="28"/>
        </w:rPr>
      </w:pPr>
    </w:p>
    <w:p w:rsidR="00D0090E" w:rsidRPr="00B52080" w:rsidRDefault="005F31E7" w:rsidP="00140A3D">
      <w:pPr>
        <w:jc w:val="both"/>
        <w:rPr>
          <w:sz w:val="28"/>
          <w:szCs w:val="28"/>
        </w:rPr>
      </w:pPr>
      <w:r w:rsidRPr="00B52080">
        <w:rPr>
          <w:noProof/>
          <w:sz w:val="28"/>
          <w:szCs w:val="28"/>
        </w:rPr>
        <w:drawing>
          <wp:inline distT="0" distB="0" distL="0" distR="0">
            <wp:extent cx="5795158" cy="2446317"/>
            <wp:effectExtent l="0" t="0" r="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063F2" w:rsidRDefault="00E063F2" w:rsidP="00140A3D">
      <w:pPr>
        <w:jc w:val="center"/>
        <w:rPr>
          <w:sz w:val="28"/>
          <w:szCs w:val="28"/>
        </w:rPr>
      </w:pPr>
    </w:p>
    <w:p w:rsidR="00E063F2" w:rsidRDefault="00E063F2" w:rsidP="00140A3D">
      <w:pPr>
        <w:jc w:val="center"/>
        <w:rPr>
          <w:sz w:val="28"/>
          <w:szCs w:val="28"/>
        </w:rPr>
      </w:pPr>
    </w:p>
    <w:p w:rsidR="00D0090E" w:rsidRPr="00B52080" w:rsidRDefault="00222A97" w:rsidP="00140A3D">
      <w:pPr>
        <w:jc w:val="center"/>
        <w:rPr>
          <w:sz w:val="28"/>
          <w:szCs w:val="28"/>
        </w:rPr>
      </w:pPr>
      <w:r w:rsidRPr="00B52080">
        <w:rPr>
          <w:sz w:val="28"/>
          <w:szCs w:val="28"/>
        </w:rPr>
        <w:t>Рисунок 4.6</w:t>
      </w:r>
      <w:r w:rsidR="005F31E7" w:rsidRPr="00B52080">
        <w:rPr>
          <w:sz w:val="28"/>
          <w:szCs w:val="28"/>
        </w:rPr>
        <w:t xml:space="preserve"> - Объем производства волокон и нитей в тоннах 2005-2012 года.</w:t>
      </w:r>
    </w:p>
    <w:p w:rsidR="005F31E7" w:rsidRPr="00B52080" w:rsidRDefault="005F31E7" w:rsidP="00140A3D">
      <w:pPr>
        <w:jc w:val="center"/>
        <w:rPr>
          <w:sz w:val="28"/>
          <w:szCs w:val="28"/>
        </w:rPr>
      </w:pPr>
    </w:p>
    <w:p w:rsidR="005F31E7" w:rsidRPr="00B52080" w:rsidRDefault="005F31E7" w:rsidP="00140A3D">
      <w:pPr>
        <w:jc w:val="both"/>
        <w:rPr>
          <w:sz w:val="28"/>
          <w:szCs w:val="28"/>
        </w:rPr>
      </w:pPr>
      <w:r w:rsidRPr="00B52080">
        <w:rPr>
          <w:noProof/>
          <w:sz w:val="28"/>
          <w:szCs w:val="28"/>
        </w:rPr>
        <w:drawing>
          <wp:inline distT="0" distB="0" distL="0" distR="0">
            <wp:extent cx="5937662" cy="2090057"/>
            <wp:effectExtent l="0" t="0" r="0" b="0"/>
            <wp:docPr id="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F31E7" w:rsidRPr="00B52080" w:rsidRDefault="005F31E7" w:rsidP="00140A3D">
      <w:pPr>
        <w:jc w:val="both"/>
        <w:rPr>
          <w:sz w:val="28"/>
          <w:szCs w:val="28"/>
        </w:rPr>
      </w:pPr>
    </w:p>
    <w:p w:rsidR="005F31E7" w:rsidRPr="00B52080" w:rsidRDefault="00222A97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>Рисунок 4.7</w:t>
      </w:r>
      <w:r w:rsidR="005F31E7" w:rsidRPr="00B52080">
        <w:rPr>
          <w:sz w:val="28"/>
          <w:szCs w:val="28"/>
        </w:rPr>
        <w:t xml:space="preserve"> - Удельный расход электричества</w:t>
      </w:r>
      <w:r w:rsidR="000E4C32" w:rsidRPr="00B52080">
        <w:rPr>
          <w:sz w:val="28"/>
          <w:szCs w:val="28"/>
        </w:rPr>
        <w:t xml:space="preserve"> на производство</w:t>
      </w:r>
      <w:r w:rsidR="005F31E7" w:rsidRPr="00B52080">
        <w:rPr>
          <w:sz w:val="28"/>
          <w:szCs w:val="28"/>
        </w:rPr>
        <w:t xml:space="preserve"> тонны продукции 2005-2012 года.</w:t>
      </w:r>
    </w:p>
    <w:p w:rsidR="006F0D72" w:rsidRPr="00B52080" w:rsidRDefault="006F0D72" w:rsidP="00140A3D">
      <w:pPr>
        <w:jc w:val="both"/>
        <w:rPr>
          <w:sz w:val="28"/>
          <w:szCs w:val="28"/>
        </w:rPr>
      </w:pPr>
    </w:p>
    <w:p w:rsidR="005F31E7" w:rsidRPr="00B52080" w:rsidRDefault="005F31E7" w:rsidP="00140A3D">
      <w:pPr>
        <w:jc w:val="both"/>
        <w:rPr>
          <w:sz w:val="28"/>
          <w:szCs w:val="28"/>
        </w:rPr>
      </w:pPr>
      <w:r w:rsidRPr="00B52080">
        <w:rPr>
          <w:noProof/>
          <w:sz w:val="28"/>
          <w:szCs w:val="28"/>
        </w:rPr>
        <w:lastRenderedPageBreak/>
        <w:drawing>
          <wp:inline distT="0" distB="0" distL="0" distR="0">
            <wp:extent cx="6008914" cy="2173185"/>
            <wp:effectExtent l="0" t="0" r="0" b="0"/>
            <wp:docPr id="9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6F0D72" w:rsidRPr="00B52080" w:rsidRDefault="006F0D72" w:rsidP="00140A3D">
      <w:pPr>
        <w:jc w:val="both"/>
        <w:rPr>
          <w:sz w:val="28"/>
          <w:szCs w:val="28"/>
        </w:rPr>
      </w:pPr>
    </w:p>
    <w:p w:rsidR="005F31E7" w:rsidRPr="00B52080" w:rsidRDefault="00222A97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>Рисунок 4.7</w:t>
      </w:r>
      <w:r w:rsidR="005F31E7" w:rsidRPr="00B52080">
        <w:rPr>
          <w:sz w:val="28"/>
          <w:szCs w:val="28"/>
        </w:rPr>
        <w:t xml:space="preserve"> - Удельный расход тепла</w:t>
      </w:r>
      <w:r w:rsidR="000E4C32" w:rsidRPr="00B52080">
        <w:rPr>
          <w:sz w:val="28"/>
          <w:szCs w:val="28"/>
        </w:rPr>
        <w:t xml:space="preserve"> на производство</w:t>
      </w:r>
      <w:r w:rsidR="005F31E7" w:rsidRPr="00B52080">
        <w:rPr>
          <w:sz w:val="28"/>
          <w:szCs w:val="28"/>
        </w:rPr>
        <w:t xml:space="preserve"> тонны продукции 2005-2012 года.</w:t>
      </w:r>
    </w:p>
    <w:p w:rsidR="005F31E7" w:rsidRPr="00B52080" w:rsidRDefault="005F31E7" w:rsidP="00140A3D">
      <w:pPr>
        <w:jc w:val="both"/>
        <w:rPr>
          <w:sz w:val="28"/>
          <w:szCs w:val="28"/>
        </w:rPr>
      </w:pPr>
    </w:p>
    <w:p w:rsidR="00E063F2" w:rsidRDefault="006F0D72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ab/>
      </w:r>
      <w:r w:rsidR="000E4C32" w:rsidRPr="00B52080">
        <w:rPr>
          <w:sz w:val="28"/>
          <w:szCs w:val="28"/>
        </w:rPr>
        <w:t>По</w:t>
      </w:r>
      <w:r w:rsidRPr="00B52080">
        <w:rPr>
          <w:sz w:val="28"/>
          <w:szCs w:val="28"/>
        </w:rPr>
        <w:t xml:space="preserve"> уравнения</w:t>
      </w:r>
      <w:r w:rsidR="000E4C32" w:rsidRPr="00B52080">
        <w:rPr>
          <w:sz w:val="28"/>
          <w:szCs w:val="28"/>
        </w:rPr>
        <w:t>м</w:t>
      </w:r>
      <w:r w:rsidRPr="00B52080">
        <w:rPr>
          <w:sz w:val="28"/>
          <w:szCs w:val="28"/>
        </w:rPr>
        <w:t xml:space="preserve"> регрес</w:t>
      </w:r>
      <w:r w:rsidR="004C1A23" w:rsidRPr="00B52080">
        <w:rPr>
          <w:sz w:val="28"/>
          <w:szCs w:val="28"/>
        </w:rPr>
        <w:t xml:space="preserve">сии </w:t>
      </w:r>
      <w:r w:rsidR="000E4C32" w:rsidRPr="00B52080">
        <w:rPr>
          <w:sz w:val="28"/>
          <w:szCs w:val="28"/>
        </w:rPr>
        <w:t>получим прогнозируемые значения</w:t>
      </w:r>
      <w:r w:rsidR="00B04F90" w:rsidRPr="00B52080">
        <w:rPr>
          <w:sz w:val="28"/>
          <w:szCs w:val="28"/>
        </w:rPr>
        <w:t xml:space="preserve"> </w:t>
      </w:r>
      <w:r w:rsidR="00314FEC">
        <w:rPr>
          <w:sz w:val="28"/>
          <w:szCs w:val="28"/>
        </w:rPr>
        <w:t xml:space="preserve">объема производства волокон и нитей, удельного расхода электричества на производство тонны продукции, удельного расхода тепла на производство тонны продукции. </w:t>
      </w:r>
      <w:r w:rsidRPr="00B52080">
        <w:rPr>
          <w:sz w:val="28"/>
          <w:szCs w:val="28"/>
        </w:rPr>
        <w:t xml:space="preserve">Для </w:t>
      </w:r>
      <w:r w:rsidR="00347B1E" w:rsidRPr="00B52080">
        <w:rPr>
          <w:sz w:val="28"/>
          <w:szCs w:val="28"/>
        </w:rPr>
        <w:t>определения</w:t>
      </w:r>
      <w:r w:rsidRPr="00B52080">
        <w:rPr>
          <w:sz w:val="28"/>
          <w:szCs w:val="28"/>
        </w:rPr>
        <w:t xml:space="preserve"> расхода электро и тепло</w:t>
      </w:r>
      <w:r w:rsidR="004C1A23" w:rsidRPr="00B52080">
        <w:rPr>
          <w:sz w:val="28"/>
          <w:szCs w:val="28"/>
        </w:rPr>
        <w:t xml:space="preserve">- </w:t>
      </w:r>
      <w:r w:rsidRPr="00B52080">
        <w:rPr>
          <w:sz w:val="28"/>
          <w:szCs w:val="28"/>
        </w:rPr>
        <w:t xml:space="preserve">энергии </w:t>
      </w:r>
      <w:r w:rsidR="000E4C32" w:rsidRPr="00B52080">
        <w:rPr>
          <w:sz w:val="28"/>
          <w:szCs w:val="28"/>
        </w:rPr>
        <w:t xml:space="preserve">на производство тонны продукции </w:t>
      </w:r>
      <w:r w:rsidRPr="00B52080">
        <w:rPr>
          <w:sz w:val="28"/>
          <w:szCs w:val="28"/>
        </w:rPr>
        <w:t>умножим объем выпуска на удельный расход энергии на тонну. Результаты расчетов представим в таблице:</w:t>
      </w:r>
    </w:p>
    <w:p w:rsidR="00E063F2" w:rsidRDefault="00E063F2" w:rsidP="00140A3D">
      <w:pPr>
        <w:jc w:val="both"/>
        <w:rPr>
          <w:sz w:val="28"/>
          <w:szCs w:val="28"/>
        </w:rPr>
      </w:pPr>
    </w:p>
    <w:p w:rsidR="006F0D72" w:rsidRPr="00B52080" w:rsidRDefault="00314FEC" w:rsidP="00E063F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4.7</w:t>
      </w:r>
      <w:r w:rsidR="006F0D72" w:rsidRPr="00B52080">
        <w:rPr>
          <w:sz w:val="28"/>
          <w:szCs w:val="28"/>
        </w:rPr>
        <w:t xml:space="preserve"> – </w:t>
      </w:r>
      <w:r w:rsidR="005B43E8" w:rsidRPr="00B52080">
        <w:rPr>
          <w:sz w:val="28"/>
          <w:szCs w:val="28"/>
        </w:rPr>
        <w:t>Прогнозируемый об</w:t>
      </w:r>
      <w:r w:rsidR="008C4614">
        <w:rPr>
          <w:sz w:val="28"/>
          <w:szCs w:val="28"/>
        </w:rPr>
        <w:t>ъем потребления электро и тепло</w:t>
      </w:r>
      <w:r w:rsidR="006F0D72" w:rsidRPr="00B52080">
        <w:rPr>
          <w:sz w:val="28"/>
          <w:szCs w:val="28"/>
        </w:rPr>
        <w:t>энергии</w:t>
      </w:r>
      <w:r w:rsidR="005B43E8" w:rsidRPr="00B52080">
        <w:rPr>
          <w:sz w:val="28"/>
          <w:szCs w:val="28"/>
        </w:rPr>
        <w:t xml:space="preserve"> на 2014-2024 год</w:t>
      </w:r>
    </w:p>
    <w:tbl>
      <w:tblPr>
        <w:tblW w:w="8894" w:type="dxa"/>
        <w:tblInd w:w="103" w:type="dxa"/>
        <w:tblLook w:val="04A0"/>
      </w:tblPr>
      <w:tblGrid>
        <w:gridCol w:w="944"/>
        <w:gridCol w:w="1885"/>
        <w:gridCol w:w="1788"/>
        <w:gridCol w:w="1365"/>
        <w:gridCol w:w="1847"/>
        <w:gridCol w:w="1639"/>
      </w:tblGrid>
      <w:tr w:rsidR="000E4C32" w:rsidRPr="00B52080" w:rsidTr="00092E45">
        <w:trPr>
          <w:trHeight w:val="300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Год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1D44B5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О</w:t>
            </w:r>
            <w:r w:rsidR="000E4C32" w:rsidRPr="00E063F2">
              <w:rPr>
                <w:color w:val="000000"/>
              </w:rPr>
              <w:t>бъем производства</w:t>
            </w:r>
            <w:r w:rsidRPr="00E063F2">
              <w:rPr>
                <w:color w:val="000000"/>
              </w:rPr>
              <w:t xml:space="preserve">, </w:t>
            </w:r>
            <w:r w:rsidR="005B43E8" w:rsidRPr="00E063F2">
              <w:rPr>
                <w:color w:val="000000"/>
              </w:rPr>
              <w:t xml:space="preserve">тыс </w:t>
            </w:r>
            <w:r w:rsidRPr="00E063F2">
              <w:rPr>
                <w:color w:val="000000"/>
              </w:rPr>
              <w:t>тонн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 xml:space="preserve">Удельный расход </w:t>
            </w:r>
            <w:r w:rsidR="00E04422" w:rsidRPr="00E063F2">
              <w:rPr>
                <w:color w:val="000000"/>
              </w:rPr>
              <w:t>электроэнергии</w:t>
            </w:r>
            <w:r w:rsidRPr="00E063F2">
              <w:rPr>
                <w:color w:val="000000"/>
              </w:rPr>
              <w:t xml:space="preserve"> на тонну продукции, кВт</w:t>
            </w:r>
            <w:r w:rsidR="005B43E8" w:rsidRPr="00E063F2">
              <w:rPr>
                <w:color w:val="000000"/>
              </w:rPr>
              <w:t>·</w:t>
            </w:r>
            <w:r w:rsidRPr="00E063F2">
              <w:rPr>
                <w:color w:val="000000"/>
              </w:rPr>
              <w:t xml:space="preserve"> час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 xml:space="preserve">Удельный расход </w:t>
            </w:r>
            <w:r w:rsidR="005B43E8" w:rsidRPr="00E063F2">
              <w:rPr>
                <w:color w:val="000000"/>
              </w:rPr>
              <w:t>тепло- энергии</w:t>
            </w:r>
            <w:r w:rsidRPr="00E063F2">
              <w:rPr>
                <w:color w:val="000000"/>
              </w:rPr>
              <w:t xml:space="preserve">  на тонну продукции, гКал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5B43E8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 xml:space="preserve">Потребление </w:t>
            </w:r>
            <w:r w:rsidR="00E04422" w:rsidRPr="00E063F2">
              <w:rPr>
                <w:color w:val="000000"/>
              </w:rPr>
              <w:t>электроэнергии</w:t>
            </w:r>
            <w:r w:rsidR="001D44B5" w:rsidRPr="00E063F2">
              <w:rPr>
                <w:color w:val="000000"/>
              </w:rPr>
              <w:t xml:space="preserve">, </w:t>
            </w:r>
            <w:r w:rsidR="001D44B5" w:rsidRPr="00E063F2">
              <w:rPr>
                <w:bCs/>
                <w:color w:val="000000"/>
              </w:rPr>
              <w:t>млн. кВт</w:t>
            </w:r>
            <w:r w:rsidR="001D44B5" w:rsidRPr="00E063F2">
              <w:rPr>
                <w:color w:val="000000"/>
              </w:rPr>
              <w:t>·ч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E04422" w:rsidP="00E063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Потребле</w:t>
            </w:r>
            <w:r w:rsidR="005B43E8" w:rsidRPr="00E063F2">
              <w:rPr>
                <w:color w:val="000000"/>
              </w:rPr>
              <w:t xml:space="preserve">ние </w:t>
            </w:r>
            <w:r w:rsidRPr="00E063F2">
              <w:rPr>
                <w:color w:val="000000"/>
              </w:rPr>
              <w:t>теплоэнергии</w:t>
            </w:r>
            <w:r w:rsidR="001D44B5" w:rsidRPr="00E063F2">
              <w:rPr>
                <w:color w:val="000000"/>
              </w:rPr>
              <w:t>, млн. гКал</w:t>
            </w:r>
          </w:p>
        </w:tc>
      </w:tr>
      <w:tr w:rsidR="000E4C32" w:rsidRPr="00B52080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2014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39036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3573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3152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139,49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123,02</w:t>
            </w:r>
          </w:p>
        </w:tc>
      </w:tr>
      <w:tr w:rsidR="000E4C32" w:rsidRPr="00B52080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40226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3383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3037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136,08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122,19</w:t>
            </w:r>
          </w:p>
        </w:tc>
      </w:tr>
      <w:tr w:rsidR="000E4C32" w:rsidRPr="00B52080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41322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3219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2938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133,03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121,40</w:t>
            </w:r>
          </w:p>
        </w:tc>
      </w:tr>
      <w:tr w:rsidR="000E4C32" w:rsidRPr="00B52080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2017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42338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3077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2850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130,27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120,65</w:t>
            </w:r>
          </w:p>
        </w:tc>
      </w:tr>
      <w:tr w:rsidR="000E4C32" w:rsidRPr="00B52080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2018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43288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2952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2771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127,77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119,95</w:t>
            </w:r>
          </w:p>
        </w:tc>
      </w:tr>
      <w:tr w:rsidR="000E4C32" w:rsidRPr="00B52080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2019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44181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2840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125,47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119,29</w:t>
            </w:r>
          </w:p>
        </w:tc>
      </w:tr>
      <w:tr w:rsidR="000E4C32" w:rsidRPr="00B52080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  <w:lang w:val="en-US"/>
              </w:rPr>
              <w:t>45024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2740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2636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123,36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118,66</w:t>
            </w:r>
          </w:p>
        </w:tc>
      </w:tr>
      <w:tr w:rsidR="000E4C32" w:rsidRPr="00B52080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2021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  <w:lang w:val="en-US"/>
              </w:rPr>
              <w:t>45823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2649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2577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121,40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118,07</w:t>
            </w:r>
          </w:p>
        </w:tc>
      </w:tr>
      <w:tr w:rsidR="000E4C32" w:rsidRPr="00B52080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46583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2567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2523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119,59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117,51</w:t>
            </w:r>
          </w:p>
        </w:tc>
      </w:tr>
      <w:tr w:rsidR="000E4C32" w:rsidRPr="00B52080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47309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2492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2473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117,90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116,98</w:t>
            </w:r>
          </w:p>
        </w:tc>
      </w:tr>
      <w:tr w:rsidR="000E4C32" w:rsidRPr="00B52080" w:rsidTr="00092E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2024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48004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2423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2426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116,31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C32" w:rsidRPr="00E063F2" w:rsidRDefault="000E4C32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116,47</w:t>
            </w:r>
          </w:p>
        </w:tc>
      </w:tr>
    </w:tbl>
    <w:p w:rsidR="006F0D72" w:rsidRPr="00B52080" w:rsidRDefault="006F0D72" w:rsidP="00140A3D">
      <w:pPr>
        <w:jc w:val="both"/>
        <w:rPr>
          <w:sz w:val="28"/>
          <w:szCs w:val="28"/>
        </w:rPr>
      </w:pPr>
    </w:p>
    <w:p w:rsidR="009A673B" w:rsidRDefault="009A673B" w:rsidP="00140A3D">
      <w:pPr>
        <w:rPr>
          <w:sz w:val="28"/>
          <w:szCs w:val="28"/>
        </w:rPr>
      </w:pPr>
      <w:r w:rsidRPr="00B52080">
        <w:rPr>
          <w:sz w:val="28"/>
          <w:szCs w:val="28"/>
        </w:rPr>
        <w:tab/>
      </w:r>
      <w:r w:rsidR="00314FEC" w:rsidRPr="00B52080">
        <w:rPr>
          <w:sz w:val="28"/>
          <w:szCs w:val="28"/>
        </w:rPr>
        <w:t>Из таблиц</w:t>
      </w:r>
      <w:r w:rsidR="00314FEC">
        <w:rPr>
          <w:sz w:val="28"/>
          <w:szCs w:val="28"/>
        </w:rPr>
        <w:t xml:space="preserve"> 4.5 и 4.7 </w:t>
      </w:r>
      <w:r w:rsidR="00314FEC" w:rsidRPr="00B52080">
        <w:rPr>
          <w:sz w:val="28"/>
          <w:szCs w:val="28"/>
        </w:rPr>
        <w:t>видно, что суммарный отпуск электроэнергии в год покрывает нужды предприятия.</w:t>
      </w:r>
      <w:r w:rsidR="00314FEC">
        <w:rPr>
          <w:sz w:val="28"/>
          <w:szCs w:val="28"/>
        </w:rPr>
        <w:t xml:space="preserve"> </w:t>
      </w:r>
      <w:r w:rsidR="00314FEC" w:rsidRPr="00B52080">
        <w:rPr>
          <w:sz w:val="28"/>
          <w:szCs w:val="28"/>
        </w:rPr>
        <w:t>Таким образом, данная мини ТЭЦ, позволит полностью отказаться от закупок энергоресурсов.</w:t>
      </w:r>
    </w:p>
    <w:p w:rsidR="0022449C" w:rsidRPr="00C02D4A" w:rsidRDefault="00C02D4A" w:rsidP="00C02D4A">
      <w:pPr>
        <w:pStyle w:val="2"/>
        <w:numPr>
          <w:ilvl w:val="0"/>
          <w:numId w:val="0"/>
        </w:numPr>
        <w:ind w:left="142"/>
        <w:jc w:val="center"/>
        <w:rPr>
          <w:rFonts w:ascii="Times New Roman" w:hAnsi="Times New Roman"/>
          <w:b w:val="0"/>
          <w:i w:val="0"/>
          <w:sz w:val="28"/>
          <w:szCs w:val="28"/>
        </w:rPr>
      </w:pPr>
      <w:bookmarkStart w:id="26" w:name="_Toc375503483"/>
      <w:r w:rsidRPr="00C02D4A">
        <w:rPr>
          <w:rFonts w:ascii="Times New Roman" w:hAnsi="Times New Roman"/>
          <w:b w:val="0"/>
          <w:i w:val="0"/>
          <w:sz w:val="28"/>
          <w:szCs w:val="28"/>
        </w:rPr>
        <w:lastRenderedPageBreak/>
        <w:t>4.3 ОРГАНИЗАЦИОННЫЙ ПЛАН</w:t>
      </w:r>
      <w:bookmarkEnd w:id="26"/>
    </w:p>
    <w:p w:rsidR="00E67F58" w:rsidRPr="00B52080" w:rsidRDefault="00E67F58" w:rsidP="00140A3D">
      <w:pPr>
        <w:ind w:firstLine="708"/>
        <w:jc w:val="both"/>
        <w:rPr>
          <w:color w:val="FF0000"/>
          <w:sz w:val="28"/>
          <w:szCs w:val="28"/>
        </w:rPr>
      </w:pPr>
      <w:r w:rsidRPr="00B52080">
        <w:rPr>
          <w:sz w:val="28"/>
          <w:szCs w:val="28"/>
        </w:rPr>
        <w:t>Строительство Мини-ТЭЦ планируется на площадке ОАО «</w:t>
      </w:r>
      <w:r w:rsidR="00605A06" w:rsidRPr="00B52080">
        <w:rPr>
          <w:sz w:val="28"/>
          <w:szCs w:val="28"/>
        </w:rPr>
        <w:t>СветлогорскХимволокно</w:t>
      </w:r>
      <w:r w:rsidRPr="00B52080">
        <w:rPr>
          <w:sz w:val="28"/>
          <w:szCs w:val="28"/>
        </w:rPr>
        <w:t xml:space="preserve">» в районе здания «Газоочистки» и площадки для сушки пиломатериалов. </w:t>
      </w:r>
    </w:p>
    <w:p w:rsidR="00E12338" w:rsidRPr="00B52080" w:rsidRDefault="00E67F58" w:rsidP="00140A3D">
      <w:pPr>
        <w:ind w:firstLine="709"/>
        <w:jc w:val="both"/>
        <w:rPr>
          <w:color w:val="000000"/>
          <w:sz w:val="28"/>
          <w:szCs w:val="28"/>
        </w:rPr>
      </w:pPr>
      <w:r w:rsidRPr="00B52080">
        <w:rPr>
          <w:color w:val="000000"/>
          <w:sz w:val="28"/>
          <w:szCs w:val="28"/>
        </w:rPr>
        <w:t>Для распределения тепловой энергии по зданиям планируется использовать существующие паропроводы, водяные тепловые сети и тепловые пункты в зданиях.</w:t>
      </w:r>
    </w:p>
    <w:p w:rsidR="000D19C9" w:rsidRPr="00B52080" w:rsidRDefault="0093503E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Станция имеет блочно-модульную конструкцию. Система управления станции автоматическая.</w:t>
      </w:r>
      <w:r w:rsidR="00213CD3">
        <w:rPr>
          <w:sz w:val="28"/>
          <w:szCs w:val="28"/>
        </w:rPr>
        <w:t xml:space="preserve"> </w:t>
      </w:r>
      <w:r w:rsidR="000D19C9" w:rsidRPr="00B52080">
        <w:rPr>
          <w:sz w:val="28"/>
          <w:szCs w:val="28"/>
        </w:rPr>
        <w:t>Турбоустановку предполагается установить в отдельно стоящем здании. Для выполнения ремонтных работ в машинном зале устанавливается мостовой кран, а также будет предусмотрен автомобильный въезд на ремонтную площадку.</w:t>
      </w:r>
    </w:p>
    <w:p w:rsidR="000D19C9" w:rsidRPr="00B52080" w:rsidRDefault="00A1530D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ab/>
      </w:r>
      <w:r w:rsidR="000D19C9" w:rsidRPr="00B52080">
        <w:rPr>
          <w:sz w:val="28"/>
          <w:szCs w:val="28"/>
        </w:rPr>
        <w:t>За пределами здания на расстоянии не менее 5 метров от границы стены устанавливается подземная емкость для аварийного слива турбинного масла.</w:t>
      </w:r>
    </w:p>
    <w:p w:rsidR="00422A9D" w:rsidRPr="00B52080" w:rsidRDefault="00F84605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Для установки станции так же необходимо построить систему противопожарной безопасности и </w:t>
      </w:r>
      <w:r w:rsidR="00B04F88" w:rsidRPr="00B52080">
        <w:rPr>
          <w:sz w:val="28"/>
          <w:szCs w:val="28"/>
        </w:rPr>
        <w:t xml:space="preserve">очистные сооружения. Газотурбинную электростанцию необходимо разместить в новом здании. В этом же здании необходимо разместить и паровые котлы-утилизаторы. </w:t>
      </w:r>
      <w:r w:rsidR="00E65347" w:rsidRPr="00B52080">
        <w:rPr>
          <w:sz w:val="28"/>
          <w:szCs w:val="28"/>
        </w:rPr>
        <w:t>Обеспечение необходимым оборудованием</w:t>
      </w:r>
      <w:r w:rsidR="00B04F88" w:rsidRPr="00B52080">
        <w:rPr>
          <w:sz w:val="28"/>
          <w:szCs w:val="28"/>
        </w:rPr>
        <w:t xml:space="preserve"> берет на себя </w:t>
      </w:r>
      <w:r w:rsidR="00E04422" w:rsidRPr="00FA356F">
        <w:rPr>
          <w:sz w:val="28"/>
        </w:rPr>
        <w:t>ООО «ПСМ»</w:t>
      </w:r>
      <w:r w:rsidR="00E04422">
        <w:rPr>
          <w:sz w:val="28"/>
        </w:rPr>
        <w:t xml:space="preserve"> </w:t>
      </w:r>
      <w:r w:rsidR="00E04422" w:rsidRPr="00FA356F">
        <w:rPr>
          <w:sz w:val="28"/>
        </w:rPr>
        <w:t>("Промышленные силовые машины")</w:t>
      </w:r>
      <w:r w:rsidR="00B04F88" w:rsidRPr="00B52080">
        <w:rPr>
          <w:sz w:val="28"/>
          <w:szCs w:val="28"/>
        </w:rPr>
        <w:t xml:space="preserve">. </w:t>
      </w:r>
      <w:r w:rsidR="00E33A35" w:rsidRPr="00B52080">
        <w:rPr>
          <w:sz w:val="28"/>
          <w:szCs w:val="28"/>
        </w:rPr>
        <w:t xml:space="preserve">Заявленное время строительства станции 6 месяцев. </w:t>
      </w:r>
      <w:r w:rsidR="00422A9D" w:rsidRPr="00B52080">
        <w:rPr>
          <w:sz w:val="28"/>
          <w:szCs w:val="28"/>
        </w:rPr>
        <w:t>Общая ориентировочная стоимость проекта представлена в таблице:</w:t>
      </w:r>
    </w:p>
    <w:p w:rsidR="00422A9D" w:rsidRPr="00B52080" w:rsidRDefault="00422A9D" w:rsidP="00140A3D">
      <w:pPr>
        <w:rPr>
          <w:sz w:val="28"/>
          <w:szCs w:val="28"/>
        </w:rPr>
      </w:pPr>
    </w:p>
    <w:p w:rsidR="00422A9D" w:rsidRPr="00B52080" w:rsidRDefault="00422A9D" w:rsidP="00140A3D">
      <w:pPr>
        <w:ind w:firstLine="708"/>
        <w:rPr>
          <w:sz w:val="28"/>
          <w:szCs w:val="28"/>
        </w:rPr>
      </w:pPr>
      <w:r w:rsidRPr="00B52080">
        <w:rPr>
          <w:sz w:val="28"/>
          <w:szCs w:val="28"/>
        </w:rPr>
        <w:t>Таблица 4.</w:t>
      </w:r>
      <w:r w:rsidR="00A8407A" w:rsidRPr="00B52080">
        <w:rPr>
          <w:sz w:val="28"/>
          <w:szCs w:val="28"/>
        </w:rPr>
        <w:t>10</w:t>
      </w:r>
      <w:r w:rsidR="00550DEE" w:rsidRPr="00B52080">
        <w:rPr>
          <w:sz w:val="28"/>
          <w:szCs w:val="28"/>
        </w:rPr>
        <w:t>-</w:t>
      </w:r>
      <w:r w:rsidRPr="00B52080">
        <w:rPr>
          <w:sz w:val="28"/>
          <w:szCs w:val="28"/>
        </w:rPr>
        <w:t xml:space="preserve"> Ориентировочная стоимость проекта</w:t>
      </w:r>
      <w:r w:rsidR="00267083" w:rsidRPr="00B52080">
        <w:rPr>
          <w:sz w:val="28"/>
          <w:szCs w:val="28"/>
        </w:rPr>
        <w:t>(предоставлена производителем)</w:t>
      </w:r>
    </w:p>
    <w:tbl>
      <w:tblPr>
        <w:tblW w:w="9366" w:type="dxa"/>
        <w:tblInd w:w="98" w:type="dxa"/>
        <w:tblLook w:val="04A0"/>
      </w:tblPr>
      <w:tblGrid>
        <w:gridCol w:w="6700"/>
        <w:gridCol w:w="2666"/>
      </w:tblGrid>
      <w:tr w:rsidR="00422A9D" w:rsidRPr="00B52080" w:rsidTr="00786F5B">
        <w:trPr>
          <w:trHeight w:val="300"/>
          <w:tblHeader/>
        </w:trPr>
        <w:tc>
          <w:tcPr>
            <w:tcW w:w="6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Наименование</w:t>
            </w:r>
          </w:p>
        </w:tc>
        <w:tc>
          <w:tcPr>
            <w:tcW w:w="26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Ст-ть, доллары сша</w:t>
            </w:r>
          </w:p>
        </w:tc>
      </w:tr>
      <w:tr w:rsidR="00422A9D" w:rsidRPr="00B52080" w:rsidTr="00786F5B">
        <w:trPr>
          <w:trHeight w:val="315"/>
          <w:tblHeader/>
        </w:trPr>
        <w:tc>
          <w:tcPr>
            <w:tcW w:w="6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(сндс)</w:t>
            </w:r>
          </w:p>
        </w:tc>
      </w:tr>
      <w:tr w:rsidR="00422A9D" w:rsidRPr="00B52080" w:rsidTr="00AD09D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АТГ-10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34079760</w:t>
            </w:r>
          </w:p>
        </w:tc>
      </w:tr>
      <w:tr w:rsidR="00422A9D" w:rsidRPr="00B52080" w:rsidTr="00AD09D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Насосное оборудование и химводоочистка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642640</w:t>
            </w:r>
          </w:p>
        </w:tc>
      </w:tr>
      <w:tr w:rsidR="00422A9D" w:rsidRPr="00B52080" w:rsidTr="00AD09D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Система противопожарной защиты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197510</w:t>
            </w:r>
          </w:p>
        </w:tc>
      </w:tr>
      <w:tr w:rsidR="00422A9D" w:rsidRPr="00B52080" w:rsidTr="00AD09D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Непредвиденные расходы (3% от стоимости оборудования)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1047597</w:t>
            </w:r>
          </w:p>
        </w:tc>
      </w:tr>
      <w:tr w:rsidR="00422A9D" w:rsidRPr="00B52080" w:rsidTr="00AD09D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Строительные сооружения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910600</w:t>
            </w:r>
          </w:p>
        </w:tc>
      </w:tr>
      <w:tr w:rsidR="00422A9D" w:rsidRPr="00B52080" w:rsidTr="00AD09D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Всего за оборудование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34919910</w:t>
            </w:r>
          </w:p>
        </w:tc>
      </w:tr>
      <w:tr w:rsidR="00422A9D" w:rsidRPr="00B52080" w:rsidTr="00AD09D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Строительно-монтажные работы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bCs/>
                <w:color w:val="000000"/>
              </w:rPr>
              <w:t>21474520</w:t>
            </w:r>
          </w:p>
        </w:tc>
      </w:tr>
      <w:tr w:rsidR="00422A9D" w:rsidRPr="00B52080" w:rsidTr="00AD09DD">
        <w:trPr>
          <w:trHeight w:val="315"/>
        </w:trPr>
        <w:tc>
          <w:tcPr>
            <w:tcW w:w="6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Итого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2A9D" w:rsidRPr="00E063F2" w:rsidRDefault="00422A9D" w:rsidP="00E063F2">
            <w:pPr>
              <w:jc w:val="center"/>
              <w:rPr>
                <w:color w:val="000000"/>
              </w:rPr>
            </w:pPr>
            <w:r w:rsidRPr="00E063F2">
              <w:rPr>
                <w:bCs/>
                <w:color w:val="000000"/>
              </w:rPr>
              <w:t>58352627</w:t>
            </w:r>
          </w:p>
        </w:tc>
      </w:tr>
    </w:tbl>
    <w:p w:rsidR="00A1530D" w:rsidRPr="00B52080" w:rsidRDefault="00A1530D" w:rsidP="00140A3D">
      <w:pPr>
        <w:rPr>
          <w:sz w:val="28"/>
          <w:szCs w:val="28"/>
        </w:rPr>
      </w:pPr>
    </w:p>
    <w:p w:rsidR="00E33A35" w:rsidRPr="00B52080" w:rsidRDefault="00E33A35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Турбина оснащается местным пультом управления, с которого осуществляется пуск турбоустановки. Контроль за работой турбоустановки осуществляется с группового щита управления ТЭЦ, куда будут вынесены все необходимые</w:t>
      </w:r>
      <w:r w:rsidR="00213CD3">
        <w:rPr>
          <w:sz w:val="28"/>
          <w:szCs w:val="28"/>
        </w:rPr>
        <w:t xml:space="preserve"> </w:t>
      </w:r>
      <w:r w:rsidRPr="00B52080">
        <w:rPr>
          <w:sz w:val="28"/>
          <w:szCs w:val="28"/>
        </w:rPr>
        <w:t>приборы.</w:t>
      </w:r>
    </w:p>
    <w:p w:rsidR="000C33F1" w:rsidRDefault="00E33A35" w:rsidP="00140A3D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ab/>
        <w:t xml:space="preserve">Для турбины не требуется постоянной обслуживающий персонал находящийся рядом с установкой. Согласно нормативам штатной численности сотрудников для персонала ТЭС, переведенных в режим </w:t>
      </w:r>
      <w:r w:rsidRPr="00B52080">
        <w:rPr>
          <w:sz w:val="28"/>
          <w:szCs w:val="28"/>
        </w:rPr>
        <w:lastRenderedPageBreak/>
        <w:t>котельных, работающих на жидком и газообразном топливе</w:t>
      </w:r>
      <w:r w:rsidR="003A72F1" w:rsidRPr="00B52080">
        <w:rPr>
          <w:sz w:val="28"/>
          <w:szCs w:val="28"/>
        </w:rPr>
        <w:t xml:space="preserve"> (</w:t>
      </w:r>
      <w:r w:rsidR="003A72F1" w:rsidRPr="00B52080">
        <w:rPr>
          <w:color w:val="FF0000"/>
          <w:sz w:val="28"/>
          <w:szCs w:val="28"/>
        </w:rPr>
        <w:t xml:space="preserve">Приложение </w:t>
      </w:r>
      <w:r w:rsidR="00C94D2E" w:rsidRPr="00B52080">
        <w:rPr>
          <w:color w:val="FF0000"/>
          <w:sz w:val="28"/>
          <w:szCs w:val="28"/>
        </w:rPr>
        <w:t>К</w:t>
      </w:r>
      <w:r w:rsidRPr="00B52080">
        <w:rPr>
          <w:sz w:val="28"/>
          <w:szCs w:val="28"/>
        </w:rPr>
        <w:t xml:space="preserve">). </w:t>
      </w:r>
      <w:r w:rsidR="00E65347" w:rsidRPr="00B52080">
        <w:rPr>
          <w:sz w:val="28"/>
          <w:szCs w:val="28"/>
        </w:rPr>
        <w:t xml:space="preserve"> Фонд оплаты труда обслуживающего персонала рассчитан по форм</w:t>
      </w:r>
      <w:r w:rsidR="00D33A98" w:rsidRPr="00B52080">
        <w:rPr>
          <w:sz w:val="28"/>
          <w:szCs w:val="28"/>
        </w:rPr>
        <w:t>уле (2</w:t>
      </w:r>
      <w:r w:rsidR="00E65347" w:rsidRPr="00B52080">
        <w:rPr>
          <w:sz w:val="28"/>
          <w:szCs w:val="28"/>
        </w:rPr>
        <w:t>).</w:t>
      </w:r>
      <w:r w:rsidR="00786F5B" w:rsidRPr="00B52080">
        <w:rPr>
          <w:sz w:val="28"/>
          <w:szCs w:val="28"/>
        </w:rPr>
        <w:t xml:space="preserve"> </w:t>
      </w:r>
    </w:p>
    <w:p w:rsidR="000C33F1" w:rsidRDefault="000C33F1" w:rsidP="00140A3D">
      <w:pPr>
        <w:jc w:val="both"/>
        <w:rPr>
          <w:sz w:val="28"/>
          <w:szCs w:val="28"/>
        </w:rPr>
      </w:pPr>
    </w:p>
    <w:p w:rsidR="000C33F1" w:rsidRPr="00016EE3" w:rsidRDefault="00016EE3" w:rsidP="00140A3D">
      <w:pPr>
        <w:jc w:val="both"/>
        <w:rPr>
          <w:sz w:val="28"/>
          <w:szCs w:val="28"/>
        </w:rPr>
      </w:pPr>
      <w:r w:rsidRPr="00016EE3">
        <w:rPr>
          <w:noProof/>
          <w:sz w:val="28"/>
          <w:szCs w:val="28"/>
        </w:rPr>
        <w:drawing>
          <wp:inline distT="0" distB="0" distL="0" distR="0">
            <wp:extent cx="5895975" cy="2743200"/>
            <wp:effectExtent l="0" t="0" r="0" b="0"/>
            <wp:docPr id="20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C33F1" w:rsidRDefault="000C33F1" w:rsidP="000C33F1">
      <w:pPr>
        <w:ind w:firstLine="708"/>
        <w:rPr>
          <w:sz w:val="28"/>
          <w:szCs w:val="28"/>
        </w:rPr>
      </w:pPr>
      <w:r w:rsidRPr="00B52080">
        <w:rPr>
          <w:sz w:val="28"/>
          <w:szCs w:val="28"/>
        </w:rPr>
        <w:t>Рисунок 4.</w:t>
      </w:r>
      <w:r>
        <w:rPr>
          <w:sz w:val="28"/>
          <w:szCs w:val="28"/>
        </w:rPr>
        <w:t>9</w:t>
      </w:r>
      <w:r w:rsidRPr="00B52080">
        <w:rPr>
          <w:sz w:val="28"/>
          <w:szCs w:val="28"/>
        </w:rPr>
        <w:t xml:space="preserve"> – </w:t>
      </w:r>
      <w:r>
        <w:rPr>
          <w:sz w:val="28"/>
          <w:szCs w:val="28"/>
        </w:rPr>
        <w:t>Средняя месячная заработная плата на предприятии ОАО «СветлогорскХимволокно».</w:t>
      </w:r>
    </w:p>
    <w:p w:rsidR="000C33F1" w:rsidRDefault="000C33F1" w:rsidP="00140A3D">
      <w:pPr>
        <w:jc w:val="both"/>
        <w:rPr>
          <w:sz w:val="28"/>
          <w:szCs w:val="28"/>
        </w:rPr>
      </w:pPr>
    </w:p>
    <w:p w:rsidR="00E33A35" w:rsidRPr="00B52080" w:rsidRDefault="00786F5B" w:rsidP="000C33F1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Данные о должностных окладах взяты из средних зарплат по работам данной </w:t>
      </w:r>
      <w:r w:rsidR="00605A06">
        <w:rPr>
          <w:sz w:val="28"/>
          <w:szCs w:val="28"/>
        </w:rPr>
        <w:t xml:space="preserve">специальности на предприятии </w:t>
      </w:r>
      <w:r w:rsidR="00605A06" w:rsidRPr="00B52080">
        <w:rPr>
          <w:sz w:val="28"/>
          <w:szCs w:val="28"/>
        </w:rPr>
        <w:t>ОАО «СветлогорскХимволокно»</w:t>
      </w:r>
      <w:r w:rsidR="000C33F1">
        <w:rPr>
          <w:sz w:val="28"/>
          <w:szCs w:val="28"/>
        </w:rPr>
        <w:t xml:space="preserve"> с учетом темпа роста заработной платы (12%)</w:t>
      </w:r>
      <w:r w:rsidRPr="00B52080">
        <w:rPr>
          <w:sz w:val="28"/>
          <w:szCs w:val="28"/>
        </w:rPr>
        <w:t>.</w:t>
      </w:r>
    </w:p>
    <w:p w:rsidR="005143B4" w:rsidRPr="00B52080" w:rsidRDefault="005143B4" w:rsidP="00140A3D">
      <w:pPr>
        <w:jc w:val="both"/>
        <w:rPr>
          <w:sz w:val="28"/>
          <w:szCs w:val="28"/>
        </w:rPr>
      </w:pPr>
    </w:p>
    <w:p w:rsidR="005143B4" w:rsidRPr="00B52080" w:rsidRDefault="00A8407A" w:rsidP="00140A3D">
      <w:pPr>
        <w:jc w:val="both"/>
        <w:rPr>
          <w:bCs/>
          <w:sz w:val="28"/>
          <w:szCs w:val="28"/>
        </w:rPr>
      </w:pPr>
      <w:r w:rsidRPr="00B52080">
        <w:rPr>
          <w:sz w:val="28"/>
          <w:szCs w:val="28"/>
        </w:rPr>
        <w:tab/>
        <w:t>Таблица 4.11</w:t>
      </w:r>
      <w:r w:rsidR="005143B4" w:rsidRPr="00B52080">
        <w:rPr>
          <w:sz w:val="28"/>
          <w:szCs w:val="28"/>
        </w:rPr>
        <w:t xml:space="preserve"> –</w:t>
      </w:r>
      <w:r w:rsidR="00AA5C6F">
        <w:rPr>
          <w:bCs/>
          <w:sz w:val="28"/>
          <w:szCs w:val="28"/>
        </w:rPr>
        <w:t>Месячный фонд</w:t>
      </w:r>
      <w:r w:rsidR="005143B4" w:rsidRPr="00B52080">
        <w:rPr>
          <w:bCs/>
          <w:sz w:val="28"/>
          <w:szCs w:val="28"/>
        </w:rPr>
        <w:t xml:space="preserve"> оплаты труда обслуживающего персонала</w:t>
      </w:r>
      <w:r w:rsidR="00B940DA" w:rsidRPr="00B52080">
        <w:rPr>
          <w:bCs/>
          <w:sz w:val="28"/>
          <w:szCs w:val="28"/>
        </w:rPr>
        <w:t xml:space="preserve"> в 2014 году.</w:t>
      </w:r>
    </w:p>
    <w:tbl>
      <w:tblPr>
        <w:tblW w:w="9219" w:type="dxa"/>
        <w:tblInd w:w="103" w:type="dxa"/>
        <w:tblLook w:val="04A0"/>
      </w:tblPr>
      <w:tblGrid>
        <w:gridCol w:w="2557"/>
        <w:gridCol w:w="1477"/>
        <w:gridCol w:w="1370"/>
        <w:gridCol w:w="2586"/>
        <w:gridCol w:w="1229"/>
      </w:tblGrid>
      <w:tr w:rsidR="00AA5C6F" w:rsidRPr="00B52080" w:rsidTr="00AA5C6F">
        <w:trPr>
          <w:trHeight w:val="30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C6F" w:rsidRPr="00E063F2" w:rsidRDefault="00AA5C6F" w:rsidP="00AA5C6F">
            <w:pPr>
              <w:jc w:val="center"/>
              <w:rPr>
                <w:color w:val="000000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C6F" w:rsidRPr="00E063F2" w:rsidRDefault="00AA5C6F" w:rsidP="00AA5C6F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Количество, чел.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C6F" w:rsidRPr="00FB5C7D" w:rsidRDefault="00AA5C6F" w:rsidP="00AA5C6F">
            <w:pPr>
              <w:jc w:val="center"/>
              <w:rPr>
                <w:color w:val="FF0000"/>
              </w:rPr>
            </w:pPr>
            <w:r w:rsidRPr="00FB5C7D">
              <w:rPr>
                <w:color w:val="FF0000"/>
              </w:rPr>
              <w:t>Оклад, тыс. руб.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C6F" w:rsidRPr="00E063F2" w:rsidRDefault="00AA5C6F" w:rsidP="00AA5C6F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Отчисление в соцстрах, тыс. руб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C6F" w:rsidRPr="00E063F2" w:rsidRDefault="00AA5C6F" w:rsidP="00AA5C6F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Итого, тыс. руб.</w:t>
            </w:r>
          </w:p>
        </w:tc>
      </w:tr>
      <w:tr w:rsidR="00441B48" w:rsidRPr="00B52080" w:rsidTr="00AA5C6F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E063F2" w:rsidRDefault="00441B48" w:rsidP="00AA5C6F">
            <w:pPr>
              <w:jc w:val="center"/>
              <w:rPr>
                <w:bCs/>
                <w:color w:val="000000"/>
              </w:rPr>
            </w:pPr>
            <w:r w:rsidRPr="00E063F2">
              <w:rPr>
                <w:bCs/>
                <w:color w:val="000000"/>
              </w:rPr>
              <w:t>Ремонтный персонал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7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3 584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1 219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33 618</w:t>
            </w:r>
          </w:p>
        </w:tc>
      </w:tr>
      <w:tr w:rsidR="00441B48" w:rsidRPr="00B52080" w:rsidTr="00AA5C6F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E063F2" w:rsidRDefault="00441B48" w:rsidP="00AA5C6F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Рабочие занятые на эксплуатации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12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4 256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1 447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68 436</w:t>
            </w:r>
          </w:p>
        </w:tc>
      </w:tr>
      <w:tr w:rsidR="00441B48" w:rsidRPr="00B52080" w:rsidTr="00AA5C6F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E063F2" w:rsidRDefault="00441B48" w:rsidP="00AA5C6F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Сотрудники очистных сооружений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8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5 040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1 714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54 029</w:t>
            </w:r>
          </w:p>
        </w:tc>
      </w:tr>
      <w:tr w:rsidR="00441B48" w:rsidRPr="00B52080" w:rsidTr="00AA5C6F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E063F2" w:rsidRDefault="00441B48" w:rsidP="00AA5C6F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Инженер по АСУ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4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5 824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1 980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31 217</w:t>
            </w:r>
          </w:p>
        </w:tc>
      </w:tr>
      <w:tr w:rsidR="00441B48" w:rsidRPr="00B52080" w:rsidTr="00AA5C6F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E063F2" w:rsidRDefault="00441B48" w:rsidP="00AA5C6F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Электрик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6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4 816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1 637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38 721</w:t>
            </w:r>
          </w:p>
        </w:tc>
      </w:tr>
      <w:tr w:rsidR="00441B48" w:rsidRPr="00B52080" w:rsidTr="00AA5C6F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E063F2" w:rsidRDefault="00441B48" w:rsidP="00AA5C6F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Главный</w:t>
            </w:r>
            <w:r>
              <w:rPr>
                <w:color w:val="000000"/>
              </w:rPr>
              <w:t xml:space="preserve"> </w:t>
            </w:r>
            <w:r w:rsidRPr="00E063F2">
              <w:rPr>
                <w:color w:val="000000"/>
              </w:rPr>
              <w:t>инженер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1</w:t>
            </w: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8 064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2 742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B48" w:rsidRPr="00441B48" w:rsidRDefault="00441B48">
            <w:pPr>
              <w:jc w:val="right"/>
              <w:rPr>
                <w:color w:val="000000"/>
              </w:rPr>
            </w:pPr>
            <w:r w:rsidRPr="00441B48">
              <w:rPr>
                <w:color w:val="000000"/>
              </w:rPr>
              <w:t>10 806</w:t>
            </w:r>
          </w:p>
        </w:tc>
      </w:tr>
      <w:tr w:rsidR="00E7604D" w:rsidRPr="00B52080" w:rsidTr="00AA5C6F">
        <w:trPr>
          <w:trHeight w:val="300"/>
        </w:trPr>
        <w:tc>
          <w:tcPr>
            <w:tcW w:w="7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7604D" w:rsidRPr="00441B48" w:rsidRDefault="00E7604D" w:rsidP="00AA5C6F">
            <w:pPr>
              <w:jc w:val="center"/>
              <w:rPr>
                <w:color w:val="000000"/>
              </w:rPr>
            </w:pPr>
            <w:r w:rsidRPr="00441B48">
              <w:rPr>
                <w:color w:val="000000"/>
              </w:rPr>
              <w:t>Итого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04D" w:rsidRPr="00441B48" w:rsidRDefault="00441B48" w:rsidP="00441B48">
            <w:pPr>
              <w:jc w:val="center"/>
              <w:rPr>
                <w:color w:val="000000"/>
              </w:rPr>
            </w:pPr>
            <w:r w:rsidRPr="00441B48">
              <w:rPr>
                <w:color w:val="000000"/>
              </w:rPr>
              <w:t>236 826</w:t>
            </w:r>
          </w:p>
        </w:tc>
      </w:tr>
    </w:tbl>
    <w:p w:rsidR="00E33A35" w:rsidRPr="00B52080" w:rsidRDefault="002939AD" w:rsidP="00140A3D">
      <w:pPr>
        <w:rPr>
          <w:sz w:val="28"/>
          <w:szCs w:val="28"/>
        </w:rPr>
      </w:pPr>
      <w:r w:rsidRPr="00B52080">
        <w:rPr>
          <w:sz w:val="28"/>
          <w:szCs w:val="28"/>
        </w:rPr>
        <w:tab/>
      </w:r>
    </w:p>
    <w:p w:rsidR="00BB7CBE" w:rsidRPr="00B52080" w:rsidRDefault="002939AD" w:rsidP="00441B48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ab/>
        <w:t xml:space="preserve">Организационно, данная мини ТЭЦ будет подчиняться отделу главного энергетика. Ответственное лицо главный </w:t>
      </w:r>
      <w:r w:rsidR="004050D9" w:rsidRPr="00B52080">
        <w:rPr>
          <w:sz w:val="28"/>
          <w:szCs w:val="28"/>
        </w:rPr>
        <w:t>инженер</w:t>
      </w:r>
      <w:r w:rsidRPr="00B52080">
        <w:rPr>
          <w:sz w:val="28"/>
          <w:szCs w:val="28"/>
        </w:rPr>
        <w:t xml:space="preserve"> мини ТЭЦ.</w:t>
      </w:r>
    </w:p>
    <w:p w:rsidR="00BB7CBE" w:rsidRDefault="00BB7CBE" w:rsidP="00441B48">
      <w:pPr>
        <w:jc w:val="both"/>
        <w:rPr>
          <w:sz w:val="28"/>
          <w:szCs w:val="28"/>
        </w:rPr>
      </w:pPr>
      <w:r w:rsidRPr="00B52080">
        <w:rPr>
          <w:sz w:val="28"/>
          <w:szCs w:val="28"/>
        </w:rPr>
        <w:tab/>
        <w:t>Так как станция является структурным подразделение отдела главного энергетика, необходимости в административном персонале нет, так как данные функции может взять на себя персонал отдела главного энергетика.</w:t>
      </w:r>
    </w:p>
    <w:p w:rsidR="000C33F1" w:rsidRDefault="000C33F1" w:rsidP="00441B48">
      <w:pPr>
        <w:jc w:val="both"/>
        <w:rPr>
          <w:sz w:val="28"/>
          <w:szCs w:val="28"/>
        </w:rPr>
      </w:pPr>
    </w:p>
    <w:p w:rsidR="000C33F1" w:rsidRDefault="000C33F1" w:rsidP="00441B48">
      <w:pPr>
        <w:jc w:val="both"/>
        <w:rPr>
          <w:sz w:val="28"/>
          <w:szCs w:val="28"/>
        </w:rPr>
      </w:pPr>
    </w:p>
    <w:p w:rsidR="000C33F1" w:rsidRPr="00B52080" w:rsidRDefault="000C33F1" w:rsidP="00441B48">
      <w:pPr>
        <w:jc w:val="both"/>
        <w:rPr>
          <w:sz w:val="28"/>
          <w:szCs w:val="28"/>
        </w:rPr>
      </w:pPr>
    </w:p>
    <w:p w:rsidR="00E04D4A" w:rsidRPr="00B52080" w:rsidRDefault="00E04D4A" w:rsidP="00140A3D">
      <w:pPr>
        <w:rPr>
          <w:sz w:val="28"/>
          <w:szCs w:val="28"/>
        </w:rPr>
      </w:pPr>
    </w:p>
    <w:p w:rsidR="00550D69" w:rsidRPr="00B52080" w:rsidRDefault="00352622" w:rsidP="00140A3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48" style="position:absolute;margin-left:16.95pt;margin-top:3.35pt;width:445.95pt;height:217.25pt;z-index:251674624" coordorigin="2040,1320" coordsize="9190,4122">
            <v:group id="_x0000_s1033" style="position:absolute;left:2040;top:1320;width:8475;height:2184" coordorigin="2040,7650" coordsize="8460,2025">
              <v:rect id="_x0000_s1026" style="position:absolute;left:5190;top:7650;width:2475;height:630">
                <v:textbox style="mso-next-textbox:#_x0000_s1026">
                  <w:txbxContent>
                    <w:p w:rsidR="009F5134" w:rsidRDefault="009F5134" w:rsidP="00C801FF">
                      <w:pPr>
                        <w:jc w:val="center"/>
                      </w:pPr>
                      <w:r>
                        <w:t>Главный инженер</w:t>
                      </w:r>
                    </w:p>
                  </w:txbxContent>
                </v:textbox>
              </v:rect>
              <v:rect id="_x0000_s1027" style="position:absolute;left:2040;top:8670;width:2475;height:1005">
                <v:textbox style="mso-next-textbox:#_x0000_s1027">
                  <w:txbxContent>
                    <w:p w:rsidR="009F5134" w:rsidRDefault="009F5134" w:rsidP="00C801FF">
                      <w:pPr>
                        <w:jc w:val="center"/>
                      </w:pPr>
                      <w:r>
                        <w:t>Зам. Главного инженера по АСУ</w:t>
                      </w:r>
                    </w:p>
                  </w:txbxContent>
                </v:textbox>
              </v:rect>
              <v:rect id="_x0000_s1028" style="position:absolute;left:5190;top:8670;width:2475;height:1005">
                <v:textbox style="mso-next-textbox:#_x0000_s1028">
                  <w:txbxContent>
                    <w:p w:rsidR="009F5134" w:rsidRDefault="009F5134" w:rsidP="00C801FF">
                      <w:pPr>
                        <w:jc w:val="center"/>
                      </w:pPr>
                      <w:r>
                        <w:t>Зам. Главного инженера по экологии</w:t>
                      </w:r>
                    </w:p>
                    <w:p w:rsidR="009F5134" w:rsidRDefault="009F5134"/>
                  </w:txbxContent>
                </v:textbox>
              </v:rect>
              <v:rect id="_x0000_s1029" style="position:absolute;left:8025;top:8670;width:2475;height:1005">
                <v:textbox style="mso-next-textbox:#_x0000_s1029">
                  <w:txbxContent>
                    <w:p w:rsidR="009F5134" w:rsidRDefault="009F5134" w:rsidP="00C801FF">
                      <w:pPr>
                        <w:jc w:val="center"/>
                      </w:pPr>
                      <w:r>
                        <w:t>Зам. Главного инженера по энергетике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3795;top:8280;width:2475;height:390;flip:x" o:connectortype="straight"/>
              <v:shape id="_x0000_s1031" type="#_x0000_t32" style="position:absolute;left:6510;top:8280;width:0;height:390" o:connectortype="straight"/>
              <v:shape id="_x0000_s1032" type="#_x0000_t32" style="position:absolute;left:6855;top:8280;width:1965;height:390" o:connectortype="straight"/>
            </v:group>
            <v:rect id="_x0000_s1040" style="position:absolute;left:2040;top:3985;width:2479;height:837">
              <v:textbox style="mso-next-textbox:#_x0000_s1040">
                <w:txbxContent>
                  <w:p w:rsidR="009F5134" w:rsidRDefault="009F5134" w:rsidP="00C801FF">
                    <w:pPr>
                      <w:jc w:val="center"/>
                    </w:pPr>
                    <w:r>
                      <w:t>Отдел АСУ</w:t>
                    </w:r>
                  </w:p>
                </w:txbxContent>
              </v:textbox>
            </v:rect>
            <v:rect id="_x0000_s1041" style="position:absolute;left:5380;top:3985;width:2126;height:837">
              <v:textbox style="mso-next-textbox:#_x0000_s1041">
                <w:txbxContent>
                  <w:p w:rsidR="009F5134" w:rsidRDefault="009F5134" w:rsidP="00C801FF">
                    <w:pPr>
                      <w:jc w:val="center"/>
                    </w:pPr>
                    <w:r>
                      <w:t>Очистные сооружения</w:t>
                    </w:r>
                  </w:p>
                </w:txbxContent>
              </v:textbox>
            </v:rect>
            <v:rect id="_x0000_s1042" style="position:absolute;left:7675;top:3985;width:1702;height:1457">
              <v:textbox style="mso-next-textbox:#_x0000_s1042">
                <w:txbxContent>
                  <w:p w:rsidR="009F5134" w:rsidRDefault="009F5134" w:rsidP="00C801FF">
                    <w:pPr>
                      <w:jc w:val="center"/>
                    </w:pPr>
                    <w:r>
                      <w:t>Ремонтный персонал мини ТЭЦ</w:t>
                    </w:r>
                  </w:p>
                </w:txbxContent>
              </v:textbox>
            </v:rect>
            <v:shape id="_x0000_s1043" type="#_x0000_t32" style="position:absolute;left:3098;top:3504;width:0;height:481" o:connectortype="straight"/>
            <v:shape id="_x0000_s1044" type="#_x0000_t32" style="position:absolute;left:6413;top:3504;width:0;height:481" o:connectortype="straight"/>
            <v:shape id="_x0000_s1045" type="#_x0000_t32" style="position:absolute;left:8389;top:3504;width:0;height:481" o:connectortype="straight"/>
            <v:rect id="_x0000_s1046" style="position:absolute;left:9846;top:3985;width:1384;height:1457">
              <v:textbox style="mso-next-textbox:#_x0000_s1046">
                <w:txbxContent>
                  <w:p w:rsidR="009F5134" w:rsidRDefault="009F5134" w:rsidP="00C801FF">
                    <w:pPr>
                      <w:jc w:val="center"/>
                    </w:pPr>
                    <w:r>
                      <w:t>Эксплуатационный персонал мини ТЭЦ</w:t>
                    </w:r>
                  </w:p>
                </w:txbxContent>
              </v:textbox>
            </v:rect>
            <v:shape id="_x0000_s1047" type="#_x0000_t32" style="position:absolute;left:10365;top:3504;width:0;height:481" o:connectortype="straight"/>
          </v:group>
        </w:pict>
      </w:r>
    </w:p>
    <w:p w:rsidR="00550D69" w:rsidRPr="00B52080" w:rsidRDefault="00550D69" w:rsidP="00140A3D">
      <w:pPr>
        <w:rPr>
          <w:sz w:val="28"/>
          <w:szCs w:val="28"/>
        </w:rPr>
      </w:pPr>
    </w:p>
    <w:p w:rsidR="00550D69" w:rsidRPr="00B52080" w:rsidRDefault="00550D69" w:rsidP="00140A3D">
      <w:pPr>
        <w:rPr>
          <w:sz w:val="28"/>
          <w:szCs w:val="28"/>
        </w:rPr>
      </w:pPr>
    </w:p>
    <w:p w:rsidR="00550D69" w:rsidRPr="00B52080" w:rsidRDefault="00550D69" w:rsidP="00140A3D">
      <w:pPr>
        <w:rPr>
          <w:sz w:val="28"/>
          <w:szCs w:val="28"/>
        </w:rPr>
      </w:pPr>
    </w:p>
    <w:p w:rsidR="00550D69" w:rsidRPr="00B52080" w:rsidRDefault="00550D69" w:rsidP="00140A3D">
      <w:pPr>
        <w:rPr>
          <w:sz w:val="28"/>
          <w:szCs w:val="28"/>
        </w:rPr>
      </w:pPr>
    </w:p>
    <w:p w:rsidR="00550D69" w:rsidRPr="00B52080" w:rsidRDefault="00550D69" w:rsidP="00140A3D">
      <w:pPr>
        <w:rPr>
          <w:sz w:val="28"/>
          <w:szCs w:val="28"/>
        </w:rPr>
      </w:pPr>
    </w:p>
    <w:p w:rsidR="00550D69" w:rsidRPr="00B52080" w:rsidRDefault="00550D69" w:rsidP="00140A3D">
      <w:pPr>
        <w:rPr>
          <w:sz w:val="28"/>
          <w:szCs w:val="28"/>
        </w:rPr>
      </w:pPr>
    </w:p>
    <w:p w:rsidR="004050D9" w:rsidRPr="00B52080" w:rsidRDefault="004050D9" w:rsidP="00140A3D">
      <w:pPr>
        <w:rPr>
          <w:sz w:val="28"/>
          <w:szCs w:val="28"/>
        </w:rPr>
      </w:pPr>
    </w:p>
    <w:p w:rsidR="00786F5B" w:rsidRPr="00B52080" w:rsidRDefault="00786F5B" w:rsidP="00140A3D">
      <w:pPr>
        <w:rPr>
          <w:sz w:val="28"/>
          <w:szCs w:val="28"/>
        </w:rPr>
      </w:pPr>
    </w:p>
    <w:p w:rsidR="00BB7CBE" w:rsidRPr="00B52080" w:rsidRDefault="00BB7CBE" w:rsidP="00140A3D">
      <w:pPr>
        <w:rPr>
          <w:sz w:val="28"/>
          <w:szCs w:val="28"/>
        </w:rPr>
      </w:pPr>
    </w:p>
    <w:p w:rsidR="00BB7CBE" w:rsidRPr="00B52080" w:rsidRDefault="00BB7CBE" w:rsidP="00140A3D">
      <w:pPr>
        <w:rPr>
          <w:sz w:val="28"/>
          <w:szCs w:val="28"/>
        </w:rPr>
      </w:pPr>
    </w:p>
    <w:p w:rsidR="00C801FF" w:rsidRPr="00B52080" w:rsidRDefault="00C801FF" w:rsidP="00140A3D">
      <w:pPr>
        <w:rPr>
          <w:sz w:val="28"/>
          <w:szCs w:val="28"/>
        </w:rPr>
      </w:pPr>
    </w:p>
    <w:p w:rsidR="00092E45" w:rsidRPr="00B52080" w:rsidRDefault="004050D9" w:rsidP="00140A3D">
      <w:pPr>
        <w:rPr>
          <w:sz w:val="28"/>
          <w:szCs w:val="28"/>
        </w:rPr>
      </w:pPr>
      <w:r w:rsidRPr="00B52080">
        <w:rPr>
          <w:sz w:val="28"/>
          <w:szCs w:val="28"/>
        </w:rPr>
        <w:tab/>
      </w:r>
    </w:p>
    <w:p w:rsidR="00092E45" w:rsidRPr="00B52080" w:rsidRDefault="00092E45" w:rsidP="00140A3D">
      <w:pPr>
        <w:rPr>
          <w:sz w:val="28"/>
          <w:szCs w:val="28"/>
        </w:rPr>
      </w:pPr>
    </w:p>
    <w:p w:rsidR="00092E45" w:rsidRPr="00B52080" w:rsidRDefault="00092E45" w:rsidP="00140A3D">
      <w:pPr>
        <w:rPr>
          <w:sz w:val="28"/>
          <w:szCs w:val="28"/>
        </w:rPr>
      </w:pPr>
    </w:p>
    <w:p w:rsidR="00092E45" w:rsidRPr="00B52080" w:rsidRDefault="00092E45" w:rsidP="00140A3D">
      <w:pPr>
        <w:rPr>
          <w:sz w:val="28"/>
          <w:szCs w:val="28"/>
        </w:rPr>
      </w:pPr>
    </w:p>
    <w:p w:rsidR="00092E45" w:rsidRPr="00B52080" w:rsidRDefault="00092E45" w:rsidP="00140A3D">
      <w:pPr>
        <w:rPr>
          <w:sz w:val="28"/>
          <w:szCs w:val="28"/>
        </w:rPr>
      </w:pPr>
    </w:p>
    <w:p w:rsidR="004050D9" w:rsidRDefault="004050D9" w:rsidP="00140A3D">
      <w:pPr>
        <w:ind w:firstLine="142"/>
        <w:rPr>
          <w:sz w:val="28"/>
          <w:szCs w:val="28"/>
        </w:rPr>
      </w:pPr>
      <w:r w:rsidRPr="00B52080">
        <w:rPr>
          <w:sz w:val="28"/>
          <w:szCs w:val="28"/>
        </w:rPr>
        <w:t>Рисун</w:t>
      </w:r>
      <w:r w:rsidR="00C94D2E" w:rsidRPr="00B52080">
        <w:rPr>
          <w:sz w:val="28"/>
          <w:szCs w:val="28"/>
        </w:rPr>
        <w:t>ок 4.8</w:t>
      </w:r>
      <w:r w:rsidRPr="00B52080">
        <w:rPr>
          <w:sz w:val="28"/>
          <w:szCs w:val="28"/>
        </w:rPr>
        <w:t xml:space="preserve"> – Организационная структура мини ТЭЦ.</w:t>
      </w:r>
    </w:p>
    <w:p w:rsidR="000C33F1" w:rsidRPr="00B52080" w:rsidRDefault="000C33F1" w:rsidP="00140A3D">
      <w:pPr>
        <w:ind w:firstLine="142"/>
        <w:rPr>
          <w:sz w:val="28"/>
          <w:szCs w:val="28"/>
        </w:rPr>
      </w:pPr>
    </w:p>
    <w:p w:rsidR="00A1530D" w:rsidRPr="00C02D4A" w:rsidRDefault="00C02D4A" w:rsidP="00C02D4A">
      <w:pPr>
        <w:pStyle w:val="2"/>
        <w:numPr>
          <w:ilvl w:val="0"/>
          <w:numId w:val="0"/>
        </w:numPr>
        <w:ind w:left="142"/>
        <w:jc w:val="center"/>
        <w:rPr>
          <w:rFonts w:ascii="Times New Roman" w:hAnsi="Times New Roman"/>
          <w:b w:val="0"/>
          <w:i w:val="0"/>
          <w:sz w:val="28"/>
          <w:szCs w:val="28"/>
        </w:rPr>
      </w:pPr>
      <w:bookmarkStart w:id="27" w:name="_Toc375503484"/>
      <w:r w:rsidRPr="00C02D4A">
        <w:rPr>
          <w:rFonts w:ascii="Times New Roman" w:hAnsi="Times New Roman"/>
          <w:b w:val="0"/>
          <w:i w:val="0"/>
          <w:sz w:val="28"/>
          <w:szCs w:val="28"/>
        </w:rPr>
        <w:t xml:space="preserve">4.4 </w:t>
      </w:r>
      <w:r w:rsidR="00E04422">
        <w:rPr>
          <w:rFonts w:ascii="Times New Roman" w:hAnsi="Times New Roman"/>
          <w:b w:val="0"/>
          <w:i w:val="0"/>
          <w:sz w:val="28"/>
          <w:szCs w:val="28"/>
        </w:rPr>
        <w:t>РАЗРАБОТКА ИНВЕСТИЦИОННОГО</w:t>
      </w:r>
      <w:r w:rsidRPr="00C02D4A">
        <w:rPr>
          <w:rFonts w:ascii="Times New Roman" w:hAnsi="Times New Roman"/>
          <w:b w:val="0"/>
          <w:i w:val="0"/>
          <w:sz w:val="28"/>
          <w:szCs w:val="28"/>
        </w:rPr>
        <w:t xml:space="preserve"> ПЛАН</w:t>
      </w:r>
      <w:r w:rsidR="00E04422">
        <w:rPr>
          <w:rFonts w:ascii="Times New Roman" w:hAnsi="Times New Roman"/>
          <w:b w:val="0"/>
          <w:i w:val="0"/>
          <w:sz w:val="28"/>
          <w:szCs w:val="28"/>
        </w:rPr>
        <w:t>А</w:t>
      </w:r>
      <w:bookmarkEnd w:id="27"/>
      <w:r w:rsidR="00B32B13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</w:p>
    <w:p w:rsidR="00A51F35" w:rsidRPr="00B52080" w:rsidRDefault="00A1530D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Реализацию проекта планируется осуществит</w:t>
      </w:r>
      <w:r w:rsidR="00A51F35" w:rsidRPr="00B52080">
        <w:rPr>
          <w:sz w:val="28"/>
          <w:szCs w:val="28"/>
        </w:rPr>
        <w:t>ь за счет собственных средств</w:t>
      </w:r>
      <w:r w:rsidR="004B313C" w:rsidRPr="00B52080">
        <w:rPr>
          <w:sz w:val="28"/>
          <w:szCs w:val="28"/>
        </w:rPr>
        <w:t>.</w:t>
      </w:r>
    </w:p>
    <w:p w:rsidR="000721DE" w:rsidRPr="00B52080" w:rsidRDefault="00A51F35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Для оценки инвестиционной привлекательности проекта необходимо оценить и спланировать следующие внешние показатели:</w:t>
      </w:r>
    </w:p>
    <w:p w:rsidR="00A51F35" w:rsidRPr="00B52080" w:rsidRDefault="00A51F35" w:rsidP="00140A3D">
      <w:pPr>
        <w:pStyle w:val="afa"/>
        <w:numPr>
          <w:ilvl w:val="0"/>
          <w:numId w:val="40"/>
        </w:numPr>
        <w:jc w:val="both"/>
        <w:rPr>
          <w:sz w:val="28"/>
          <w:szCs w:val="28"/>
        </w:rPr>
      </w:pPr>
      <w:r w:rsidRPr="00B52080">
        <w:rPr>
          <w:sz w:val="28"/>
          <w:szCs w:val="28"/>
        </w:rPr>
        <w:t>Курс доллара США.</w:t>
      </w:r>
    </w:p>
    <w:p w:rsidR="00A51F35" w:rsidRPr="00B52080" w:rsidRDefault="00A51F35" w:rsidP="00140A3D">
      <w:pPr>
        <w:pStyle w:val="afa"/>
        <w:numPr>
          <w:ilvl w:val="0"/>
          <w:numId w:val="40"/>
        </w:numPr>
        <w:jc w:val="both"/>
        <w:rPr>
          <w:sz w:val="28"/>
          <w:szCs w:val="28"/>
        </w:rPr>
      </w:pPr>
      <w:r w:rsidRPr="00B52080">
        <w:rPr>
          <w:sz w:val="28"/>
          <w:szCs w:val="28"/>
        </w:rPr>
        <w:t>Стоимость газа для РБ</w:t>
      </w:r>
    </w:p>
    <w:p w:rsidR="00A51F35" w:rsidRPr="00B52080" w:rsidRDefault="00A51F35" w:rsidP="00140A3D">
      <w:pPr>
        <w:pStyle w:val="afa"/>
        <w:numPr>
          <w:ilvl w:val="0"/>
          <w:numId w:val="40"/>
        </w:numPr>
        <w:jc w:val="both"/>
        <w:rPr>
          <w:sz w:val="28"/>
          <w:szCs w:val="28"/>
        </w:rPr>
      </w:pPr>
      <w:r w:rsidRPr="00B52080">
        <w:rPr>
          <w:sz w:val="28"/>
          <w:szCs w:val="28"/>
        </w:rPr>
        <w:t xml:space="preserve">Тарифы на электроэнергию </w:t>
      </w:r>
    </w:p>
    <w:p w:rsidR="00A51F35" w:rsidRPr="00B52080" w:rsidRDefault="00A51F35" w:rsidP="00140A3D">
      <w:pPr>
        <w:pStyle w:val="afa"/>
        <w:numPr>
          <w:ilvl w:val="0"/>
          <w:numId w:val="40"/>
        </w:numPr>
        <w:jc w:val="both"/>
        <w:rPr>
          <w:sz w:val="28"/>
          <w:szCs w:val="28"/>
        </w:rPr>
      </w:pPr>
      <w:r w:rsidRPr="00B52080">
        <w:rPr>
          <w:sz w:val="28"/>
          <w:szCs w:val="28"/>
        </w:rPr>
        <w:t>Тарифы на теплоэнергию</w:t>
      </w:r>
    </w:p>
    <w:p w:rsidR="005A58A4" w:rsidRPr="00B52080" w:rsidRDefault="000A3F6E" w:rsidP="00140A3D">
      <w:pPr>
        <w:pStyle w:val="ConsPlusTitle"/>
        <w:rPr>
          <w:color w:val="FF0000"/>
          <w:sz w:val="28"/>
          <w:szCs w:val="28"/>
        </w:rPr>
      </w:pPr>
      <w:r w:rsidRPr="00B52080">
        <w:rPr>
          <w:sz w:val="28"/>
          <w:szCs w:val="28"/>
        </w:rPr>
        <w:t>Р</w:t>
      </w:r>
      <w:r w:rsidR="00A51F35" w:rsidRPr="00B52080">
        <w:rPr>
          <w:sz w:val="28"/>
          <w:szCs w:val="28"/>
        </w:rPr>
        <w:t xml:space="preserve">ост курса </w:t>
      </w:r>
      <w:r w:rsidR="00FB2275" w:rsidRPr="00B52080">
        <w:rPr>
          <w:sz w:val="28"/>
          <w:szCs w:val="28"/>
        </w:rPr>
        <w:t>доллара</w:t>
      </w:r>
      <w:r w:rsidR="00A51F35" w:rsidRPr="00B52080">
        <w:rPr>
          <w:sz w:val="28"/>
          <w:szCs w:val="28"/>
        </w:rPr>
        <w:t xml:space="preserve"> планируется </w:t>
      </w:r>
      <w:r w:rsidRPr="00B52080">
        <w:rPr>
          <w:sz w:val="28"/>
          <w:szCs w:val="28"/>
        </w:rPr>
        <w:t xml:space="preserve">на уровне 12 </w:t>
      </w:r>
      <w:r w:rsidR="00A51F35" w:rsidRPr="00B52080">
        <w:rPr>
          <w:sz w:val="28"/>
          <w:szCs w:val="28"/>
        </w:rPr>
        <w:t>% в год</w:t>
      </w:r>
      <w:r w:rsidRPr="00B52080">
        <w:rPr>
          <w:sz w:val="28"/>
          <w:szCs w:val="28"/>
        </w:rPr>
        <w:t xml:space="preserve">, исходя из средних темпов роста за последние 4 года. </w:t>
      </w:r>
      <w:r w:rsidR="003C19CE" w:rsidRPr="00B52080">
        <w:rPr>
          <w:sz w:val="28"/>
          <w:szCs w:val="28"/>
        </w:rPr>
        <w:t>Согласно документу «Стратегия социально-экономического развития Республики Беларусь</w:t>
      </w:r>
      <w:r w:rsidR="00E04422" w:rsidRPr="00E04422">
        <w:rPr>
          <w:bCs/>
          <w:color w:val="000000"/>
          <w:sz w:val="28"/>
          <w:szCs w:val="28"/>
        </w:rPr>
        <w:t xml:space="preserve"> </w:t>
      </w:r>
      <w:r w:rsidR="00E04422" w:rsidRPr="00605A06">
        <w:rPr>
          <w:bCs/>
          <w:color w:val="000000"/>
          <w:sz w:val="28"/>
          <w:szCs w:val="28"/>
        </w:rPr>
        <w:t xml:space="preserve">на период до </w:t>
      </w:r>
      <w:smartTag w:uri="urn:schemas-microsoft-com:office:smarttags" w:element="metricconverter">
        <w:smartTagPr>
          <w:attr w:name="ProductID" w:val="2020 г"/>
        </w:smartTagPr>
        <w:r w:rsidR="00E04422" w:rsidRPr="00605A06">
          <w:rPr>
            <w:bCs/>
            <w:color w:val="000000"/>
            <w:sz w:val="28"/>
            <w:szCs w:val="28"/>
          </w:rPr>
          <w:t>2020 г</w:t>
        </w:r>
      </w:smartTag>
      <w:r w:rsidR="003C19CE" w:rsidRPr="00B52080">
        <w:rPr>
          <w:sz w:val="28"/>
          <w:szCs w:val="28"/>
        </w:rPr>
        <w:t>»</w:t>
      </w:r>
      <w:r w:rsidR="00A51F35" w:rsidRPr="00B52080">
        <w:rPr>
          <w:sz w:val="28"/>
          <w:szCs w:val="28"/>
        </w:rPr>
        <w:t xml:space="preserve"> стоимость электроэнергии в 2014 году составит </w:t>
      </w:r>
      <w:r w:rsidR="001151F4" w:rsidRPr="00B52080">
        <w:rPr>
          <w:color w:val="000000"/>
          <w:sz w:val="28"/>
          <w:szCs w:val="28"/>
        </w:rPr>
        <w:t>1691</w:t>
      </w:r>
      <w:r w:rsidR="00E04422">
        <w:rPr>
          <w:color w:val="000000"/>
          <w:sz w:val="28"/>
          <w:szCs w:val="28"/>
        </w:rPr>
        <w:t xml:space="preserve"> </w:t>
      </w:r>
      <w:r w:rsidR="00A51F35" w:rsidRPr="00B52080">
        <w:rPr>
          <w:sz w:val="28"/>
          <w:szCs w:val="28"/>
        </w:rPr>
        <w:t xml:space="preserve">рубля за кВт/ч для </w:t>
      </w:r>
      <w:r w:rsidR="00FB2275" w:rsidRPr="00B52080">
        <w:rPr>
          <w:sz w:val="28"/>
          <w:szCs w:val="28"/>
        </w:rPr>
        <w:t>предприятий</w:t>
      </w:r>
      <w:r w:rsidR="00A51F35" w:rsidRPr="00B52080">
        <w:rPr>
          <w:sz w:val="28"/>
          <w:szCs w:val="28"/>
        </w:rPr>
        <w:t xml:space="preserve"> в дневное время. Так же планируемая скорость роста тарифов </w:t>
      </w:r>
      <w:r w:rsidR="003C19CE" w:rsidRPr="00B52080">
        <w:rPr>
          <w:sz w:val="28"/>
          <w:szCs w:val="28"/>
        </w:rPr>
        <w:t>при</w:t>
      </w:r>
      <w:r w:rsidR="00E04D4A" w:rsidRPr="00B52080">
        <w:rPr>
          <w:sz w:val="28"/>
          <w:szCs w:val="28"/>
        </w:rPr>
        <w:t>вязана к росту курса доллара, т.</w:t>
      </w:r>
      <w:r w:rsidR="003C19CE" w:rsidRPr="00B52080">
        <w:rPr>
          <w:sz w:val="28"/>
          <w:szCs w:val="28"/>
        </w:rPr>
        <w:t>е составит 12 %</w:t>
      </w:r>
      <w:r w:rsidR="00A51F35" w:rsidRPr="00B52080">
        <w:rPr>
          <w:sz w:val="28"/>
          <w:szCs w:val="28"/>
        </w:rPr>
        <w:t xml:space="preserve">. Такая скорость роста тарифов обусловлена планом выхода на полную окупаемость энергосистемы. </w:t>
      </w:r>
      <w:r w:rsidR="00A032A9" w:rsidRPr="00B52080">
        <w:rPr>
          <w:color w:val="FF0000"/>
          <w:sz w:val="28"/>
          <w:szCs w:val="28"/>
        </w:rPr>
        <w:t>О</w:t>
      </w:r>
      <w:r w:rsidR="005A58A4" w:rsidRPr="00B52080">
        <w:rPr>
          <w:color w:val="FF0000"/>
          <w:sz w:val="28"/>
          <w:szCs w:val="28"/>
        </w:rPr>
        <w:t>тпуск</w:t>
      </w:r>
      <w:r w:rsidR="00A032A9" w:rsidRPr="00B52080">
        <w:rPr>
          <w:color w:val="FF0000"/>
          <w:sz w:val="28"/>
          <w:szCs w:val="28"/>
        </w:rPr>
        <w:t xml:space="preserve"> избыточной</w:t>
      </w:r>
      <w:r w:rsidR="005A58A4" w:rsidRPr="00B52080">
        <w:rPr>
          <w:color w:val="FF0000"/>
          <w:sz w:val="28"/>
          <w:szCs w:val="28"/>
        </w:rPr>
        <w:t xml:space="preserve"> электрической энергии будет продаваться белорусской энергосистеме по установленным Минэкономики тарифам. В настоящее время в соответствии с Приказом ГПО Белэнерго от 25.11.2011г № 375 он соответствует 60% от </w:t>
      </w:r>
      <w:r w:rsidR="00A032A9" w:rsidRPr="00B52080">
        <w:rPr>
          <w:color w:val="FF0000"/>
          <w:sz w:val="28"/>
          <w:szCs w:val="28"/>
        </w:rPr>
        <w:t>тарифов для</w:t>
      </w:r>
      <w:r w:rsidR="005A58A4" w:rsidRPr="00B52080">
        <w:rPr>
          <w:color w:val="FF0000"/>
          <w:sz w:val="28"/>
          <w:szCs w:val="28"/>
        </w:rPr>
        <w:t xml:space="preserve"> предприяти</w:t>
      </w:r>
      <w:r w:rsidR="00A032A9" w:rsidRPr="00B52080">
        <w:rPr>
          <w:color w:val="FF0000"/>
          <w:sz w:val="28"/>
          <w:szCs w:val="28"/>
        </w:rPr>
        <w:t>й</w:t>
      </w:r>
      <w:r w:rsidR="005A58A4" w:rsidRPr="00B52080">
        <w:rPr>
          <w:color w:val="FF0000"/>
          <w:sz w:val="28"/>
          <w:szCs w:val="28"/>
        </w:rPr>
        <w:t>.</w:t>
      </w:r>
    </w:p>
    <w:p w:rsidR="00A51F35" w:rsidRPr="00B52080" w:rsidRDefault="003C19CE" w:rsidP="00140A3D">
      <w:pPr>
        <w:pStyle w:val="ConsPlusTitle"/>
        <w:rPr>
          <w:sz w:val="28"/>
          <w:szCs w:val="28"/>
        </w:rPr>
      </w:pPr>
      <w:r w:rsidRPr="00B52080">
        <w:rPr>
          <w:sz w:val="28"/>
          <w:szCs w:val="28"/>
        </w:rPr>
        <w:t>В соответствии с документом</w:t>
      </w:r>
      <w:r w:rsidR="00E04422">
        <w:rPr>
          <w:sz w:val="28"/>
          <w:szCs w:val="28"/>
        </w:rPr>
        <w:t xml:space="preserve"> </w:t>
      </w:r>
      <w:r w:rsidRPr="00B52080">
        <w:rPr>
          <w:sz w:val="28"/>
          <w:szCs w:val="28"/>
        </w:rPr>
        <w:t>«Стратегия социально-экономического развития Республики Беларусь</w:t>
      </w:r>
      <w:r w:rsidR="00605A06" w:rsidRPr="00605A06">
        <w:rPr>
          <w:rFonts w:ascii="Verdana" w:hAnsi="Verdana"/>
          <w:b/>
          <w:bCs/>
          <w:color w:val="000000"/>
          <w:sz w:val="15"/>
          <w:szCs w:val="15"/>
        </w:rPr>
        <w:t xml:space="preserve"> </w:t>
      </w:r>
      <w:r w:rsidR="00605A06" w:rsidRPr="00605A06">
        <w:rPr>
          <w:bCs/>
          <w:color w:val="000000"/>
          <w:sz w:val="28"/>
          <w:szCs w:val="28"/>
        </w:rPr>
        <w:t xml:space="preserve">на период до </w:t>
      </w:r>
      <w:smartTag w:uri="urn:schemas-microsoft-com:office:smarttags" w:element="metricconverter">
        <w:smartTagPr>
          <w:attr w:name="ProductID" w:val="2020 г"/>
        </w:smartTagPr>
        <w:r w:rsidR="00605A06" w:rsidRPr="00605A06">
          <w:rPr>
            <w:bCs/>
            <w:color w:val="000000"/>
            <w:sz w:val="28"/>
            <w:szCs w:val="28"/>
          </w:rPr>
          <w:t>2020 г</w:t>
        </w:r>
      </w:smartTag>
      <w:r w:rsidRPr="00B52080">
        <w:rPr>
          <w:sz w:val="28"/>
          <w:szCs w:val="28"/>
        </w:rPr>
        <w:t>» с</w:t>
      </w:r>
      <w:r w:rsidR="00A51F35" w:rsidRPr="00B52080">
        <w:rPr>
          <w:sz w:val="28"/>
          <w:szCs w:val="28"/>
        </w:rPr>
        <w:t>тоимость газа для РБ регламентирова</w:t>
      </w:r>
      <w:r w:rsidR="00B154EC" w:rsidRPr="00B52080">
        <w:rPr>
          <w:sz w:val="28"/>
          <w:szCs w:val="28"/>
        </w:rPr>
        <w:t>на долгосрочными контрактами. К</w:t>
      </w:r>
      <w:r w:rsidR="00605A06">
        <w:rPr>
          <w:sz w:val="28"/>
          <w:szCs w:val="28"/>
        </w:rPr>
        <w:t xml:space="preserve"> </w:t>
      </w:r>
      <w:r w:rsidR="00E5205E" w:rsidRPr="00B52080">
        <w:rPr>
          <w:sz w:val="28"/>
          <w:szCs w:val="28"/>
        </w:rPr>
        <w:t xml:space="preserve">2020 году планируется </w:t>
      </w:r>
      <w:r w:rsidR="00E5205E" w:rsidRPr="00B52080">
        <w:rPr>
          <w:sz w:val="28"/>
          <w:szCs w:val="28"/>
        </w:rPr>
        <w:lastRenderedPageBreak/>
        <w:t xml:space="preserve">рост до </w:t>
      </w:r>
      <w:r w:rsidRPr="00B52080">
        <w:rPr>
          <w:sz w:val="28"/>
          <w:szCs w:val="28"/>
        </w:rPr>
        <w:t xml:space="preserve">среднеевропейских цен - </w:t>
      </w:r>
      <w:r w:rsidR="00E5205E" w:rsidRPr="00B52080">
        <w:rPr>
          <w:sz w:val="28"/>
          <w:szCs w:val="28"/>
        </w:rPr>
        <w:t>42</w:t>
      </w:r>
      <w:r w:rsidR="00A51F35" w:rsidRPr="00B52080">
        <w:rPr>
          <w:sz w:val="28"/>
          <w:szCs w:val="28"/>
        </w:rPr>
        <w:t>0 долларов за тысячу кубометров газа.</w:t>
      </w:r>
      <w:r w:rsidR="001159CE" w:rsidRPr="00B52080">
        <w:rPr>
          <w:sz w:val="28"/>
          <w:szCs w:val="28"/>
        </w:rPr>
        <w:t xml:space="preserve"> Таким образом, плановые значение </w:t>
      </w:r>
      <w:r w:rsidR="00B154EC" w:rsidRPr="00B52080">
        <w:rPr>
          <w:sz w:val="28"/>
          <w:szCs w:val="28"/>
        </w:rPr>
        <w:t>показателей деятельности</w:t>
      </w:r>
      <w:r w:rsidRPr="00B52080">
        <w:rPr>
          <w:sz w:val="28"/>
          <w:szCs w:val="28"/>
        </w:rPr>
        <w:t xml:space="preserve"> следующие</w:t>
      </w:r>
      <w:r w:rsidR="001159CE" w:rsidRPr="00B52080">
        <w:rPr>
          <w:sz w:val="28"/>
          <w:szCs w:val="28"/>
        </w:rPr>
        <w:t>:</w:t>
      </w:r>
    </w:p>
    <w:p w:rsidR="00EC4287" w:rsidRPr="00B52080" w:rsidRDefault="00EC4287" w:rsidP="00140A3D">
      <w:pPr>
        <w:pStyle w:val="ConsPlusTitle"/>
        <w:ind w:firstLine="0"/>
        <w:rPr>
          <w:sz w:val="28"/>
          <w:szCs w:val="28"/>
        </w:rPr>
      </w:pPr>
    </w:p>
    <w:p w:rsidR="000A3F6E" w:rsidRPr="00B52080" w:rsidRDefault="00A8407A" w:rsidP="00140A3D">
      <w:pPr>
        <w:pStyle w:val="ConsPlusTitle"/>
        <w:ind w:firstLine="0"/>
        <w:rPr>
          <w:sz w:val="28"/>
          <w:szCs w:val="28"/>
        </w:rPr>
      </w:pPr>
      <w:r w:rsidRPr="00B52080">
        <w:rPr>
          <w:sz w:val="28"/>
          <w:szCs w:val="28"/>
        </w:rPr>
        <w:t>Таблица 4.12</w:t>
      </w:r>
      <w:r w:rsidR="00C079C9" w:rsidRPr="00B52080">
        <w:rPr>
          <w:sz w:val="28"/>
          <w:szCs w:val="28"/>
        </w:rPr>
        <w:t xml:space="preserve"> – Плановые значения показателей </w:t>
      </w:r>
      <w:r w:rsidR="00B154EC" w:rsidRPr="00B52080">
        <w:rPr>
          <w:sz w:val="28"/>
          <w:szCs w:val="28"/>
        </w:rPr>
        <w:t xml:space="preserve">деятельности мини ТЭЦ </w:t>
      </w:r>
      <w:r w:rsidR="00C079C9" w:rsidRPr="00B52080">
        <w:rPr>
          <w:sz w:val="28"/>
          <w:szCs w:val="28"/>
        </w:rPr>
        <w:t>за 10 лет.</w:t>
      </w:r>
    </w:p>
    <w:tbl>
      <w:tblPr>
        <w:tblW w:w="9786" w:type="dxa"/>
        <w:tblLayout w:type="fixed"/>
        <w:tblCellMar>
          <w:left w:w="0" w:type="dxa"/>
          <w:right w:w="0" w:type="dxa"/>
        </w:tblCellMar>
        <w:tblLook w:val="04A0"/>
      </w:tblPr>
      <w:tblGrid>
        <w:gridCol w:w="572"/>
        <w:gridCol w:w="969"/>
        <w:gridCol w:w="1158"/>
        <w:gridCol w:w="1275"/>
        <w:gridCol w:w="993"/>
        <w:gridCol w:w="1417"/>
        <w:gridCol w:w="1276"/>
        <w:gridCol w:w="1134"/>
        <w:gridCol w:w="992"/>
      </w:tblGrid>
      <w:tr w:rsidR="000A3F6E" w:rsidRPr="00B52080" w:rsidTr="000A3F6E">
        <w:trPr>
          <w:trHeight w:val="900"/>
          <w:tblHeader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Год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Курс доллар, руб за долл.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Тариф  электр , руб. за квт/ч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Тариф тепло , руб. за гКал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Тариф на излишки электр, руб. за квт/ч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Тариф на излишки тепло, руб. за гКал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Себес-ть электр, руб. за квт/ч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Себес-ть тепло, руб. за гКал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Цена за Газ, долл. за тыс. куб. м.</w:t>
            </w:r>
          </w:p>
        </w:tc>
      </w:tr>
      <w:tr w:rsidR="000A3F6E" w:rsidRPr="00B52080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9300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1691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925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1015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555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1804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1260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230</w:t>
            </w:r>
          </w:p>
        </w:tc>
      </w:tr>
      <w:tr w:rsidR="000A3F6E" w:rsidRPr="00B52080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2015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10416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1945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1064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1167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638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1060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716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312</w:t>
            </w:r>
          </w:p>
        </w:tc>
      </w:tr>
      <w:tr w:rsidR="000A3F6E" w:rsidRPr="00B52080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11666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2236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1223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1342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734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1279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853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340</w:t>
            </w:r>
          </w:p>
        </w:tc>
      </w:tr>
      <w:tr w:rsidR="000A3F6E" w:rsidRPr="00B52080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2017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13066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2572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1407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1543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844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1444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956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345</w:t>
            </w:r>
          </w:p>
        </w:tc>
      </w:tr>
      <w:tr w:rsidR="000A3F6E" w:rsidRPr="00B52080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2018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14634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2958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1618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1775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971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1632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1073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350</w:t>
            </w:r>
          </w:p>
        </w:tc>
      </w:tr>
      <w:tr w:rsidR="000A3F6E" w:rsidRPr="00B52080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2019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16390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3401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1861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1116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1819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1190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350</w:t>
            </w:r>
          </w:p>
        </w:tc>
      </w:tr>
      <w:tr w:rsidR="000A3F6E" w:rsidRPr="00B52080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18357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3911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2140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2347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1284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2422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1566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420</w:t>
            </w:r>
          </w:p>
        </w:tc>
      </w:tr>
      <w:tr w:rsidR="000A3F6E" w:rsidRPr="00B52080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2021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20559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4498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2461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2699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1476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2704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1743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420</w:t>
            </w:r>
          </w:p>
        </w:tc>
      </w:tr>
      <w:tr w:rsidR="000A3F6E" w:rsidRPr="00B52080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2022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23026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5173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2830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3104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1698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1940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420</w:t>
            </w:r>
          </w:p>
        </w:tc>
      </w:tr>
      <w:tr w:rsidR="000A3F6E" w:rsidRPr="00B52080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2023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25790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5949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3254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3569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1952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3374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2162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420</w:t>
            </w:r>
          </w:p>
        </w:tc>
      </w:tr>
      <w:tr w:rsidR="000A3F6E" w:rsidRPr="00B52080" w:rsidTr="000A3F6E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2024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28884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6841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3742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4105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2245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3771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2410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F6E" w:rsidRPr="00E063F2" w:rsidRDefault="000A3F6E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420</w:t>
            </w:r>
          </w:p>
        </w:tc>
      </w:tr>
    </w:tbl>
    <w:p w:rsidR="000A3F6E" w:rsidRPr="00B52080" w:rsidRDefault="000A3F6E" w:rsidP="00140A3D">
      <w:pPr>
        <w:pStyle w:val="ConsPlusTitle"/>
        <w:rPr>
          <w:color w:val="FF0000"/>
          <w:sz w:val="28"/>
          <w:szCs w:val="28"/>
        </w:rPr>
      </w:pPr>
    </w:p>
    <w:p w:rsidR="00A51F35" w:rsidRPr="00B52080" w:rsidRDefault="00E04D4A" w:rsidP="00140A3D">
      <w:pPr>
        <w:pStyle w:val="ConsPlusTitle"/>
        <w:rPr>
          <w:color w:val="FF0000"/>
          <w:sz w:val="28"/>
          <w:szCs w:val="28"/>
        </w:rPr>
      </w:pPr>
      <w:r w:rsidRPr="00B52080">
        <w:rPr>
          <w:color w:val="FF0000"/>
          <w:sz w:val="28"/>
          <w:szCs w:val="28"/>
        </w:rPr>
        <w:t>Э</w:t>
      </w:r>
      <w:r w:rsidR="006F068D" w:rsidRPr="00B52080">
        <w:rPr>
          <w:color w:val="FF0000"/>
          <w:sz w:val="28"/>
          <w:szCs w:val="28"/>
        </w:rPr>
        <w:t>кономический эффект за год рассчитывался</w:t>
      </w:r>
      <w:r w:rsidR="001151F4" w:rsidRPr="00B52080">
        <w:rPr>
          <w:color w:val="FF0000"/>
          <w:sz w:val="28"/>
          <w:szCs w:val="28"/>
        </w:rPr>
        <w:t xml:space="preserve"> по формулам (</w:t>
      </w:r>
      <w:r w:rsidR="00D33A98" w:rsidRPr="00B52080">
        <w:rPr>
          <w:color w:val="FF0000"/>
          <w:sz w:val="28"/>
          <w:szCs w:val="28"/>
        </w:rPr>
        <w:t>3-7</w:t>
      </w:r>
      <w:r w:rsidR="001151F4" w:rsidRPr="00B52080">
        <w:rPr>
          <w:color w:val="FF0000"/>
          <w:sz w:val="28"/>
          <w:szCs w:val="28"/>
        </w:rPr>
        <w:t>).</w:t>
      </w:r>
    </w:p>
    <w:p w:rsidR="004B313C" w:rsidRPr="00B52080" w:rsidRDefault="004B313C" w:rsidP="00140A3D">
      <w:pPr>
        <w:pStyle w:val="ConsPlusTitle"/>
        <w:rPr>
          <w:sz w:val="28"/>
          <w:szCs w:val="28"/>
        </w:rPr>
      </w:pPr>
    </w:p>
    <w:p w:rsidR="00A1530D" w:rsidRPr="00C02D4A" w:rsidRDefault="00C02D4A" w:rsidP="00C02D4A">
      <w:pPr>
        <w:pStyle w:val="2"/>
        <w:numPr>
          <w:ilvl w:val="0"/>
          <w:numId w:val="0"/>
        </w:numPr>
        <w:ind w:left="142"/>
        <w:jc w:val="center"/>
        <w:rPr>
          <w:rFonts w:ascii="Times New Roman" w:hAnsi="Times New Roman"/>
          <w:b w:val="0"/>
          <w:i w:val="0"/>
          <w:sz w:val="28"/>
          <w:szCs w:val="28"/>
        </w:rPr>
      </w:pPr>
      <w:bookmarkStart w:id="28" w:name="_Toc375503485"/>
      <w:r w:rsidRPr="00C02D4A">
        <w:rPr>
          <w:rFonts w:ascii="Times New Roman" w:hAnsi="Times New Roman"/>
          <w:b w:val="0"/>
          <w:i w:val="0"/>
          <w:sz w:val="28"/>
          <w:szCs w:val="28"/>
        </w:rPr>
        <w:t>4.5 ПАРАМЕТРЫ ЭФФЕКТИВНОСТИ ПРОЕКТА</w:t>
      </w:r>
      <w:bookmarkEnd w:id="28"/>
    </w:p>
    <w:p w:rsidR="00244993" w:rsidRPr="00B52080" w:rsidRDefault="00244993" w:rsidP="00140A3D">
      <w:pPr>
        <w:ind w:firstLine="708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Для расчета дисконтируемого срока окупаемости был рассмотрен следующий план-график реализации проекта.</w:t>
      </w:r>
    </w:p>
    <w:p w:rsidR="009A4702" w:rsidRPr="00B52080" w:rsidRDefault="00E12338" w:rsidP="00140A3D">
      <w:pPr>
        <w:ind w:firstLine="708"/>
        <w:jc w:val="both"/>
        <w:rPr>
          <w:sz w:val="28"/>
          <w:szCs w:val="28"/>
        </w:rPr>
      </w:pPr>
      <w:r w:rsidRPr="00B52080">
        <w:rPr>
          <w:color w:val="000000"/>
          <w:sz w:val="28"/>
          <w:szCs w:val="28"/>
        </w:rPr>
        <w:t>Начало строительства – 01.01.2014 года, Ввод в эксплуатацию 01.06.201</w:t>
      </w:r>
      <w:r w:rsidR="00C079C9" w:rsidRPr="00B52080">
        <w:rPr>
          <w:color w:val="000000"/>
          <w:sz w:val="28"/>
          <w:szCs w:val="28"/>
        </w:rPr>
        <w:t>4</w:t>
      </w:r>
      <w:r w:rsidRPr="00B52080">
        <w:rPr>
          <w:color w:val="000000"/>
          <w:sz w:val="28"/>
          <w:szCs w:val="28"/>
        </w:rPr>
        <w:t xml:space="preserve"> года.</w:t>
      </w:r>
      <w:r w:rsidR="00605A06">
        <w:rPr>
          <w:color w:val="000000"/>
          <w:sz w:val="28"/>
          <w:szCs w:val="28"/>
        </w:rPr>
        <w:t xml:space="preserve"> </w:t>
      </w:r>
      <w:r w:rsidR="000C25EA" w:rsidRPr="00B52080">
        <w:rPr>
          <w:color w:val="000000"/>
          <w:sz w:val="28"/>
          <w:szCs w:val="28"/>
        </w:rPr>
        <w:t>С</w:t>
      </w:r>
      <w:r w:rsidR="00C079C9" w:rsidRPr="00B52080">
        <w:rPr>
          <w:color w:val="000000"/>
          <w:sz w:val="28"/>
          <w:szCs w:val="28"/>
        </w:rPr>
        <w:t xml:space="preserve">рок строительства </w:t>
      </w:r>
      <w:r w:rsidRPr="00B52080">
        <w:rPr>
          <w:color w:val="000000"/>
          <w:sz w:val="28"/>
          <w:szCs w:val="28"/>
        </w:rPr>
        <w:t>6 месяцев. Оплата 100 % в течение строительства</w:t>
      </w:r>
      <w:r w:rsidR="00C079C9" w:rsidRPr="00B52080">
        <w:rPr>
          <w:color w:val="000000"/>
          <w:sz w:val="28"/>
          <w:szCs w:val="28"/>
        </w:rPr>
        <w:t>.</w:t>
      </w:r>
    </w:p>
    <w:p w:rsidR="00244993" w:rsidRPr="00B52080" w:rsidRDefault="00244993" w:rsidP="00140A3D">
      <w:pPr>
        <w:ind w:firstLine="708"/>
        <w:rPr>
          <w:bCs/>
          <w:sz w:val="28"/>
          <w:szCs w:val="28"/>
        </w:rPr>
      </w:pPr>
      <w:r w:rsidRPr="00B52080">
        <w:rPr>
          <w:bCs/>
          <w:sz w:val="28"/>
          <w:szCs w:val="28"/>
        </w:rPr>
        <w:t>Расчет проводится при следующих условиях:</w:t>
      </w:r>
    </w:p>
    <w:p w:rsidR="00244993" w:rsidRPr="00B52080" w:rsidRDefault="00244993" w:rsidP="00140A3D">
      <w:pPr>
        <w:ind w:firstLine="709"/>
        <w:jc w:val="both"/>
        <w:rPr>
          <w:bCs/>
          <w:sz w:val="28"/>
          <w:szCs w:val="28"/>
        </w:rPr>
      </w:pPr>
      <w:r w:rsidRPr="00B52080">
        <w:rPr>
          <w:bCs/>
          <w:sz w:val="28"/>
          <w:szCs w:val="28"/>
        </w:rPr>
        <w:t>а) горизонт расчета  принимается -  10 лет;</w:t>
      </w:r>
    </w:p>
    <w:p w:rsidR="00244993" w:rsidRPr="00B52080" w:rsidRDefault="00244993" w:rsidP="00140A3D">
      <w:pPr>
        <w:ind w:firstLine="709"/>
        <w:jc w:val="both"/>
        <w:rPr>
          <w:bCs/>
          <w:sz w:val="28"/>
          <w:szCs w:val="28"/>
        </w:rPr>
      </w:pPr>
      <w:r w:rsidRPr="00B52080">
        <w:rPr>
          <w:bCs/>
          <w:sz w:val="28"/>
          <w:szCs w:val="28"/>
        </w:rPr>
        <w:t>б)  шаг расчета – один год;</w:t>
      </w:r>
    </w:p>
    <w:p w:rsidR="00244993" w:rsidRPr="00B52080" w:rsidRDefault="00244993" w:rsidP="00140A3D">
      <w:pPr>
        <w:ind w:firstLine="709"/>
        <w:jc w:val="both"/>
        <w:rPr>
          <w:bCs/>
          <w:sz w:val="28"/>
          <w:szCs w:val="28"/>
        </w:rPr>
      </w:pPr>
      <w:r w:rsidRPr="00B52080">
        <w:rPr>
          <w:bCs/>
          <w:sz w:val="28"/>
          <w:szCs w:val="28"/>
        </w:rPr>
        <w:t>в) коэффициент дисконтир</w:t>
      </w:r>
      <w:r w:rsidR="001F4A0B" w:rsidRPr="00B52080">
        <w:rPr>
          <w:bCs/>
          <w:sz w:val="28"/>
          <w:szCs w:val="28"/>
        </w:rPr>
        <w:t xml:space="preserve">ования </w:t>
      </w:r>
      <w:r w:rsidR="00471536" w:rsidRPr="00B52080">
        <w:rPr>
          <w:bCs/>
          <w:sz w:val="28"/>
          <w:szCs w:val="28"/>
        </w:rPr>
        <w:t xml:space="preserve">принимается в соответствии </w:t>
      </w:r>
      <w:r w:rsidR="00471536" w:rsidRPr="00B52080">
        <w:rPr>
          <w:bCs/>
          <w:sz w:val="28"/>
          <w:szCs w:val="28"/>
          <w:lang w:val="en-US"/>
        </w:rPr>
        <w:t>c</w:t>
      </w:r>
      <w:r w:rsidR="00471536" w:rsidRPr="00B52080">
        <w:rPr>
          <w:bCs/>
          <w:sz w:val="28"/>
          <w:szCs w:val="28"/>
        </w:rPr>
        <w:t>средними ставками по валютным кредитам -</w:t>
      </w:r>
      <w:r w:rsidR="001F4A0B" w:rsidRPr="00B52080">
        <w:rPr>
          <w:bCs/>
          <w:sz w:val="28"/>
          <w:szCs w:val="28"/>
        </w:rPr>
        <w:t xml:space="preserve"> 12%</w:t>
      </w:r>
      <w:r w:rsidR="00471536" w:rsidRPr="00B52080">
        <w:rPr>
          <w:bCs/>
          <w:sz w:val="28"/>
          <w:szCs w:val="28"/>
        </w:rPr>
        <w:t xml:space="preserve"> (Инвестиционный кредит в валюте от</w:t>
      </w:r>
      <w:r w:rsidR="002B5469">
        <w:rPr>
          <w:bCs/>
          <w:sz w:val="28"/>
          <w:szCs w:val="28"/>
        </w:rPr>
        <w:t xml:space="preserve"> </w:t>
      </w:r>
      <w:hyperlink r:id="rId23" w:history="1">
        <w:r w:rsidR="00471536" w:rsidRPr="00B52080">
          <w:rPr>
            <w:rStyle w:val="af2"/>
            <w:rFonts w:cs="Arial"/>
            <w:color w:val="auto"/>
            <w:sz w:val="28"/>
            <w:szCs w:val="28"/>
            <w:u w:val="none"/>
          </w:rPr>
          <w:t>Беларусбанк АСБ ОАО</w:t>
        </w:r>
      </w:hyperlink>
      <w:r w:rsidR="00471536" w:rsidRPr="00B52080">
        <w:rPr>
          <w:bCs/>
          <w:sz w:val="28"/>
          <w:szCs w:val="28"/>
        </w:rPr>
        <w:t>)</w:t>
      </w:r>
      <w:r w:rsidR="001F4A0B" w:rsidRPr="00B52080">
        <w:rPr>
          <w:bCs/>
          <w:sz w:val="28"/>
          <w:szCs w:val="28"/>
        </w:rPr>
        <w:t>.</w:t>
      </w:r>
    </w:p>
    <w:p w:rsidR="00244993" w:rsidRPr="00B52080" w:rsidRDefault="00244993" w:rsidP="00140A3D">
      <w:pPr>
        <w:ind w:firstLine="709"/>
        <w:jc w:val="both"/>
        <w:rPr>
          <w:bCs/>
          <w:sz w:val="28"/>
          <w:szCs w:val="28"/>
        </w:rPr>
      </w:pPr>
      <w:r w:rsidRPr="00B52080">
        <w:rPr>
          <w:bCs/>
          <w:sz w:val="28"/>
          <w:szCs w:val="28"/>
        </w:rPr>
        <w:t xml:space="preserve">е) срок службы оборудования </w:t>
      </w:r>
      <w:r w:rsidR="00C94D2E" w:rsidRPr="00B52080">
        <w:rPr>
          <w:bCs/>
          <w:sz w:val="28"/>
          <w:szCs w:val="28"/>
        </w:rPr>
        <w:t>мини-ТЭЦ</w:t>
      </w:r>
      <w:r w:rsidRPr="00B52080">
        <w:rPr>
          <w:bCs/>
          <w:sz w:val="28"/>
          <w:szCs w:val="28"/>
        </w:rPr>
        <w:t xml:space="preserve"> - 25 лет</w:t>
      </w:r>
    </w:p>
    <w:p w:rsidR="00E95315" w:rsidRDefault="00E95315" w:rsidP="00140A3D">
      <w:pPr>
        <w:pStyle w:val="ConsPlusTitle"/>
        <w:rPr>
          <w:color w:val="FF0000"/>
          <w:sz w:val="28"/>
          <w:szCs w:val="28"/>
        </w:rPr>
      </w:pPr>
      <w:r w:rsidRPr="00B52080">
        <w:rPr>
          <w:color w:val="FF0000"/>
          <w:sz w:val="28"/>
          <w:szCs w:val="28"/>
        </w:rPr>
        <w:t>Рассчитаем основные параметры эффективности и</w:t>
      </w:r>
      <w:r w:rsidR="00C94D2E" w:rsidRPr="00B52080">
        <w:rPr>
          <w:color w:val="FF0000"/>
          <w:sz w:val="28"/>
          <w:szCs w:val="28"/>
        </w:rPr>
        <w:t>нвестиционного проекта (формулы</w:t>
      </w:r>
      <w:r w:rsidR="00D33A98" w:rsidRPr="00B52080">
        <w:rPr>
          <w:color w:val="FF0000"/>
          <w:sz w:val="28"/>
          <w:szCs w:val="28"/>
        </w:rPr>
        <w:t xml:space="preserve"> 8-11</w:t>
      </w:r>
      <w:r w:rsidRPr="00B52080">
        <w:rPr>
          <w:color w:val="FF0000"/>
          <w:sz w:val="28"/>
          <w:szCs w:val="28"/>
        </w:rPr>
        <w:t>).</w:t>
      </w:r>
    </w:p>
    <w:p w:rsidR="00605A06" w:rsidRPr="00B52080" w:rsidRDefault="00605A06" w:rsidP="00140A3D">
      <w:pPr>
        <w:pStyle w:val="ConsPlusTitle"/>
        <w:rPr>
          <w:color w:val="FF0000"/>
          <w:sz w:val="28"/>
          <w:szCs w:val="28"/>
        </w:rPr>
      </w:pPr>
    </w:p>
    <w:p w:rsidR="004B58E4" w:rsidRPr="00B52080" w:rsidRDefault="00252B80" w:rsidP="00140A3D">
      <w:pPr>
        <w:tabs>
          <w:tab w:val="left" w:pos="7815"/>
        </w:tabs>
        <w:rPr>
          <w:sz w:val="28"/>
          <w:szCs w:val="28"/>
        </w:rPr>
      </w:pPr>
      <w:r w:rsidRPr="00B52080">
        <w:rPr>
          <w:sz w:val="28"/>
          <w:szCs w:val="28"/>
        </w:rPr>
        <w:t xml:space="preserve">Таблица </w:t>
      </w:r>
      <w:r w:rsidR="002136BF" w:rsidRPr="00B52080">
        <w:rPr>
          <w:sz w:val="28"/>
          <w:szCs w:val="28"/>
        </w:rPr>
        <w:t>4.</w:t>
      </w:r>
      <w:r w:rsidR="00A8407A" w:rsidRPr="00B52080">
        <w:rPr>
          <w:sz w:val="28"/>
          <w:szCs w:val="28"/>
        </w:rPr>
        <w:t>13</w:t>
      </w:r>
      <w:r w:rsidR="004B58E4" w:rsidRPr="00B52080">
        <w:rPr>
          <w:sz w:val="28"/>
          <w:szCs w:val="28"/>
        </w:rPr>
        <w:t xml:space="preserve"> – Основные параметры эффективности мини ТЭЦ</w:t>
      </w:r>
    </w:p>
    <w:tbl>
      <w:tblPr>
        <w:tblW w:w="8960" w:type="dxa"/>
        <w:tblInd w:w="103" w:type="dxa"/>
        <w:tblLook w:val="04A0"/>
      </w:tblPr>
      <w:tblGrid>
        <w:gridCol w:w="7240"/>
        <w:gridCol w:w="1720"/>
      </w:tblGrid>
      <w:tr w:rsidR="004B58E4" w:rsidRPr="00B52080" w:rsidTr="004B58E4">
        <w:trPr>
          <w:trHeight w:val="315"/>
        </w:trPr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8E4" w:rsidRPr="00E063F2" w:rsidRDefault="004B58E4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Наименование параметра эффективности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8E4" w:rsidRPr="00E063F2" w:rsidRDefault="004B58E4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Значение</w:t>
            </w:r>
          </w:p>
        </w:tc>
      </w:tr>
      <w:tr w:rsidR="004B58E4" w:rsidRPr="00B52080" w:rsidTr="004B58E4">
        <w:trPr>
          <w:trHeight w:val="315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8E4" w:rsidRPr="00E063F2" w:rsidRDefault="001F4A0B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Динамический</w:t>
            </w:r>
            <w:r w:rsidR="004B58E4" w:rsidRPr="00E063F2">
              <w:rPr>
                <w:color w:val="000000"/>
              </w:rPr>
              <w:t xml:space="preserve"> срок окупаемости, лет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8E4" w:rsidRPr="00E063F2" w:rsidRDefault="004B58E4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5,</w:t>
            </w:r>
            <w:r w:rsidR="001F4A0B" w:rsidRPr="00E063F2">
              <w:rPr>
                <w:color w:val="000000"/>
              </w:rPr>
              <w:t>9</w:t>
            </w:r>
          </w:p>
        </w:tc>
      </w:tr>
      <w:tr w:rsidR="004B58E4" w:rsidRPr="00B52080" w:rsidTr="004B58E4">
        <w:trPr>
          <w:trHeight w:val="315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8E4" w:rsidRPr="00E063F2" w:rsidRDefault="004B58E4" w:rsidP="00E063F2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Внутренняя но</w:t>
            </w:r>
            <w:r w:rsidR="00605A06">
              <w:rPr>
                <w:color w:val="000000"/>
              </w:rPr>
              <w:t>рма</w:t>
            </w:r>
            <w:r w:rsidRPr="00E063F2">
              <w:rPr>
                <w:color w:val="000000"/>
              </w:rPr>
              <w:t xml:space="preserve"> доходности, 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8E4" w:rsidRPr="00E063F2" w:rsidRDefault="00B32B13" w:rsidP="00E063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19,7</w:t>
            </w:r>
          </w:p>
        </w:tc>
      </w:tr>
      <w:tr w:rsidR="001F4A0B" w:rsidRPr="00B52080" w:rsidTr="004B58E4">
        <w:trPr>
          <w:trHeight w:val="315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4A0B" w:rsidRPr="00E063F2" w:rsidRDefault="001F4A0B" w:rsidP="00605A06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 xml:space="preserve">NPV, </w:t>
            </w:r>
            <w:r w:rsidR="00605A06">
              <w:rPr>
                <w:color w:val="000000"/>
              </w:rPr>
              <w:t>млрд</w:t>
            </w:r>
            <w:r w:rsidRPr="00E063F2">
              <w:rPr>
                <w:color w:val="000000"/>
              </w:rPr>
              <w:t>.руб.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A0B" w:rsidRPr="00E063F2" w:rsidRDefault="001F4A0B" w:rsidP="00E063F2">
            <w:pPr>
              <w:jc w:val="center"/>
            </w:pPr>
            <w:r w:rsidRPr="00E063F2">
              <w:t>531,39</w:t>
            </w:r>
          </w:p>
        </w:tc>
      </w:tr>
    </w:tbl>
    <w:p w:rsidR="002136BF" w:rsidRPr="00B52080" w:rsidRDefault="002136BF" w:rsidP="00140A3D">
      <w:pPr>
        <w:jc w:val="center"/>
        <w:rPr>
          <w:b/>
          <w:sz w:val="28"/>
          <w:szCs w:val="28"/>
        </w:rPr>
      </w:pPr>
    </w:p>
    <w:p w:rsidR="00F03189" w:rsidRPr="00B52080" w:rsidRDefault="00D10754" w:rsidP="00140A3D">
      <w:pPr>
        <w:ind w:left="360" w:firstLine="348"/>
        <w:rPr>
          <w:sz w:val="28"/>
          <w:szCs w:val="28"/>
        </w:rPr>
      </w:pPr>
      <w:r w:rsidRPr="00B52080">
        <w:rPr>
          <w:sz w:val="28"/>
          <w:szCs w:val="28"/>
        </w:rPr>
        <w:t>Построим график динамической окупаемости.</w:t>
      </w:r>
    </w:p>
    <w:p w:rsidR="000721DE" w:rsidRPr="00B52080" w:rsidRDefault="000721DE" w:rsidP="00140A3D">
      <w:pPr>
        <w:ind w:left="360" w:firstLine="348"/>
        <w:rPr>
          <w:sz w:val="28"/>
          <w:szCs w:val="28"/>
        </w:rPr>
      </w:pPr>
    </w:p>
    <w:p w:rsidR="002136BF" w:rsidRPr="00B52080" w:rsidRDefault="00D10754" w:rsidP="00140A3D">
      <w:pPr>
        <w:pStyle w:val="newncpi"/>
        <w:ind w:firstLine="284"/>
        <w:rPr>
          <w:sz w:val="28"/>
          <w:szCs w:val="28"/>
        </w:rPr>
      </w:pPr>
      <w:r w:rsidRPr="00B52080">
        <w:rPr>
          <w:noProof/>
          <w:sz w:val="28"/>
          <w:szCs w:val="28"/>
        </w:rPr>
        <w:drawing>
          <wp:inline distT="0" distB="0" distL="0" distR="0">
            <wp:extent cx="5879805" cy="2615609"/>
            <wp:effectExtent l="0" t="0" r="0" b="0"/>
            <wp:docPr id="6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0721DE" w:rsidRPr="00B52080" w:rsidRDefault="000721DE" w:rsidP="00140A3D">
      <w:pPr>
        <w:pStyle w:val="newncpi"/>
        <w:rPr>
          <w:sz w:val="28"/>
          <w:szCs w:val="28"/>
        </w:rPr>
      </w:pPr>
    </w:p>
    <w:p w:rsidR="00F03189" w:rsidRPr="00B52080" w:rsidRDefault="00F03189" w:rsidP="00140A3D">
      <w:pPr>
        <w:pStyle w:val="newncpi"/>
        <w:rPr>
          <w:sz w:val="28"/>
          <w:szCs w:val="28"/>
        </w:rPr>
      </w:pPr>
      <w:r w:rsidRPr="00B52080">
        <w:rPr>
          <w:sz w:val="28"/>
          <w:szCs w:val="28"/>
        </w:rPr>
        <w:t>Рисунок 4.</w:t>
      </w:r>
      <w:r w:rsidR="00213CD3">
        <w:rPr>
          <w:sz w:val="28"/>
          <w:szCs w:val="28"/>
        </w:rPr>
        <w:t>3</w:t>
      </w:r>
      <w:r w:rsidRPr="00B52080">
        <w:rPr>
          <w:sz w:val="28"/>
          <w:szCs w:val="28"/>
        </w:rPr>
        <w:t xml:space="preserve"> – Динамический срок окупаемости.</w:t>
      </w:r>
    </w:p>
    <w:p w:rsidR="00360637" w:rsidRPr="00B52080" w:rsidRDefault="00360637" w:rsidP="00140A3D">
      <w:pPr>
        <w:pStyle w:val="newncpi"/>
        <w:rPr>
          <w:sz w:val="28"/>
          <w:szCs w:val="28"/>
        </w:rPr>
      </w:pPr>
    </w:p>
    <w:p w:rsidR="00360637" w:rsidRPr="00B52080" w:rsidRDefault="00360637" w:rsidP="00140A3D">
      <w:pPr>
        <w:pStyle w:val="newncpi"/>
        <w:rPr>
          <w:sz w:val="28"/>
          <w:szCs w:val="28"/>
        </w:rPr>
      </w:pPr>
      <w:r w:rsidRPr="00B52080">
        <w:rPr>
          <w:sz w:val="28"/>
          <w:szCs w:val="28"/>
        </w:rPr>
        <w:t>Из графика видно,</w:t>
      </w:r>
      <w:r w:rsidR="00D10754" w:rsidRPr="00B52080">
        <w:rPr>
          <w:sz w:val="28"/>
          <w:szCs w:val="28"/>
        </w:rPr>
        <w:t xml:space="preserve"> ч</w:t>
      </w:r>
      <w:r w:rsidR="0050605B" w:rsidRPr="00B52080">
        <w:rPr>
          <w:sz w:val="28"/>
          <w:szCs w:val="28"/>
        </w:rPr>
        <w:t>то срок окупаемости составит 5,9</w:t>
      </w:r>
      <w:r w:rsidR="00D10754" w:rsidRPr="00B52080">
        <w:rPr>
          <w:sz w:val="28"/>
          <w:szCs w:val="28"/>
        </w:rPr>
        <w:t xml:space="preserve"> </w:t>
      </w:r>
      <w:r w:rsidR="00605A06">
        <w:rPr>
          <w:sz w:val="28"/>
          <w:szCs w:val="28"/>
        </w:rPr>
        <w:t>лет</w:t>
      </w:r>
      <w:r w:rsidRPr="00B52080">
        <w:rPr>
          <w:sz w:val="28"/>
          <w:szCs w:val="28"/>
        </w:rPr>
        <w:t xml:space="preserve"> и в дальнейшем приносит прибыль. По этим данным можно сделать вывод </w:t>
      </w:r>
      <w:r w:rsidR="00D90E6F" w:rsidRPr="00B52080">
        <w:rPr>
          <w:sz w:val="28"/>
          <w:szCs w:val="28"/>
        </w:rPr>
        <w:t>об</w:t>
      </w:r>
      <w:r w:rsidRPr="00B52080">
        <w:rPr>
          <w:sz w:val="28"/>
          <w:szCs w:val="28"/>
        </w:rPr>
        <w:t xml:space="preserve"> эффективности проекта. В частности внутренняя норма доходности</w:t>
      </w:r>
      <w:r w:rsidR="00B32B13">
        <w:rPr>
          <w:sz w:val="28"/>
          <w:szCs w:val="28"/>
        </w:rPr>
        <w:t xml:space="preserve"> (</w:t>
      </w:r>
      <w:r w:rsidR="00B32B13" w:rsidRPr="00B52080">
        <w:rPr>
          <w:sz w:val="28"/>
          <w:szCs w:val="28"/>
        </w:rPr>
        <w:t>19,7%</w:t>
      </w:r>
      <w:r w:rsidR="00B32B13">
        <w:rPr>
          <w:sz w:val="28"/>
          <w:szCs w:val="28"/>
        </w:rPr>
        <w:t>)</w:t>
      </w:r>
      <w:r w:rsidR="00B32B13" w:rsidRPr="00B52080">
        <w:rPr>
          <w:sz w:val="28"/>
          <w:szCs w:val="28"/>
        </w:rPr>
        <w:t xml:space="preserve"> </w:t>
      </w:r>
      <w:r w:rsidRPr="00B52080">
        <w:rPr>
          <w:sz w:val="28"/>
          <w:szCs w:val="28"/>
        </w:rPr>
        <w:t xml:space="preserve"> выше чем принятая ставка дисконтирования </w:t>
      </w:r>
      <w:r w:rsidR="00B32B13">
        <w:rPr>
          <w:sz w:val="28"/>
          <w:szCs w:val="28"/>
        </w:rPr>
        <w:t>(</w:t>
      </w:r>
      <w:r w:rsidR="0050605B" w:rsidRPr="00B52080">
        <w:rPr>
          <w:sz w:val="28"/>
          <w:szCs w:val="28"/>
        </w:rPr>
        <w:t>12</w:t>
      </w:r>
      <w:r w:rsidRPr="00B52080">
        <w:rPr>
          <w:sz w:val="28"/>
          <w:szCs w:val="28"/>
        </w:rPr>
        <w:t>%</w:t>
      </w:r>
      <w:r w:rsidR="00B32B13">
        <w:rPr>
          <w:sz w:val="28"/>
          <w:szCs w:val="28"/>
        </w:rPr>
        <w:t>)</w:t>
      </w:r>
      <w:r w:rsidRPr="00B52080">
        <w:rPr>
          <w:sz w:val="28"/>
          <w:szCs w:val="28"/>
        </w:rPr>
        <w:t>.</w:t>
      </w:r>
    </w:p>
    <w:p w:rsidR="00B25549" w:rsidRPr="007D66C5" w:rsidRDefault="00B25549" w:rsidP="00141EA0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b w:val="0"/>
        </w:rPr>
      </w:pPr>
      <w:bookmarkStart w:id="29" w:name="_Toc372196887"/>
      <w:bookmarkStart w:id="30" w:name="_Toc375503486"/>
      <w:r w:rsidRPr="007D66C5">
        <w:rPr>
          <w:rFonts w:ascii="Times New Roman" w:hAnsi="Times New Roman"/>
          <w:b w:val="0"/>
          <w:sz w:val="28"/>
        </w:rPr>
        <w:lastRenderedPageBreak/>
        <w:t>5 АНАЛИЗ ЧУВСТВИТЕЛЬНОСТИ И ОЦЕНКА УСТОЙЧИВОСТИ ПЛАНА</w:t>
      </w:r>
      <w:bookmarkEnd w:id="29"/>
      <w:bookmarkEnd w:id="30"/>
    </w:p>
    <w:p w:rsidR="00A27D71" w:rsidRPr="00B52080" w:rsidRDefault="00A27D71" w:rsidP="00140A3D">
      <w:pPr>
        <w:pStyle w:val="a6"/>
        <w:spacing w:before="0"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 xml:space="preserve">Для определения </w:t>
      </w:r>
      <w:r w:rsidR="00494616" w:rsidRPr="00B52080">
        <w:rPr>
          <w:rFonts w:ascii="Times New Roman" w:hAnsi="Times New Roman"/>
          <w:sz w:val="28"/>
          <w:szCs w:val="28"/>
        </w:rPr>
        <w:t>устойчивости</w:t>
      </w:r>
      <w:r w:rsidRPr="00B52080">
        <w:rPr>
          <w:rFonts w:ascii="Times New Roman" w:hAnsi="Times New Roman"/>
          <w:sz w:val="28"/>
          <w:szCs w:val="28"/>
        </w:rPr>
        <w:t xml:space="preserve"> разработанного инвестиционного</w:t>
      </w:r>
      <w:r w:rsidR="00A71C5B">
        <w:rPr>
          <w:rFonts w:ascii="Times New Roman" w:hAnsi="Times New Roman"/>
          <w:sz w:val="28"/>
          <w:szCs w:val="28"/>
        </w:rPr>
        <w:t xml:space="preserve"> </w:t>
      </w:r>
      <w:r w:rsidRPr="00B52080">
        <w:rPr>
          <w:rFonts w:ascii="Times New Roman" w:hAnsi="Times New Roman"/>
          <w:sz w:val="28"/>
          <w:szCs w:val="28"/>
        </w:rPr>
        <w:t xml:space="preserve">проекта к изменению </w:t>
      </w:r>
      <w:r w:rsidR="00213CEC" w:rsidRPr="00B52080">
        <w:rPr>
          <w:rFonts w:ascii="Times New Roman" w:hAnsi="Times New Roman"/>
          <w:sz w:val="28"/>
          <w:szCs w:val="28"/>
        </w:rPr>
        <w:t>внешних</w:t>
      </w:r>
      <w:r w:rsidRPr="00B52080">
        <w:rPr>
          <w:rFonts w:ascii="Times New Roman" w:hAnsi="Times New Roman"/>
          <w:sz w:val="28"/>
          <w:szCs w:val="28"/>
        </w:rPr>
        <w:t xml:space="preserve"> параметров необходимо провести анализ на чувствительность. Он позволит оценить изменение эффективности планируемого мероприятия при изменении условий его реализации. </w:t>
      </w:r>
      <w:r w:rsidRPr="00B52080">
        <w:rPr>
          <w:rFonts w:ascii="Times New Roman" w:hAnsi="Times New Roman"/>
          <w:color w:val="000000"/>
          <w:sz w:val="28"/>
          <w:szCs w:val="28"/>
        </w:rPr>
        <w:t>Анализ чувствительности необходимо проводить в точке центра плана численного эксперимента.</w:t>
      </w:r>
      <w:r w:rsidR="00A71C5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52080">
        <w:rPr>
          <w:rFonts w:ascii="Times New Roman" w:hAnsi="Times New Roman"/>
          <w:sz w:val="28"/>
          <w:szCs w:val="28"/>
        </w:rPr>
        <w:t>В качестве выходного параметра рассмотрим чистый дисконтированный доход по проекту, так как он показывает абсолютную величину чистого дохода, приведенную к началу реализации проекта.</w:t>
      </w:r>
    </w:p>
    <w:p w:rsidR="00A27D71" w:rsidRPr="00B52080" w:rsidRDefault="00A27D71" w:rsidP="00140A3D">
      <w:pPr>
        <w:pStyle w:val="a6"/>
        <w:spacing w:before="0"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Рассмотрим влияние на NPV таких факторов как:</w:t>
      </w:r>
    </w:p>
    <w:p w:rsidR="00213CEC" w:rsidRPr="00B52080" w:rsidRDefault="00213CEC" w:rsidP="00140A3D">
      <w:pPr>
        <w:pStyle w:val="a6"/>
        <w:numPr>
          <w:ilvl w:val="0"/>
          <w:numId w:val="49"/>
        </w:numPr>
        <w:spacing w:before="0" w:after="0" w:line="240" w:lineRule="auto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Курс доллара</w:t>
      </w:r>
      <w:r w:rsidR="009742B9" w:rsidRPr="00B52080">
        <w:rPr>
          <w:rFonts w:ascii="Times New Roman" w:hAnsi="Times New Roman"/>
          <w:sz w:val="28"/>
          <w:szCs w:val="28"/>
        </w:rPr>
        <w:t>;</w:t>
      </w:r>
    </w:p>
    <w:p w:rsidR="00213CEC" w:rsidRPr="00B52080" w:rsidRDefault="00A71C5B" w:rsidP="00140A3D">
      <w:pPr>
        <w:pStyle w:val="a6"/>
        <w:numPr>
          <w:ilvl w:val="0"/>
          <w:numId w:val="49"/>
        </w:numPr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газа</w:t>
      </w:r>
      <w:r w:rsidR="009742B9" w:rsidRPr="00B52080">
        <w:rPr>
          <w:rFonts w:ascii="Times New Roman" w:hAnsi="Times New Roman"/>
          <w:sz w:val="28"/>
          <w:szCs w:val="28"/>
        </w:rPr>
        <w:t>;</w:t>
      </w:r>
    </w:p>
    <w:p w:rsidR="00213CEC" w:rsidRPr="00B52080" w:rsidRDefault="00A71C5B" w:rsidP="00140A3D">
      <w:pPr>
        <w:pStyle w:val="a6"/>
        <w:numPr>
          <w:ilvl w:val="0"/>
          <w:numId w:val="49"/>
        </w:numPr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Тариф</w:t>
      </w:r>
      <w:r w:rsidR="00213CEC" w:rsidRPr="00B52080">
        <w:rPr>
          <w:rFonts w:ascii="Times New Roman" w:hAnsi="Times New Roman"/>
          <w:sz w:val="28"/>
          <w:szCs w:val="28"/>
        </w:rPr>
        <w:t xml:space="preserve"> </w:t>
      </w:r>
      <w:r w:rsidRPr="00A71C5B">
        <w:rPr>
          <w:rFonts w:ascii="Times New Roman" w:hAnsi="Times New Roman"/>
          <w:sz w:val="28"/>
          <w:szCs w:val="28"/>
        </w:rPr>
        <w:t>на тепловую энергию</w:t>
      </w:r>
      <w:r w:rsidR="009742B9" w:rsidRPr="00B52080">
        <w:rPr>
          <w:rFonts w:ascii="Times New Roman" w:hAnsi="Times New Roman"/>
          <w:sz w:val="28"/>
          <w:szCs w:val="28"/>
        </w:rPr>
        <w:t>;</w:t>
      </w:r>
    </w:p>
    <w:p w:rsidR="00213CEC" w:rsidRPr="00B52080" w:rsidRDefault="00852268" w:rsidP="00140A3D">
      <w:pPr>
        <w:pStyle w:val="a6"/>
        <w:numPr>
          <w:ilvl w:val="0"/>
          <w:numId w:val="49"/>
        </w:numPr>
        <w:spacing w:before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Объем производства нитей и волокон ОАО «СветлогорскХимволокно»</w:t>
      </w:r>
      <w:r w:rsidR="009742B9" w:rsidRPr="00B52080">
        <w:rPr>
          <w:rFonts w:ascii="Times New Roman" w:hAnsi="Times New Roman"/>
          <w:sz w:val="28"/>
          <w:szCs w:val="28"/>
        </w:rPr>
        <w:t>;</w:t>
      </w:r>
    </w:p>
    <w:p w:rsidR="00A27D71" w:rsidRPr="00B52080" w:rsidRDefault="008F46C7" w:rsidP="00140A3D">
      <w:pPr>
        <w:pStyle w:val="a6"/>
        <w:spacing w:before="0" w:after="0" w:line="240" w:lineRule="auto"/>
        <w:ind w:left="0" w:firstLine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Значения </w:t>
      </w:r>
      <w:r>
        <w:rPr>
          <w:rFonts w:ascii="Times New Roman" w:hAnsi="Times New Roman"/>
          <w:sz w:val="28"/>
          <w:szCs w:val="28"/>
          <w:lang w:val="en-US"/>
        </w:rPr>
        <w:t>NPV</w:t>
      </w:r>
      <w:r w:rsidRPr="008F46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различных значениях факторов представим в таблице</w:t>
      </w:r>
      <w:r w:rsidR="00A27D71" w:rsidRPr="00B52080">
        <w:rPr>
          <w:rFonts w:ascii="Times New Roman" w:hAnsi="Times New Roman"/>
          <w:color w:val="000000"/>
          <w:sz w:val="28"/>
          <w:szCs w:val="28"/>
        </w:rPr>
        <w:t xml:space="preserve"> 5.1.</w:t>
      </w:r>
    </w:p>
    <w:p w:rsidR="003E6677" w:rsidRPr="00B52080" w:rsidRDefault="003E6677" w:rsidP="00140A3D">
      <w:pPr>
        <w:pStyle w:val="a6"/>
        <w:spacing w:before="0" w:after="0" w:line="240" w:lineRule="auto"/>
        <w:ind w:left="0"/>
        <w:rPr>
          <w:rFonts w:ascii="Times New Roman" w:hAnsi="Times New Roman"/>
          <w:color w:val="000000"/>
          <w:sz w:val="28"/>
          <w:szCs w:val="28"/>
        </w:rPr>
      </w:pPr>
    </w:p>
    <w:p w:rsidR="008F46C7" w:rsidRPr="008F46C7" w:rsidRDefault="00671ED9" w:rsidP="008F46C7">
      <w:pPr>
        <w:pStyle w:val="a6"/>
        <w:spacing w:before="0" w:after="0" w:line="240" w:lineRule="auto"/>
        <w:ind w:left="0"/>
        <w:rPr>
          <w:rFonts w:ascii="Times New Roman" w:hAnsi="Times New Roman"/>
          <w:color w:val="000000"/>
          <w:sz w:val="28"/>
          <w:szCs w:val="28"/>
        </w:rPr>
      </w:pPr>
      <w:r w:rsidRPr="00B52080">
        <w:rPr>
          <w:rFonts w:ascii="Times New Roman" w:hAnsi="Times New Roman"/>
          <w:color w:val="000000"/>
          <w:sz w:val="28"/>
          <w:szCs w:val="28"/>
        </w:rPr>
        <w:t xml:space="preserve">Таблица 5.1 – </w:t>
      </w:r>
      <w:r w:rsidR="008F46C7">
        <w:rPr>
          <w:rFonts w:ascii="Times New Roman" w:hAnsi="Times New Roman"/>
          <w:color w:val="000000"/>
          <w:sz w:val="28"/>
          <w:szCs w:val="28"/>
        </w:rPr>
        <w:t xml:space="preserve">Значение </w:t>
      </w:r>
      <w:r w:rsidR="008F46C7">
        <w:rPr>
          <w:rFonts w:ascii="Times New Roman" w:hAnsi="Times New Roman"/>
          <w:color w:val="000000"/>
          <w:sz w:val="28"/>
          <w:szCs w:val="28"/>
          <w:lang w:val="en-US"/>
        </w:rPr>
        <w:t>NPV</w:t>
      </w:r>
      <w:r w:rsidR="008F46C7" w:rsidRPr="008F46C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F46C7">
        <w:rPr>
          <w:rFonts w:ascii="Times New Roman" w:hAnsi="Times New Roman"/>
          <w:color w:val="000000"/>
          <w:sz w:val="28"/>
          <w:szCs w:val="28"/>
        </w:rPr>
        <w:t>при различных значениях факторов</w:t>
      </w:r>
    </w:p>
    <w:tbl>
      <w:tblPr>
        <w:tblW w:w="9644" w:type="dxa"/>
        <w:tblInd w:w="103" w:type="dxa"/>
        <w:tblLook w:val="04A0"/>
      </w:tblPr>
      <w:tblGrid>
        <w:gridCol w:w="2982"/>
        <w:gridCol w:w="1041"/>
        <w:gridCol w:w="1227"/>
        <w:gridCol w:w="1041"/>
        <w:gridCol w:w="1085"/>
        <w:gridCol w:w="1169"/>
        <w:gridCol w:w="1099"/>
      </w:tblGrid>
      <w:tr w:rsidR="00532DE5" w:rsidTr="00532DE5">
        <w:trPr>
          <w:trHeight w:val="315"/>
        </w:trPr>
        <w:tc>
          <w:tcPr>
            <w:tcW w:w="2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Фактор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Значение фактора</w:t>
            </w:r>
          </w:p>
        </w:tc>
        <w:tc>
          <w:tcPr>
            <w:tcW w:w="3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NPV</w:t>
            </w:r>
          </w:p>
        </w:tc>
      </w:tr>
      <w:tr w:rsidR="00532DE5" w:rsidTr="00532DE5">
        <w:trPr>
          <w:trHeight w:val="660"/>
        </w:trPr>
        <w:tc>
          <w:tcPr>
            <w:tcW w:w="2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DE5" w:rsidRDefault="00532DE5">
            <w:pPr>
              <w:rPr>
                <w:color w:val="000000"/>
              </w:rPr>
            </w:pPr>
          </w:p>
        </w:tc>
        <w:tc>
          <w:tcPr>
            <w:tcW w:w="10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нижняя граница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исходное значение</w:t>
            </w:r>
          </w:p>
        </w:tc>
        <w:tc>
          <w:tcPr>
            <w:tcW w:w="10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верхняя граница</w:t>
            </w:r>
          </w:p>
        </w:tc>
        <w:tc>
          <w:tcPr>
            <w:tcW w:w="10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нижняя граница</w:t>
            </w:r>
          </w:p>
        </w:tc>
        <w:tc>
          <w:tcPr>
            <w:tcW w:w="11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исходное значение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верхняя </w:t>
            </w:r>
          </w:p>
        </w:tc>
      </w:tr>
      <w:tr w:rsidR="00532DE5" w:rsidTr="00532DE5">
        <w:trPr>
          <w:trHeight w:val="315"/>
        </w:trPr>
        <w:tc>
          <w:tcPr>
            <w:tcW w:w="2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DE5" w:rsidRDefault="00532DE5">
            <w:pPr>
              <w:rPr>
                <w:color w:val="000000"/>
              </w:rPr>
            </w:pPr>
          </w:p>
        </w:tc>
        <w:tc>
          <w:tcPr>
            <w:tcW w:w="10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DE5" w:rsidRDefault="00532DE5">
            <w:pPr>
              <w:rPr>
                <w:color w:val="000000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DE5" w:rsidRDefault="00532DE5">
            <w:pPr>
              <w:rPr>
                <w:color w:val="000000"/>
              </w:rPr>
            </w:pPr>
          </w:p>
        </w:tc>
        <w:tc>
          <w:tcPr>
            <w:tcW w:w="10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DE5" w:rsidRDefault="00532DE5">
            <w:pPr>
              <w:rPr>
                <w:color w:val="000000"/>
              </w:rPr>
            </w:pPr>
          </w:p>
        </w:tc>
        <w:tc>
          <w:tcPr>
            <w:tcW w:w="10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DE5" w:rsidRDefault="00532DE5">
            <w:pPr>
              <w:rPr>
                <w:color w:val="000000"/>
              </w:rPr>
            </w:pP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DE5" w:rsidRDefault="00532DE5">
            <w:pPr>
              <w:rPr>
                <w:color w:val="00000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граница</w:t>
            </w:r>
          </w:p>
        </w:tc>
      </w:tr>
      <w:tr w:rsidR="00532DE5" w:rsidTr="00532DE5">
        <w:trPr>
          <w:trHeight w:val="330"/>
        </w:trPr>
        <w:tc>
          <w:tcPr>
            <w:tcW w:w="2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DE5" w:rsidRDefault="00532DE5">
            <w:pPr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(-1%)</w:t>
            </w: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DE5" w:rsidRDefault="00532DE5">
            <w:pPr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(+1%)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(-1%)</w:t>
            </w: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DE5" w:rsidRDefault="00532DE5">
            <w:pPr>
              <w:rPr>
                <w:color w:val="00000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(+1%)</w:t>
            </w:r>
          </w:p>
        </w:tc>
      </w:tr>
      <w:tr w:rsidR="00532DE5" w:rsidTr="00532DE5">
        <w:trPr>
          <w:trHeight w:val="33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Курс доллара, руб за долл.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9207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9393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550,9</w:t>
            </w:r>
          </w:p>
        </w:tc>
        <w:tc>
          <w:tcPr>
            <w:tcW w:w="11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531,39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511,82</w:t>
            </w:r>
          </w:p>
        </w:tc>
      </w:tr>
      <w:tr w:rsidR="00532DE5" w:rsidTr="00532DE5">
        <w:trPr>
          <w:trHeight w:val="33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Цена за газ, долл. за тыс. куб. м.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227,7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232,3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531,7</w:t>
            </w: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DE5" w:rsidRDefault="00532DE5">
            <w:pPr>
              <w:rPr>
                <w:color w:val="00000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530,93</w:t>
            </w:r>
          </w:p>
        </w:tc>
      </w:tr>
      <w:tr w:rsidR="00532DE5" w:rsidTr="00532DE5">
        <w:trPr>
          <w:trHeight w:val="33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Тариф на электричество , руб. за квт/ч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DB5CA1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1674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DB5C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DB5CA1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1707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501,1</w:t>
            </w: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DE5" w:rsidRDefault="00532DE5">
            <w:pPr>
              <w:rPr>
                <w:color w:val="00000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561,6</w:t>
            </w:r>
          </w:p>
        </w:tc>
      </w:tr>
      <w:tr w:rsidR="00532DE5" w:rsidTr="00532DE5">
        <w:trPr>
          <w:trHeight w:val="33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Тариф тепло , руб. за гКал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915,75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934,25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531,3</w:t>
            </w: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DE5" w:rsidRDefault="00532DE5">
            <w:pPr>
              <w:rPr>
                <w:color w:val="00000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531,4</w:t>
            </w:r>
          </w:p>
        </w:tc>
      </w:tr>
      <w:tr w:rsidR="00532DE5" w:rsidTr="00532DE5">
        <w:trPr>
          <w:trHeight w:val="33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Объем производства, тыс тонн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38645,64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39036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39426,36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410,1</w:t>
            </w: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DE5" w:rsidRDefault="00532DE5">
            <w:pPr>
              <w:rPr>
                <w:color w:val="00000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DE5" w:rsidRDefault="00532D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644,21</w:t>
            </w:r>
          </w:p>
        </w:tc>
      </w:tr>
    </w:tbl>
    <w:p w:rsidR="002E32D2" w:rsidRDefault="002E32D2" w:rsidP="002E32D2">
      <w:pPr>
        <w:pStyle w:val="a6"/>
        <w:spacing w:before="0" w:after="0" w:line="240" w:lineRule="auto"/>
        <w:ind w:left="0"/>
        <w:rPr>
          <w:sz w:val="28"/>
          <w:szCs w:val="28"/>
          <w:lang w:val="en-US"/>
        </w:rPr>
      </w:pPr>
    </w:p>
    <w:p w:rsidR="008F46C7" w:rsidRPr="00B52080" w:rsidRDefault="008F46C7" w:rsidP="008F46C7">
      <w:pPr>
        <w:pStyle w:val="a6"/>
        <w:spacing w:before="0" w:after="0" w:line="240" w:lineRule="auto"/>
        <w:ind w:left="0" w:firstLine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B52080">
        <w:rPr>
          <w:rFonts w:ascii="Times New Roman" w:hAnsi="Times New Roman"/>
          <w:sz w:val="28"/>
          <w:szCs w:val="28"/>
        </w:rPr>
        <w:t xml:space="preserve">езультаты расчета </w:t>
      </w:r>
      <w:r w:rsidRPr="00B52080">
        <w:rPr>
          <w:rFonts w:ascii="Times New Roman" w:hAnsi="Times New Roman"/>
          <w:color w:val="000000"/>
          <w:sz w:val="28"/>
          <w:szCs w:val="28"/>
        </w:rPr>
        <w:t>значений абсолютных и относительных коэффициентов влияния внутренних параметров на критерий оценки представлены в таблице 5.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B52080">
        <w:rPr>
          <w:rFonts w:ascii="Times New Roman" w:hAnsi="Times New Roman"/>
          <w:color w:val="000000"/>
          <w:sz w:val="28"/>
          <w:szCs w:val="28"/>
        </w:rPr>
        <w:t>.</w:t>
      </w:r>
    </w:p>
    <w:p w:rsidR="002E32D2" w:rsidRDefault="002E32D2" w:rsidP="002E32D2">
      <w:pPr>
        <w:pStyle w:val="a6"/>
        <w:spacing w:before="0" w:after="0" w:line="240" w:lineRule="auto"/>
        <w:ind w:left="0"/>
        <w:rPr>
          <w:sz w:val="28"/>
          <w:szCs w:val="28"/>
        </w:rPr>
      </w:pPr>
    </w:p>
    <w:p w:rsidR="00141EA0" w:rsidRDefault="00141EA0" w:rsidP="002E32D2">
      <w:pPr>
        <w:pStyle w:val="a6"/>
        <w:spacing w:before="0" w:after="0" w:line="240" w:lineRule="auto"/>
        <w:ind w:left="0"/>
        <w:rPr>
          <w:sz w:val="28"/>
          <w:szCs w:val="28"/>
        </w:rPr>
      </w:pPr>
    </w:p>
    <w:p w:rsidR="00141EA0" w:rsidRDefault="00141EA0" w:rsidP="002E32D2">
      <w:pPr>
        <w:pStyle w:val="a6"/>
        <w:spacing w:before="0" w:after="0" w:line="240" w:lineRule="auto"/>
        <w:ind w:left="0"/>
        <w:rPr>
          <w:sz w:val="28"/>
          <w:szCs w:val="28"/>
        </w:rPr>
      </w:pPr>
    </w:p>
    <w:p w:rsidR="00141EA0" w:rsidRDefault="00141EA0" w:rsidP="002E32D2">
      <w:pPr>
        <w:pStyle w:val="a6"/>
        <w:spacing w:before="0" w:after="0" w:line="240" w:lineRule="auto"/>
        <w:ind w:left="0"/>
        <w:rPr>
          <w:sz w:val="28"/>
          <w:szCs w:val="28"/>
        </w:rPr>
      </w:pPr>
    </w:p>
    <w:p w:rsidR="00141EA0" w:rsidRDefault="00141EA0" w:rsidP="002E32D2">
      <w:pPr>
        <w:pStyle w:val="a6"/>
        <w:spacing w:before="0" w:after="0" w:line="240" w:lineRule="auto"/>
        <w:ind w:left="0"/>
        <w:rPr>
          <w:sz w:val="28"/>
          <w:szCs w:val="28"/>
        </w:rPr>
      </w:pPr>
    </w:p>
    <w:p w:rsidR="00141EA0" w:rsidRDefault="00141EA0" w:rsidP="002E32D2">
      <w:pPr>
        <w:pStyle w:val="a6"/>
        <w:spacing w:before="0" w:after="0" w:line="240" w:lineRule="auto"/>
        <w:ind w:left="0"/>
        <w:rPr>
          <w:sz w:val="28"/>
          <w:szCs w:val="28"/>
        </w:rPr>
      </w:pPr>
    </w:p>
    <w:p w:rsidR="00141EA0" w:rsidRPr="008F46C7" w:rsidRDefault="00141EA0" w:rsidP="002E32D2">
      <w:pPr>
        <w:pStyle w:val="a6"/>
        <w:spacing w:before="0" w:after="0" w:line="240" w:lineRule="auto"/>
        <w:ind w:left="0"/>
        <w:rPr>
          <w:sz w:val="28"/>
          <w:szCs w:val="28"/>
        </w:rPr>
      </w:pPr>
    </w:p>
    <w:p w:rsidR="002E32D2" w:rsidRPr="00141EA0" w:rsidRDefault="002E32D2" w:rsidP="002E32D2">
      <w:pPr>
        <w:pStyle w:val="a6"/>
        <w:spacing w:before="0" w:after="0" w:line="240" w:lineRule="auto"/>
        <w:ind w:left="0"/>
        <w:rPr>
          <w:sz w:val="28"/>
          <w:szCs w:val="28"/>
        </w:rPr>
      </w:pPr>
      <w:r w:rsidRPr="00B52080">
        <w:rPr>
          <w:rFonts w:ascii="Times New Roman" w:hAnsi="Times New Roman"/>
          <w:color w:val="000000"/>
          <w:sz w:val="28"/>
          <w:szCs w:val="28"/>
        </w:rPr>
        <w:lastRenderedPageBreak/>
        <w:t>Таблица 5.</w:t>
      </w:r>
      <w:r w:rsidRPr="00141EA0">
        <w:rPr>
          <w:rFonts w:ascii="Times New Roman" w:hAnsi="Times New Roman"/>
          <w:color w:val="000000"/>
          <w:sz w:val="28"/>
          <w:szCs w:val="28"/>
        </w:rPr>
        <w:t>2</w:t>
      </w:r>
      <w:r w:rsidRPr="00B52080">
        <w:rPr>
          <w:rFonts w:ascii="Times New Roman" w:hAnsi="Times New Roman"/>
          <w:color w:val="000000"/>
          <w:sz w:val="28"/>
          <w:szCs w:val="28"/>
        </w:rPr>
        <w:t xml:space="preserve"> – Коэффициенты  влияния</w:t>
      </w:r>
      <w:r w:rsidR="00141EA0">
        <w:rPr>
          <w:rFonts w:ascii="Times New Roman" w:hAnsi="Times New Roman"/>
          <w:color w:val="000000"/>
          <w:sz w:val="28"/>
          <w:szCs w:val="28"/>
        </w:rPr>
        <w:t xml:space="preserve"> факторов на </w:t>
      </w:r>
      <w:r w:rsidR="00141EA0">
        <w:rPr>
          <w:rFonts w:ascii="Times New Roman" w:hAnsi="Times New Roman"/>
          <w:color w:val="000000"/>
          <w:sz w:val="28"/>
          <w:szCs w:val="28"/>
          <w:lang w:val="en-US"/>
        </w:rPr>
        <w:t>NPV</w:t>
      </w:r>
    </w:p>
    <w:tbl>
      <w:tblPr>
        <w:tblW w:w="9480" w:type="dxa"/>
        <w:tblInd w:w="91" w:type="dxa"/>
        <w:tblLook w:val="04A0"/>
      </w:tblPr>
      <w:tblGrid>
        <w:gridCol w:w="2975"/>
        <w:gridCol w:w="2508"/>
        <w:gridCol w:w="3997"/>
      </w:tblGrid>
      <w:tr w:rsidR="002E32D2" w:rsidTr="002E32D2">
        <w:trPr>
          <w:trHeight w:val="300"/>
        </w:trPr>
        <w:tc>
          <w:tcPr>
            <w:tcW w:w="29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32D2" w:rsidRDefault="002E32D2" w:rsidP="002B54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Фактор</w:t>
            </w:r>
          </w:p>
        </w:tc>
        <w:tc>
          <w:tcPr>
            <w:tcW w:w="25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2E32D2" w:rsidRPr="008F46C7" w:rsidRDefault="008F46C7" w:rsidP="002B5469">
            <w:pPr>
              <w:jc w:val="center"/>
              <w:rPr>
                <w:color w:val="000000"/>
              </w:rPr>
            </w:pPr>
            <w:r w:rsidRPr="008F46C7">
              <w:rPr>
                <w:spacing w:val="-7"/>
                <w:szCs w:val="28"/>
              </w:rPr>
              <w:t>Абсолютный коэффициент чувствительности</w:t>
            </w:r>
          </w:p>
        </w:tc>
        <w:tc>
          <w:tcPr>
            <w:tcW w:w="39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E32D2" w:rsidRPr="008F46C7" w:rsidRDefault="008F46C7" w:rsidP="002B5469">
            <w:pPr>
              <w:jc w:val="center"/>
              <w:rPr>
                <w:color w:val="000000"/>
              </w:rPr>
            </w:pPr>
            <w:r w:rsidRPr="008F46C7">
              <w:rPr>
                <w:spacing w:val="-7"/>
                <w:szCs w:val="28"/>
              </w:rPr>
              <w:t>Относительный коэффициент чувствительности</w:t>
            </w:r>
          </w:p>
        </w:tc>
      </w:tr>
      <w:tr w:rsidR="002E32D2" w:rsidTr="002E32D2">
        <w:trPr>
          <w:trHeight w:val="300"/>
        </w:trPr>
        <w:tc>
          <w:tcPr>
            <w:tcW w:w="29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32D2" w:rsidRDefault="002E32D2" w:rsidP="002B5469">
            <w:pPr>
              <w:jc w:val="center"/>
              <w:rPr>
                <w:color w:val="000000"/>
              </w:rPr>
            </w:pPr>
          </w:p>
        </w:tc>
        <w:tc>
          <w:tcPr>
            <w:tcW w:w="2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E32D2" w:rsidRDefault="002E32D2" w:rsidP="002B5469">
            <w:pPr>
              <w:jc w:val="center"/>
              <w:rPr>
                <w:color w:val="000000"/>
              </w:rPr>
            </w:pPr>
          </w:p>
        </w:tc>
        <w:tc>
          <w:tcPr>
            <w:tcW w:w="39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32D2" w:rsidRDefault="002E32D2" w:rsidP="002B5469">
            <w:pPr>
              <w:jc w:val="center"/>
              <w:rPr>
                <w:color w:val="000000"/>
              </w:rPr>
            </w:pPr>
          </w:p>
        </w:tc>
      </w:tr>
      <w:tr w:rsidR="002E32D2" w:rsidTr="002E32D2">
        <w:trPr>
          <w:trHeight w:val="300"/>
        </w:trPr>
        <w:tc>
          <w:tcPr>
            <w:tcW w:w="29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32D2" w:rsidRDefault="002E32D2" w:rsidP="002B5469">
            <w:pPr>
              <w:jc w:val="center"/>
              <w:rPr>
                <w:color w:val="000000"/>
              </w:rPr>
            </w:pPr>
          </w:p>
        </w:tc>
        <w:tc>
          <w:tcPr>
            <w:tcW w:w="2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E32D2" w:rsidRDefault="002E32D2" w:rsidP="002B5469">
            <w:pPr>
              <w:jc w:val="center"/>
              <w:rPr>
                <w:color w:val="000000"/>
              </w:rPr>
            </w:pPr>
          </w:p>
        </w:tc>
        <w:tc>
          <w:tcPr>
            <w:tcW w:w="39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32D2" w:rsidRDefault="002E32D2" w:rsidP="002B5469">
            <w:pPr>
              <w:jc w:val="center"/>
              <w:rPr>
                <w:color w:val="000000"/>
              </w:rPr>
            </w:pPr>
          </w:p>
        </w:tc>
      </w:tr>
      <w:tr w:rsidR="002E32D2" w:rsidTr="00141EA0">
        <w:trPr>
          <w:trHeight w:val="276"/>
        </w:trPr>
        <w:tc>
          <w:tcPr>
            <w:tcW w:w="29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32D2" w:rsidRDefault="002E32D2" w:rsidP="002B5469">
            <w:pPr>
              <w:jc w:val="center"/>
              <w:rPr>
                <w:color w:val="000000"/>
              </w:rPr>
            </w:pPr>
          </w:p>
        </w:tc>
        <w:tc>
          <w:tcPr>
            <w:tcW w:w="25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E32D2" w:rsidRDefault="002E32D2" w:rsidP="002B5469">
            <w:pPr>
              <w:jc w:val="center"/>
              <w:rPr>
                <w:color w:val="000000"/>
              </w:rPr>
            </w:pPr>
          </w:p>
        </w:tc>
        <w:tc>
          <w:tcPr>
            <w:tcW w:w="39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32D2" w:rsidRDefault="002E32D2" w:rsidP="002B5469">
            <w:pPr>
              <w:jc w:val="center"/>
              <w:rPr>
                <w:color w:val="000000"/>
              </w:rPr>
            </w:pPr>
          </w:p>
        </w:tc>
      </w:tr>
      <w:tr w:rsidR="00D07E40" w:rsidTr="008F46C7">
        <w:trPr>
          <w:trHeight w:val="67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E40" w:rsidRDefault="00D07E40" w:rsidP="002B5469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Курс доллар, руб за долл.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E40" w:rsidRDefault="00D07E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0,21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E40" w:rsidRDefault="00D07E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0,67</w:t>
            </w:r>
          </w:p>
        </w:tc>
      </w:tr>
      <w:tr w:rsidR="00D07E40" w:rsidTr="002E32D2">
        <w:trPr>
          <w:trHeight w:val="67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E40" w:rsidRDefault="00D07E40" w:rsidP="002B5469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Цена за газ, долл. за тыс. куб. м.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E40" w:rsidRDefault="00D07E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0,17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E40" w:rsidRDefault="00D07E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0,77</w:t>
            </w:r>
          </w:p>
        </w:tc>
      </w:tr>
      <w:tr w:rsidR="00D07E40" w:rsidTr="002E32D2">
        <w:trPr>
          <w:trHeight w:val="67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E40" w:rsidRDefault="00D07E40" w:rsidP="002B5469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Тариф на электричество , руб. за квт/ч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E40" w:rsidRDefault="00D07E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1,61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E40" w:rsidRDefault="00D07E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2,73</w:t>
            </w:r>
          </w:p>
        </w:tc>
      </w:tr>
      <w:tr w:rsidR="00D07E40" w:rsidTr="002E32D2">
        <w:trPr>
          <w:trHeight w:val="67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E40" w:rsidRDefault="00D07E40" w:rsidP="002B5469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Тариф тепло , руб. за гКал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E40" w:rsidRDefault="00D07E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0,01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E40" w:rsidRDefault="00D07E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0,19</w:t>
            </w:r>
          </w:p>
        </w:tc>
      </w:tr>
      <w:tr w:rsidR="00D07E40" w:rsidTr="002E32D2">
        <w:trPr>
          <w:trHeight w:val="67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7E40" w:rsidRDefault="00D07E40" w:rsidP="002B5469">
            <w:pPr>
              <w:jc w:val="center"/>
              <w:rPr>
                <w:color w:val="000000"/>
              </w:rPr>
            </w:pPr>
            <w:r w:rsidRPr="00E063F2">
              <w:rPr>
                <w:color w:val="000000"/>
              </w:rPr>
              <w:t>Объем производства, тыс тонн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E40" w:rsidRDefault="00D07E4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2,3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7E40" w:rsidRDefault="00D07E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4,92</w:t>
            </w:r>
          </w:p>
        </w:tc>
      </w:tr>
    </w:tbl>
    <w:p w:rsidR="002E32D2" w:rsidRPr="002E32D2" w:rsidRDefault="002E32D2" w:rsidP="002E32D2">
      <w:pPr>
        <w:pStyle w:val="a6"/>
        <w:spacing w:before="0"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:rsidR="00671ED9" w:rsidRPr="002E32D2" w:rsidRDefault="00671ED9" w:rsidP="002E32D2">
      <w:pPr>
        <w:pStyle w:val="a6"/>
        <w:spacing w:before="0"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E32D2">
        <w:rPr>
          <w:rFonts w:ascii="Times New Roman" w:hAnsi="Times New Roman"/>
          <w:sz w:val="28"/>
          <w:szCs w:val="28"/>
        </w:rPr>
        <w:t>На основании полученных значений коэффициента относительной чувствительности</w:t>
      </w:r>
      <w:r w:rsidR="002B5469">
        <w:rPr>
          <w:rFonts w:ascii="Times New Roman" w:hAnsi="Times New Roman"/>
          <w:sz w:val="28"/>
          <w:szCs w:val="28"/>
        </w:rPr>
        <w:t xml:space="preserve"> </w:t>
      </w:r>
      <w:r w:rsidRPr="002E32D2">
        <w:rPr>
          <w:rFonts w:ascii="Times New Roman" w:hAnsi="Times New Roman"/>
          <w:sz w:val="28"/>
          <w:szCs w:val="28"/>
        </w:rPr>
        <w:t>построим график, по оси абсцисс которого откладываются названия факторов, а по оси ординат – величины коэффициента относительной чувствительности (эластичности) (рисунок 5.1).</w:t>
      </w:r>
    </w:p>
    <w:p w:rsidR="008732CC" w:rsidRPr="002E32D2" w:rsidRDefault="008732CC" w:rsidP="00140A3D">
      <w:pPr>
        <w:pStyle w:val="a6"/>
        <w:spacing w:before="0" w:after="0" w:line="240" w:lineRule="auto"/>
        <w:ind w:left="0" w:firstLine="720"/>
        <w:rPr>
          <w:rFonts w:ascii="Times New Roman" w:hAnsi="Times New Roman"/>
          <w:color w:val="000000"/>
          <w:sz w:val="28"/>
          <w:szCs w:val="28"/>
        </w:rPr>
      </w:pPr>
    </w:p>
    <w:p w:rsidR="00A27D71" w:rsidRPr="002E32D2" w:rsidRDefault="00F9706B" w:rsidP="00140A3D">
      <w:pPr>
        <w:pStyle w:val="a6"/>
        <w:spacing w:before="0" w:after="0" w:line="240" w:lineRule="auto"/>
        <w:ind w:left="0"/>
        <w:rPr>
          <w:rFonts w:ascii="Times New Roman" w:hAnsi="Times New Roman"/>
          <w:color w:val="000000"/>
          <w:sz w:val="28"/>
          <w:szCs w:val="28"/>
        </w:rPr>
      </w:pPr>
      <w:r w:rsidRPr="00F9706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5582093" cy="3125972"/>
            <wp:effectExtent l="0" t="0" r="0" b="0"/>
            <wp:docPr id="1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27D71" w:rsidRPr="00C51385" w:rsidRDefault="00EC4287" w:rsidP="00140A3D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2E32D2">
        <w:rPr>
          <w:rFonts w:ascii="Times New Roman" w:hAnsi="Times New Roman"/>
          <w:sz w:val="28"/>
          <w:szCs w:val="28"/>
        </w:rPr>
        <w:t>Рисунок 5.1</w:t>
      </w:r>
      <w:r w:rsidR="00A27D71" w:rsidRPr="002E32D2">
        <w:rPr>
          <w:rFonts w:ascii="Times New Roman" w:hAnsi="Times New Roman"/>
          <w:sz w:val="28"/>
          <w:szCs w:val="28"/>
        </w:rPr>
        <w:t xml:space="preserve"> – Значения </w:t>
      </w:r>
      <w:r w:rsidR="00C51385">
        <w:rPr>
          <w:rFonts w:ascii="Times New Roman" w:hAnsi="Times New Roman"/>
          <w:spacing w:val="-7"/>
          <w:sz w:val="28"/>
          <w:szCs w:val="28"/>
        </w:rPr>
        <w:t>относительных</w:t>
      </w:r>
      <w:r w:rsidR="00C51385" w:rsidRPr="00C51385">
        <w:rPr>
          <w:rFonts w:ascii="Times New Roman" w:hAnsi="Times New Roman"/>
          <w:spacing w:val="-7"/>
          <w:sz w:val="28"/>
          <w:szCs w:val="28"/>
        </w:rPr>
        <w:t xml:space="preserve"> коэффициент</w:t>
      </w:r>
      <w:r w:rsidR="00C51385">
        <w:rPr>
          <w:rFonts w:ascii="Times New Roman" w:hAnsi="Times New Roman"/>
          <w:spacing w:val="-7"/>
          <w:sz w:val="28"/>
          <w:szCs w:val="28"/>
        </w:rPr>
        <w:t>ов</w:t>
      </w:r>
      <w:r w:rsidR="00C51385" w:rsidRPr="00C51385">
        <w:rPr>
          <w:rFonts w:ascii="Times New Roman" w:hAnsi="Times New Roman"/>
          <w:spacing w:val="-7"/>
          <w:sz w:val="28"/>
          <w:szCs w:val="28"/>
        </w:rPr>
        <w:t xml:space="preserve"> чувствительности</w:t>
      </w:r>
      <w:r w:rsidR="00C51385" w:rsidRPr="00C51385">
        <w:rPr>
          <w:rFonts w:ascii="Times New Roman" w:hAnsi="Times New Roman"/>
          <w:sz w:val="28"/>
          <w:szCs w:val="28"/>
        </w:rPr>
        <w:t xml:space="preserve"> </w:t>
      </w:r>
      <w:r w:rsidR="00A27D71" w:rsidRPr="00C51385">
        <w:rPr>
          <w:rFonts w:ascii="Times New Roman" w:hAnsi="Times New Roman"/>
          <w:sz w:val="28"/>
          <w:szCs w:val="28"/>
        </w:rPr>
        <w:t>для соответствующих параметров</w:t>
      </w:r>
    </w:p>
    <w:p w:rsidR="00A27D71" w:rsidRPr="002E32D2" w:rsidRDefault="00A27D71" w:rsidP="00140A3D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</w:p>
    <w:p w:rsidR="00A27D71" w:rsidRPr="00B52080" w:rsidRDefault="00A27D71" w:rsidP="00140A3D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2E32D2">
        <w:rPr>
          <w:rFonts w:ascii="Times New Roman" w:hAnsi="Times New Roman"/>
          <w:sz w:val="28"/>
          <w:szCs w:val="28"/>
        </w:rPr>
        <w:t xml:space="preserve">На основании проведенного анализа чувствительности можно сделать вывод о том, что наибольшие значения коэффициентов наблюдаются при изменении таких параметров, как </w:t>
      </w:r>
      <w:r w:rsidR="00B25549" w:rsidRPr="002E32D2">
        <w:rPr>
          <w:rFonts w:ascii="Times New Roman" w:hAnsi="Times New Roman"/>
          <w:sz w:val="28"/>
          <w:szCs w:val="28"/>
        </w:rPr>
        <w:t xml:space="preserve">потребление </w:t>
      </w:r>
      <w:r w:rsidR="00C51385">
        <w:rPr>
          <w:rFonts w:ascii="Times New Roman" w:hAnsi="Times New Roman"/>
          <w:sz w:val="28"/>
          <w:szCs w:val="28"/>
        </w:rPr>
        <w:t>электричества</w:t>
      </w:r>
      <w:r w:rsidRPr="002E32D2">
        <w:rPr>
          <w:rFonts w:ascii="Times New Roman" w:hAnsi="Times New Roman"/>
          <w:sz w:val="28"/>
          <w:szCs w:val="28"/>
        </w:rPr>
        <w:t xml:space="preserve"> и </w:t>
      </w:r>
      <w:r w:rsidR="00F9706B">
        <w:rPr>
          <w:rFonts w:ascii="Times New Roman" w:hAnsi="Times New Roman"/>
          <w:sz w:val="28"/>
          <w:szCs w:val="28"/>
        </w:rPr>
        <w:t>объем производства</w:t>
      </w:r>
      <w:r w:rsidRPr="002E32D2">
        <w:rPr>
          <w:rFonts w:ascii="Times New Roman" w:hAnsi="Times New Roman"/>
          <w:sz w:val="28"/>
          <w:szCs w:val="28"/>
        </w:rPr>
        <w:t>. Таким образом, эти параметры можно выбрать в качестве основ</w:t>
      </w:r>
      <w:r w:rsidRPr="00B52080">
        <w:rPr>
          <w:rFonts w:ascii="Times New Roman" w:hAnsi="Times New Roman"/>
          <w:sz w:val="28"/>
          <w:szCs w:val="28"/>
        </w:rPr>
        <w:t>ных, так как их влияние на критерий оценки эффективности плана является максимальным.</w:t>
      </w:r>
    </w:p>
    <w:p w:rsidR="004E559B" w:rsidRDefault="00A27D71" w:rsidP="00140A3D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 xml:space="preserve">Далее необходимо провести </w:t>
      </w:r>
      <w:r w:rsidR="00F9706B">
        <w:rPr>
          <w:rFonts w:ascii="Times New Roman" w:hAnsi="Times New Roman"/>
          <w:sz w:val="28"/>
          <w:szCs w:val="28"/>
        </w:rPr>
        <w:t>проверку</w:t>
      </w:r>
      <w:r w:rsidRPr="00B52080">
        <w:rPr>
          <w:rFonts w:ascii="Times New Roman" w:hAnsi="Times New Roman"/>
          <w:sz w:val="28"/>
          <w:szCs w:val="28"/>
        </w:rPr>
        <w:t xml:space="preserve"> на устойчивость. Для этого рассмотрим, как будет меняться величина NPV при изменении </w:t>
      </w:r>
      <w:r w:rsidR="00EC4287" w:rsidRPr="00B52080">
        <w:rPr>
          <w:rFonts w:ascii="Times New Roman" w:hAnsi="Times New Roman"/>
          <w:sz w:val="28"/>
          <w:szCs w:val="28"/>
        </w:rPr>
        <w:t>основных</w:t>
      </w:r>
      <w:r w:rsidRPr="00B52080">
        <w:rPr>
          <w:rFonts w:ascii="Times New Roman" w:hAnsi="Times New Roman"/>
          <w:sz w:val="28"/>
          <w:szCs w:val="28"/>
        </w:rPr>
        <w:t xml:space="preserve"> </w:t>
      </w:r>
      <w:r w:rsidRPr="00B52080">
        <w:rPr>
          <w:rFonts w:ascii="Times New Roman" w:hAnsi="Times New Roman"/>
          <w:sz w:val="28"/>
          <w:szCs w:val="28"/>
        </w:rPr>
        <w:lastRenderedPageBreak/>
        <w:t xml:space="preserve">факторов. </w:t>
      </w:r>
      <w:r w:rsidR="004E559B">
        <w:rPr>
          <w:rFonts w:ascii="Times New Roman" w:hAnsi="Times New Roman"/>
          <w:sz w:val="28"/>
          <w:szCs w:val="28"/>
        </w:rPr>
        <w:t>Для определения интервалов изменения показателей проанализируем среднюю величину изменений этих показателей за 2005-2012 года.</w:t>
      </w:r>
    </w:p>
    <w:p w:rsidR="00F9706B" w:rsidRDefault="00F9706B" w:rsidP="00140A3D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</w:p>
    <w:p w:rsidR="004E559B" w:rsidRPr="00F9706B" w:rsidRDefault="004E559B" w:rsidP="00F9706B">
      <w:pPr>
        <w:pStyle w:val="a6"/>
        <w:spacing w:before="0" w:after="0" w:line="240" w:lineRule="auto"/>
        <w:ind w:left="0"/>
        <w:rPr>
          <w:rFonts w:ascii="Times New Roman" w:hAnsi="Times New Roman"/>
          <w:color w:val="000000"/>
          <w:sz w:val="28"/>
          <w:szCs w:val="28"/>
        </w:rPr>
      </w:pPr>
      <w:r w:rsidRPr="004E559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5358810" cy="2445488"/>
            <wp:effectExtent l="0" t="0" r="0" b="0"/>
            <wp:docPr id="1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4E559B" w:rsidRPr="00C51385" w:rsidRDefault="004E559B" w:rsidP="004E559B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2E32D2">
        <w:rPr>
          <w:rFonts w:ascii="Times New Roman" w:hAnsi="Times New Roman"/>
          <w:sz w:val="28"/>
          <w:szCs w:val="28"/>
        </w:rPr>
        <w:t>Рисунок 5.</w:t>
      </w:r>
      <w:r>
        <w:rPr>
          <w:rFonts w:ascii="Times New Roman" w:hAnsi="Times New Roman"/>
          <w:sz w:val="28"/>
          <w:szCs w:val="28"/>
        </w:rPr>
        <w:t>2</w:t>
      </w:r>
      <w:r w:rsidRPr="002E32D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Динамика изменения объема производства за 2005-2012 года</w:t>
      </w:r>
    </w:p>
    <w:p w:rsidR="004E559B" w:rsidRDefault="004E559B" w:rsidP="004E559B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</w:p>
    <w:p w:rsidR="004E559B" w:rsidRDefault="00917608" w:rsidP="004E559B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данных примем величину изменения объема производства равную </w:t>
      </w:r>
      <w:r w:rsidR="00017EAE">
        <w:rPr>
          <w:rFonts w:ascii="Times New Roman" w:hAnsi="Times New Roman"/>
          <w:sz w:val="28"/>
          <w:szCs w:val="28"/>
        </w:rPr>
        <w:t>3,1 % (величина среднеквадратического</w:t>
      </w:r>
      <w:r>
        <w:rPr>
          <w:rFonts w:ascii="Times New Roman" w:hAnsi="Times New Roman"/>
          <w:sz w:val="28"/>
          <w:szCs w:val="28"/>
        </w:rPr>
        <w:t xml:space="preserve"> отклонения).</w:t>
      </w:r>
    </w:p>
    <w:p w:rsidR="004E559B" w:rsidRDefault="004E559B" w:rsidP="004E559B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</w:p>
    <w:p w:rsidR="004E559B" w:rsidRPr="00C51385" w:rsidRDefault="004E559B" w:rsidP="004E559B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</w:p>
    <w:p w:rsidR="004E559B" w:rsidRPr="002E32D2" w:rsidRDefault="004E559B" w:rsidP="004E559B">
      <w:pPr>
        <w:pStyle w:val="a6"/>
        <w:spacing w:before="0" w:after="0" w:line="240" w:lineRule="auto"/>
        <w:ind w:left="0"/>
        <w:rPr>
          <w:rFonts w:ascii="Times New Roman" w:hAnsi="Times New Roman"/>
          <w:color w:val="000000"/>
          <w:sz w:val="28"/>
          <w:szCs w:val="28"/>
        </w:rPr>
      </w:pPr>
      <w:r w:rsidRPr="004E559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5358810" cy="2743200"/>
            <wp:effectExtent l="0" t="0" r="0" b="0"/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4E559B" w:rsidRPr="002E32D2" w:rsidRDefault="004E559B" w:rsidP="004E559B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</w:p>
    <w:p w:rsidR="004E559B" w:rsidRPr="00C51385" w:rsidRDefault="004E559B" w:rsidP="004E559B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2E32D2">
        <w:rPr>
          <w:rFonts w:ascii="Times New Roman" w:hAnsi="Times New Roman"/>
          <w:sz w:val="28"/>
          <w:szCs w:val="28"/>
        </w:rPr>
        <w:t>Рисунок 5.</w:t>
      </w:r>
      <w:r>
        <w:rPr>
          <w:rFonts w:ascii="Times New Roman" w:hAnsi="Times New Roman"/>
          <w:sz w:val="28"/>
          <w:szCs w:val="28"/>
        </w:rPr>
        <w:t xml:space="preserve">3 </w:t>
      </w:r>
      <w:r w:rsidRPr="002E32D2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Динамика изменения тарифов на электричество за 2005-2012 года</w:t>
      </w:r>
    </w:p>
    <w:p w:rsidR="00917608" w:rsidRDefault="00917608" w:rsidP="00917608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</w:p>
    <w:p w:rsidR="00917608" w:rsidRDefault="00917608" w:rsidP="00917608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этих данных примем интервалы для тарифа на электричество равным 8,6 % (величина </w:t>
      </w:r>
      <w:r w:rsidR="00324C24">
        <w:rPr>
          <w:rFonts w:ascii="Times New Roman" w:hAnsi="Times New Roman"/>
          <w:sz w:val="28"/>
          <w:szCs w:val="28"/>
        </w:rPr>
        <w:t>среднеквадратического</w:t>
      </w:r>
      <w:r>
        <w:rPr>
          <w:rFonts w:ascii="Times New Roman" w:hAnsi="Times New Roman"/>
          <w:sz w:val="28"/>
          <w:szCs w:val="28"/>
        </w:rPr>
        <w:t xml:space="preserve"> отклонения).</w:t>
      </w:r>
    </w:p>
    <w:p w:rsidR="00A27D71" w:rsidRPr="00324C24" w:rsidRDefault="00324C24" w:rsidP="00140A3D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производства колеблется </w:t>
      </w:r>
      <w:r w:rsidRPr="00324C24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4C24">
        <w:rPr>
          <w:rFonts w:ascii="Times New Roman" w:hAnsi="Times New Roman"/>
          <w:color w:val="000000"/>
          <w:sz w:val="28"/>
          <w:szCs w:val="28"/>
        </w:rPr>
        <w:t>38928,2</w:t>
      </w:r>
      <w:r>
        <w:rPr>
          <w:rFonts w:ascii="Times New Roman" w:hAnsi="Times New Roman"/>
          <w:sz w:val="28"/>
          <w:szCs w:val="28"/>
        </w:rPr>
        <w:t xml:space="preserve"> до </w:t>
      </w:r>
      <w:r w:rsidRPr="00324C24">
        <w:rPr>
          <w:rFonts w:ascii="Times New Roman" w:hAnsi="Times New Roman"/>
          <w:color w:val="000000"/>
          <w:sz w:val="28"/>
          <w:szCs w:val="28"/>
        </w:rPr>
        <w:t>39143,8</w:t>
      </w:r>
      <w:r>
        <w:rPr>
          <w:rFonts w:ascii="Times New Roman" w:hAnsi="Times New Roman"/>
          <w:sz w:val="28"/>
          <w:szCs w:val="28"/>
        </w:rPr>
        <w:t xml:space="preserve"> тысяч тонн в год</w:t>
      </w:r>
      <w:r w:rsidRPr="00324C24">
        <w:rPr>
          <w:rFonts w:ascii="Times New Roman" w:hAnsi="Times New Roman"/>
          <w:sz w:val="28"/>
          <w:szCs w:val="28"/>
        </w:rPr>
        <w:t xml:space="preserve"> </w:t>
      </w:r>
      <w:r w:rsidR="00A92BA0">
        <w:rPr>
          <w:rFonts w:ascii="Times New Roman" w:hAnsi="Times New Roman"/>
          <w:bCs/>
          <w:color w:val="000000"/>
          <w:sz w:val="28"/>
          <w:szCs w:val="28"/>
        </w:rPr>
        <w:t>Т</w:t>
      </w:r>
      <w:r w:rsidR="00B25549" w:rsidRPr="00B52080">
        <w:rPr>
          <w:rFonts w:ascii="Times New Roman" w:hAnsi="Times New Roman"/>
          <w:sz w:val="28"/>
          <w:szCs w:val="28"/>
        </w:rPr>
        <w:t xml:space="preserve">ариф на электричество </w:t>
      </w:r>
      <w:r w:rsidR="00AE0949" w:rsidRPr="00B52080">
        <w:rPr>
          <w:rFonts w:ascii="Times New Roman" w:hAnsi="Times New Roman"/>
          <w:sz w:val="28"/>
          <w:szCs w:val="28"/>
        </w:rPr>
        <w:t xml:space="preserve">от </w:t>
      </w:r>
      <w:r w:rsidR="00AE0949">
        <w:rPr>
          <w:rFonts w:ascii="Times New Roman" w:hAnsi="Times New Roman"/>
          <w:sz w:val="28"/>
          <w:szCs w:val="28"/>
        </w:rPr>
        <w:t>1545</w:t>
      </w:r>
      <w:r w:rsidR="00AE0949" w:rsidRPr="00B52080">
        <w:rPr>
          <w:rFonts w:ascii="Times New Roman" w:hAnsi="Times New Roman"/>
          <w:sz w:val="28"/>
          <w:szCs w:val="28"/>
        </w:rPr>
        <w:t xml:space="preserve"> до </w:t>
      </w:r>
      <w:r w:rsidR="00AE0949">
        <w:rPr>
          <w:rFonts w:ascii="Times New Roman" w:hAnsi="Times New Roman"/>
          <w:sz w:val="28"/>
          <w:szCs w:val="28"/>
        </w:rPr>
        <w:t xml:space="preserve">1836 </w:t>
      </w:r>
      <w:r w:rsidRPr="00324C24">
        <w:rPr>
          <w:rFonts w:ascii="Times New Roman" w:hAnsi="Times New Roman"/>
          <w:bCs/>
          <w:color w:val="000000"/>
          <w:sz w:val="28"/>
          <w:szCs w:val="28"/>
        </w:rPr>
        <w:t>руб. за квт/ч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</w:p>
    <w:p w:rsidR="00EC4287" w:rsidRPr="00324C24" w:rsidRDefault="00EC4287" w:rsidP="00140A3D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</w:p>
    <w:p w:rsidR="00207960" w:rsidRPr="00B52080" w:rsidRDefault="007F6282" w:rsidP="00207960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5.3</w:t>
      </w:r>
      <w:r w:rsidR="00A27D71" w:rsidRPr="00B52080">
        <w:rPr>
          <w:rFonts w:ascii="Times New Roman" w:hAnsi="Times New Roman"/>
          <w:sz w:val="28"/>
          <w:szCs w:val="28"/>
        </w:rPr>
        <w:t xml:space="preserve"> – Изменение </w:t>
      </w:r>
      <w:r w:rsidR="00A27D71" w:rsidRPr="00B52080">
        <w:rPr>
          <w:rFonts w:ascii="Times New Roman" w:hAnsi="Times New Roman"/>
          <w:sz w:val="28"/>
          <w:szCs w:val="28"/>
          <w:lang w:val="en-US"/>
        </w:rPr>
        <w:t>NPV</w:t>
      </w:r>
      <w:r w:rsidR="00A27D71" w:rsidRPr="00B52080">
        <w:rPr>
          <w:rFonts w:ascii="Times New Roman" w:hAnsi="Times New Roman"/>
          <w:sz w:val="28"/>
          <w:szCs w:val="28"/>
        </w:rPr>
        <w:t xml:space="preserve"> при различных сценариях развития событий.</w:t>
      </w:r>
    </w:p>
    <w:tbl>
      <w:tblPr>
        <w:tblW w:w="9361" w:type="dxa"/>
        <w:tblInd w:w="103" w:type="dxa"/>
        <w:tblLayout w:type="fixed"/>
        <w:tblLook w:val="04A0"/>
      </w:tblPr>
      <w:tblGrid>
        <w:gridCol w:w="1688"/>
        <w:gridCol w:w="1719"/>
        <w:gridCol w:w="1234"/>
        <w:gridCol w:w="1176"/>
        <w:gridCol w:w="1559"/>
        <w:gridCol w:w="1985"/>
      </w:tblGrid>
      <w:tr w:rsidR="000F4DAD" w:rsidRPr="00207960" w:rsidTr="009F5134">
        <w:trPr>
          <w:trHeight w:val="214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DAD" w:rsidRDefault="000F4DAD" w:rsidP="000F4DAD">
            <w:pPr>
              <w:rPr>
                <w:color w:val="000000"/>
              </w:rPr>
            </w:pPr>
            <w:r>
              <w:rPr>
                <w:bCs/>
                <w:color w:val="000000"/>
                <w:szCs w:val="28"/>
              </w:rPr>
              <w:t>Тариф на электричество, руб. за квт/ч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DAD" w:rsidRDefault="000F4D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Объем производства, тыс тонн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AD" w:rsidRDefault="000F4DAD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Исходное NPV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AD" w:rsidRDefault="000F4DAD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NPV при данном сценарии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AD" w:rsidRDefault="000F4DAD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Абсолютное отклонение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DAD" w:rsidRDefault="000F4DAD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Относительно отклонение</w:t>
            </w:r>
          </w:p>
        </w:tc>
      </w:tr>
      <w:tr w:rsidR="00AE0949" w:rsidRPr="00207960" w:rsidTr="00207960">
        <w:trPr>
          <w:trHeight w:val="375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949" w:rsidRPr="007F6282" w:rsidRDefault="00AE0949" w:rsidP="00A676E2">
            <w:pPr>
              <w:rPr>
                <w:color w:val="000000"/>
              </w:rPr>
            </w:pPr>
            <w:r w:rsidRPr="007F6282">
              <w:t>1836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949" w:rsidRDefault="00AE0949" w:rsidP="004E559B">
            <w:pPr>
              <w:rPr>
                <w:color w:val="000000"/>
              </w:rPr>
            </w:pPr>
            <w:r>
              <w:rPr>
                <w:color w:val="000000"/>
              </w:rPr>
              <w:t>39143,8</w:t>
            </w:r>
          </w:p>
        </w:tc>
        <w:tc>
          <w:tcPr>
            <w:tcW w:w="12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949" w:rsidRDefault="00AE0949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531,39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949" w:rsidRDefault="00AE0949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8"/>
              </w:rPr>
              <w:t>699,15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949" w:rsidRDefault="00AE0949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8"/>
              </w:rPr>
              <w:t>167,76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949" w:rsidRDefault="00AE0949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8"/>
              </w:rPr>
              <w:t>31,57%</w:t>
            </w:r>
          </w:p>
        </w:tc>
      </w:tr>
      <w:tr w:rsidR="00AE0949" w:rsidRPr="00207960" w:rsidTr="00207960">
        <w:trPr>
          <w:trHeight w:val="375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949" w:rsidRPr="007F6282" w:rsidRDefault="00AE0949" w:rsidP="00A676E2">
            <w:pPr>
              <w:rPr>
                <w:color w:val="000000"/>
              </w:rPr>
            </w:pPr>
            <w:r w:rsidRPr="007F6282">
              <w:t>1836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949" w:rsidRPr="007F6282" w:rsidRDefault="00AE0949">
            <w:pPr>
              <w:rPr>
                <w:color w:val="000000"/>
              </w:rPr>
            </w:pPr>
            <w:r>
              <w:rPr>
                <w:color w:val="000000"/>
              </w:rPr>
              <w:t>38928,2</w:t>
            </w:r>
          </w:p>
        </w:tc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949" w:rsidRPr="00A71C5B" w:rsidRDefault="00AE0949">
            <w:pPr>
              <w:rPr>
                <w:color w:val="000000"/>
                <w:szCs w:val="2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949" w:rsidRDefault="00AE0949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8"/>
              </w:rPr>
              <w:t>491,14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949" w:rsidRDefault="00AE0949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8"/>
              </w:rPr>
              <w:t>-40,25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949" w:rsidRDefault="00AE0949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8"/>
              </w:rPr>
              <w:t>-7,57%</w:t>
            </w:r>
          </w:p>
        </w:tc>
      </w:tr>
      <w:tr w:rsidR="00AE0949" w:rsidRPr="00207960" w:rsidTr="00207960">
        <w:trPr>
          <w:trHeight w:val="375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949" w:rsidRPr="007F6282" w:rsidRDefault="00AE0949" w:rsidP="00A676E2">
            <w:pPr>
              <w:rPr>
                <w:color w:val="000000"/>
              </w:rPr>
            </w:pPr>
            <w:r w:rsidRPr="007F6282">
              <w:t>1545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949" w:rsidRPr="007F6282" w:rsidRDefault="00AE0949">
            <w:pPr>
              <w:rPr>
                <w:color w:val="000000"/>
              </w:rPr>
            </w:pPr>
            <w:r>
              <w:rPr>
                <w:color w:val="000000"/>
              </w:rPr>
              <w:t>39143,8</w:t>
            </w:r>
          </w:p>
        </w:tc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949" w:rsidRPr="00A71C5B" w:rsidRDefault="00AE0949">
            <w:pPr>
              <w:rPr>
                <w:color w:val="000000"/>
                <w:szCs w:val="2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949" w:rsidRDefault="00AE0949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8"/>
              </w:rPr>
              <w:t>513,33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949" w:rsidRDefault="00AE0949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8"/>
              </w:rPr>
              <w:t>-18,06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949" w:rsidRDefault="00AE0949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8"/>
              </w:rPr>
              <w:t>-3,40%</w:t>
            </w:r>
          </w:p>
        </w:tc>
      </w:tr>
      <w:tr w:rsidR="00AE0949" w:rsidRPr="00207960" w:rsidTr="00207960">
        <w:trPr>
          <w:trHeight w:val="375"/>
        </w:trPr>
        <w:tc>
          <w:tcPr>
            <w:tcW w:w="1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949" w:rsidRPr="007F6282" w:rsidRDefault="00AE0949" w:rsidP="00A676E2">
            <w:pPr>
              <w:rPr>
                <w:color w:val="000000"/>
              </w:rPr>
            </w:pPr>
            <w:r w:rsidRPr="007F6282">
              <w:t>1545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949" w:rsidRPr="007F6282" w:rsidRDefault="00AE0949">
            <w:pPr>
              <w:rPr>
                <w:color w:val="000000"/>
              </w:rPr>
            </w:pPr>
            <w:r>
              <w:rPr>
                <w:color w:val="000000"/>
              </w:rPr>
              <w:t>38928,2</w:t>
            </w:r>
          </w:p>
        </w:tc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949" w:rsidRPr="00A71C5B" w:rsidRDefault="00AE0949">
            <w:pPr>
              <w:rPr>
                <w:color w:val="000000"/>
                <w:szCs w:val="2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949" w:rsidRDefault="00AE0949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8"/>
              </w:rPr>
              <w:t>311,34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949" w:rsidRDefault="00AE0949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8"/>
              </w:rPr>
              <w:t>-220,05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949" w:rsidRDefault="00AE0949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8"/>
              </w:rPr>
              <w:t>-41,41%</w:t>
            </w:r>
          </w:p>
        </w:tc>
      </w:tr>
    </w:tbl>
    <w:p w:rsidR="00207960" w:rsidRDefault="00207960" w:rsidP="00207960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</w:p>
    <w:p w:rsidR="006B3E72" w:rsidRPr="00B52080" w:rsidRDefault="00A27D71" w:rsidP="00207960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 xml:space="preserve">Наилучшее сочетание значений этих факторов будет происходить при </w:t>
      </w:r>
      <w:r w:rsidR="004574DF" w:rsidRPr="00B52080">
        <w:rPr>
          <w:rFonts w:ascii="Times New Roman" w:hAnsi="Times New Roman"/>
          <w:sz w:val="28"/>
          <w:szCs w:val="28"/>
        </w:rPr>
        <w:t xml:space="preserve">максимальном тарифе и максимальном </w:t>
      </w:r>
      <w:r w:rsidR="00091012">
        <w:rPr>
          <w:rFonts w:ascii="Times New Roman" w:hAnsi="Times New Roman"/>
          <w:sz w:val="28"/>
          <w:szCs w:val="28"/>
        </w:rPr>
        <w:t>объеме</w:t>
      </w:r>
      <w:r w:rsidR="004574DF" w:rsidRPr="00B52080">
        <w:rPr>
          <w:rFonts w:ascii="Times New Roman" w:hAnsi="Times New Roman"/>
          <w:sz w:val="28"/>
          <w:szCs w:val="28"/>
        </w:rPr>
        <w:t xml:space="preserve"> </w:t>
      </w:r>
      <w:r w:rsidR="00091012">
        <w:rPr>
          <w:rFonts w:ascii="Times New Roman" w:hAnsi="Times New Roman"/>
          <w:sz w:val="28"/>
          <w:szCs w:val="28"/>
        </w:rPr>
        <w:t>производства</w:t>
      </w:r>
      <w:r w:rsidRPr="00B52080">
        <w:rPr>
          <w:rFonts w:ascii="Times New Roman" w:hAnsi="Times New Roman"/>
          <w:sz w:val="28"/>
          <w:szCs w:val="28"/>
        </w:rPr>
        <w:t xml:space="preserve">. Это связано с </w:t>
      </w:r>
      <w:r w:rsidR="004574DF" w:rsidRPr="00B52080">
        <w:rPr>
          <w:rFonts w:ascii="Times New Roman" w:hAnsi="Times New Roman"/>
          <w:sz w:val="28"/>
          <w:szCs w:val="28"/>
        </w:rPr>
        <w:t>тем что экономический эффект достигается за счет разницы в тарифе «</w:t>
      </w:r>
      <w:r w:rsidR="007F6282" w:rsidRPr="00B52080">
        <w:rPr>
          <w:rFonts w:ascii="Times New Roman" w:hAnsi="Times New Roman"/>
          <w:sz w:val="28"/>
          <w:szCs w:val="28"/>
        </w:rPr>
        <w:t>ГомельЭнерго</w:t>
      </w:r>
      <w:r w:rsidR="004574DF" w:rsidRPr="00B52080">
        <w:rPr>
          <w:rFonts w:ascii="Times New Roman" w:hAnsi="Times New Roman"/>
          <w:sz w:val="28"/>
          <w:szCs w:val="28"/>
        </w:rPr>
        <w:t>» и себестоимости энергии</w:t>
      </w:r>
      <w:r w:rsidR="006B3E72" w:rsidRPr="00B52080">
        <w:rPr>
          <w:rFonts w:ascii="Times New Roman" w:hAnsi="Times New Roman"/>
          <w:sz w:val="28"/>
          <w:szCs w:val="28"/>
        </w:rPr>
        <w:t xml:space="preserve">. </w:t>
      </w:r>
    </w:p>
    <w:p w:rsidR="00A27D71" w:rsidRDefault="00A27D71" w:rsidP="00140A3D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 xml:space="preserve">Наихудший вариант развития событий </w:t>
      </w:r>
      <w:r w:rsidR="004574DF" w:rsidRPr="00B52080">
        <w:rPr>
          <w:rFonts w:ascii="Times New Roman" w:hAnsi="Times New Roman"/>
          <w:sz w:val="28"/>
          <w:szCs w:val="28"/>
        </w:rPr>
        <w:t xml:space="preserve">будет происходить при минимальном тарифе и минимальном </w:t>
      </w:r>
      <w:r w:rsidR="00091012">
        <w:rPr>
          <w:rFonts w:ascii="Times New Roman" w:hAnsi="Times New Roman"/>
          <w:sz w:val="28"/>
          <w:szCs w:val="28"/>
        </w:rPr>
        <w:t>объеме</w:t>
      </w:r>
      <w:r w:rsidR="004574DF" w:rsidRPr="00B52080">
        <w:rPr>
          <w:rFonts w:ascii="Times New Roman" w:hAnsi="Times New Roman"/>
          <w:sz w:val="28"/>
          <w:szCs w:val="28"/>
        </w:rPr>
        <w:t xml:space="preserve"> </w:t>
      </w:r>
      <w:r w:rsidR="00091012">
        <w:rPr>
          <w:rFonts w:ascii="Times New Roman" w:hAnsi="Times New Roman"/>
          <w:sz w:val="28"/>
          <w:szCs w:val="28"/>
        </w:rPr>
        <w:t>производства</w:t>
      </w:r>
      <w:r w:rsidRPr="00B52080">
        <w:rPr>
          <w:rFonts w:ascii="Times New Roman" w:hAnsi="Times New Roman"/>
          <w:sz w:val="28"/>
          <w:szCs w:val="28"/>
        </w:rPr>
        <w:t xml:space="preserve">. </w:t>
      </w:r>
    </w:p>
    <w:p w:rsidR="00207960" w:rsidRDefault="00207960" w:rsidP="00140A3D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обеспечения устойчивости проекта </w:t>
      </w:r>
      <w:r w:rsidR="00891334">
        <w:rPr>
          <w:rFonts w:ascii="Times New Roman" w:hAnsi="Times New Roman"/>
          <w:sz w:val="28"/>
          <w:szCs w:val="28"/>
        </w:rPr>
        <w:t>предложены</w:t>
      </w:r>
      <w:r>
        <w:rPr>
          <w:rFonts w:ascii="Times New Roman" w:hAnsi="Times New Roman"/>
          <w:sz w:val="28"/>
          <w:szCs w:val="28"/>
        </w:rPr>
        <w:t xml:space="preserve"> следующие мероприятия:</w:t>
      </w:r>
    </w:p>
    <w:p w:rsidR="00207960" w:rsidRDefault="00891334" w:rsidP="007F6282">
      <w:pPr>
        <w:pStyle w:val="a6"/>
        <w:numPr>
          <w:ilvl w:val="0"/>
          <w:numId w:val="50"/>
        </w:numPr>
        <w:spacing w:before="0"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Сокращение расходов на производство электроэнергии путем автоматизации труда </w:t>
      </w:r>
      <w:r w:rsidR="007F6282">
        <w:rPr>
          <w:rFonts w:ascii="Times New Roman" w:hAnsi="Times New Roman"/>
          <w:sz w:val="28"/>
          <w:szCs w:val="28"/>
        </w:rPr>
        <w:t>;</w:t>
      </w:r>
    </w:p>
    <w:p w:rsidR="00207960" w:rsidRDefault="00891334" w:rsidP="007F6282">
      <w:pPr>
        <w:pStyle w:val="a6"/>
        <w:numPr>
          <w:ilvl w:val="0"/>
          <w:numId w:val="50"/>
        </w:numPr>
        <w:spacing w:before="0"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Договорная поставка</w:t>
      </w:r>
      <w:r w:rsidR="005D6B48">
        <w:rPr>
          <w:rFonts w:ascii="Times New Roman" w:hAnsi="Times New Roman"/>
          <w:sz w:val="28"/>
          <w:szCs w:val="28"/>
        </w:rPr>
        <w:t xml:space="preserve"> излишек</w:t>
      </w:r>
      <w:r>
        <w:rPr>
          <w:rFonts w:ascii="Times New Roman" w:hAnsi="Times New Roman"/>
          <w:sz w:val="28"/>
          <w:szCs w:val="28"/>
        </w:rPr>
        <w:t xml:space="preserve"> электроэнергии </w:t>
      </w:r>
      <w:r w:rsidR="005D6B48">
        <w:rPr>
          <w:rFonts w:ascii="Times New Roman" w:hAnsi="Times New Roman"/>
          <w:sz w:val="28"/>
          <w:szCs w:val="28"/>
        </w:rPr>
        <w:t>другим предприятиям</w:t>
      </w:r>
      <w:r>
        <w:rPr>
          <w:rFonts w:ascii="Times New Roman" w:hAnsi="Times New Roman"/>
          <w:sz w:val="28"/>
          <w:szCs w:val="28"/>
        </w:rPr>
        <w:t xml:space="preserve"> </w:t>
      </w:r>
      <w:r w:rsidR="007F6282">
        <w:rPr>
          <w:rFonts w:ascii="Times New Roman" w:hAnsi="Times New Roman"/>
          <w:sz w:val="28"/>
          <w:szCs w:val="28"/>
        </w:rPr>
        <w:t>;</w:t>
      </w:r>
    </w:p>
    <w:p w:rsidR="00891334" w:rsidRDefault="00891334" w:rsidP="007F6282">
      <w:pPr>
        <w:pStyle w:val="a6"/>
        <w:numPr>
          <w:ilvl w:val="0"/>
          <w:numId w:val="50"/>
        </w:numPr>
        <w:spacing w:before="0"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Поддержания объема производства </w:t>
      </w:r>
      <w:r w:rsidR="005D6B48">
        <w:rPr>
          <w:rFonts w:ascii="Times New Roman" w:hAnsi="Times New Roman"/>
          <w:sz w:val="28"/>
          <w:szCs w:val="28"/>
        </w:rPr>
        <w:t xml:space="preserve">продукции </w:t>
      </w:r>
      <w:r>
        <w:rPr>
          <w:rFonts w:ascii="Times New Roman" w:hAnsi="Times New Roman"/>
          <w:sz w:val="28"/>
          <w:szCs w:val="28"/>
        </w:rPr>
        <w:t>на стабильно</w:t>
      </w:r>
      <w:r w:rsidR="005D6B48">
        <w:rPr>
          <w:rFonts w:ascii="Times New Roman" w:hAnsi="Times New Roman"/>
          <w:sz w:val="28"/>
          <w:szCs w:val="28"/>
        </w:rPr>
        <w:t xml:space="preserve"> высоком</w:t>
      </w:r>
      <w:r>
        <w:rPr>
          <w:rFonts w:ascii="Times New Roman" w:hAnsi="Times New Roman"/>
          <w:sz w:val="28"/>
          <w:szCs w:val="28"/>
        </w:rPr>
        <w:t xml:space="preserve"> уровне.</w:t>
      </w:r>
    </w:p>
    <w:p w:rsidR="005B2043" w:rsidRPr="00C02D4A" w:rsidRDefault="00C02D4A" w:rsidP="00C02D4A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/>
          <w:b w:val="0"/>
          <w:sz w:val="28"/>
          <w:szCs w:val="28"/>
        </w:rPr>
      </w:pPr>
      <w:bookmarkStart w:id="31" w:name="_Toc372196888"/>
      <w:bookmarkStart w:id="32" w:name="_Toc375503487"/>
      <w:r w:rsidRPr="00C02D4A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31"/>
      <w:bookmarkEnd w:id="32"/>
    </w:p>
    <w:p w:rsidR="005B2043" w:rsidRPr="00B52080" w:rsidRDefault="005B2043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Инвестирование средств в любую, даже самую привлекательную идею, содержащуюся в стратегическом плане, всегда сопряжено с риском. Процесс разработки бизнес-плана включает обдумывание идеи, заставляет ее авторов критически и беспристрастно взглянуть на предлагаемый проект во всей его полноте. Поэтому план способствует предотвращению ошибок и снижению риска, он является рабочим инструментом, с помощью которого составляются все разделы технико-экономического плана предприятия. На его основе создается эффективная система управления предприятием.</w:t>
      </w:r>
    </w:p>
    <w:p w:rsidR="005B2043" w:rsidRPr="00B52080" w:rsidRDefault="005B2043" w:rsidP="00140A3D">
      <w:pPr>
        <w:ind w:firstLine="709"/>
        <w:jc w:val="both"/>
        <w:rPr>
          <w:bCs/>
          <w:sz w:val="28"/>
          <w:szCs w:val="28"/>
        </w:rPr>
      </w:pPr>
      <w:r w:rsidRPr="00B52080">
        <w:rPr>
          <w:sz w:val="28"/>
          <w:szCs w:val="28"/>
        </w:rPr>
        <w:t xml:space="preserve">В данной курсовой работе разработан проект бизнес-плана </w:t>
      </w:r>
      <w:r w:rsidRPr="00B52080">
        <w:rPr>
          <w:color w:val="000000"/>
          <w:sz w:val="28"/>
          <w:szCs w:val="28"/>
        </w:rPr>
        <w:t xml:space="preserve">по внедрению </w:t>
      </w:r>
      <w:r w:rsidR="006D6E7A" w:rsidRPr="00B52080">
        <w:rPr>
          <w:color w:val="000000"/>
          <w:sz w:val="28"/>
          <w:szCs w:val="28"/>
        </w:rPr>
        <w:t>мини-ТЭЦ на ОАО «СветлогорскХимволокно».</w:t>
      </w:r>
    </w:p>
    <w:p w:rsidR="005B2043" w:rsidRPr="00B52080" w:rsidRDefault="005B2043" w:rsidP="00140A3D">
      <w:pPr>
        <w:pStyle w:val="afd"/>
        <w:spacing w:line="240" w:lineRule="auto"/>
      </w:pPr>
      <w:r w:rsidRPr="00B52080">
        <w:t xml:space="preserve">Срок окупаемости проекта с начала реализации инвестиционной программы составит </w:t>
      </w:r>
      <w:r w:rsidR="006D6E7A" w:rsidRPr="00B52080">
        <w:t xml:space="preserve"> 5,9 лет</w:t>
      </w:r>
      <w:r w:rsidRPr="00B52080">
        <w:t>.</w:t>
      </w:r>
    </w:p>
    <w:p w:rsidR="005B2043" w:rsidRPr="00B52080" w:rsidRDefault="005B2043" w:rsidP="00140A3D">
      <w:pPr>
        <w:pStyle w:val="afd"/>
        <w:spacing w:line="240" w:lineRule="auto"/>
      </w:pPr>
      <w:r w:rsidRPr="00B52080">
        <w:t xml:space="preserve">Чистый дисконтированный доход от функционирования проекта в течение </w:t>
      </w:r>
      <w:r w:rsidR="006D6E7A" w:rsidRPr="00B52080">
        <w:t>10</w:t>
      </w:r>
      <w:r w:rsidRPr="00B52080">
        <w:t xml:space="preserve"> лет составит </w:t>
      </w:r>
      <w:r w:rsidR="006D6E7A" w:rsidRPr="00B52080">
        <w:rPr>
          <w:color w:val="000000"/>
        </w:rPr>
        <w:t>531,39</w:t>
      </w:r>
      <w:r w:rsidR="007F6282">
        <w:rPr>
          <w:color w:val="000000"/>
        </w:rPr>
        <w:t xml:space="preserve"> </w:t>
      </w:r>
      <w:r w:rsidRPr="00B52080">
        <w:rPr>
          <w:color w:val="000000"/>
        </w:rPr>
        <w:t>м</w:t>
      </w:r>
      <w:r w:rsidRPr="00B52080">
        <w:t>л</w:t>
      </w:r>
      <w:r w:rsidR="007F6282">
        <w:t>рд</w:t>
      </w:r>
      <w:r w:rsidRPr="00B52080">
        <w:t>. руб.</w:t>
      </w:r>
    </w:p>
    <w:p w:rsidR="005B2043" w:rsidRPr="00B52080" w:rsidRDefault="005B2043" w:rsidP="00140A3D">
      <w:pPr>
        <w:ind w:firstLine="709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В результате предприятие будет иметь возможность вернуть вложенные средства без ущерба для финансового сост</w:t>
      </w:r>
      <w:r w:rsidR="006D6E7A" w:rsidRPr="00B52080">
        <w:rPr>
          <w:sz w:val="28"/>
          <w:szCs w:val="28"/>
        </w:rPr>
        <w:t>ояния, а так же в полной мере обеспечить потребностью в энергии предприятие</w:t>
      </w:r>
    </w:p>
    <w:p w:rsidR="005B2043" w:rsidRPr="00B52080" w:rsidRDefault="005B2043" w:rsidP="00140A3D">
      <w:pPr>
        <w:pStyle w:val="a6"/>
        <w:spacing w:before="0"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В результате проведенного анализа на чувствительность и устойчивость было выявлено, что для обеспечения прибыльной деятельности предприятию необходимо держать под контролем внешнеэкономическую ситуацию и корректировать производственную программу исходя из обстановки. Однако даже при самом негативном сценарии развития событий данный проект остается выгодным.</w:t>
      </w:r>
    </w:p>
    <w:p w:rsidR="005B2043" w:rsidRPr="00B52080" w:rsidRDefault="005B2043" w:rsidP="00140A3D">
      <w:pPr>
        <w:ind w:firstLine="709"/>
        <w:rPr>
          <w:sz w:val="28"/>
          <w:szCs w:val="28"/>
        </w:rPr>
      </w:pPr>
      <w:r w:rsidRPr="00B52080">
        <w:rPr>
          <w:sz w:val="28"/>
          <w:szCs w:val="28"/>
        </w:rPr>
        <w:t>Внедрение этого проекта обеспечивает:</w:t>
      </w:r>
    </w:p>
    <w:p w:rsidR="005B2043" w:rsidRPr="00B52080" w:rsidRDefault="006D6E7A" w:rsidP="00140A3D">
      <w:pPr>
        <w:ind w:firstLine="709"/>
        <w:rPr>
          <w:sz w:val="28"/>
          <w:szCs w:val="28"/>
        </w:rPr>
      </w:pPr>
      <w:r w:rsidRPr="00B52080">
        <w:rPr>
          <w:sz w:val="28"/>
          <w:szCs w:val="28"/>
        </w:rPr>
        <w:t>1.</w:t>
      </w:r>
      <w:r w:rsidRPr="00B52080">
        <w:rPr>
          <w:sz w:val="28"/>
          <w:szCs w:val="28"/>
        </w:rPr>
        <w:tab/>
        <w:t>Снижение затрат на топливно-энергетические расходы</w:t>
      </w:r>
    </w:p>
    <w:p w:rsidR="005B2043" w:rsidRPr="00B52080" w:rsidRDefault="005B2043" w:rsidP="00140A3D">
      <w:pPr>
        <w:ind w:firstLine="709"/>
        <w:rPr>
          <w:sz w:val="28"/>
          <w:szCs w:val="28"/>
        </w:rPr>
      </w:pPr>
      <w:r w:rsidRPr="00B52080">
        <w:rPr>
          <w:sz w:val="28"/>
          <w:szCs w:val="28"/>
        </w:rPr>
        <w:t>2.</w:t>
      </w:r>
      <w:r w:rsidRPr="00B52080">
        <w:rPr>
          <w:sz w:val="28"/>
          <w:szCs w:val="28"/>
        </w:rPr>
        <w:tab/>
        <w:t xml:space="preserve">Увеличение </w:t>
      </w:r>
      <w:r w:rsidR="006D6E7A" w:rsidRPr="00B52080">
        <w:rPr>
          <w:sz w:val="28"/>
          <w:szCs w:val="28"/>
        </w:rPr>
        <w:t>рентабельности производства</w:t>
      </w:r>
    </w:p>
    <w:p w:rsidR="005B2043" w:rsidRPr="00B52080" w:rsidRDefault="005B2043" w:rsidP="00140A3D">
      <w:pPr>
        <w:ind w:firstLine="709"/>
        <w:rPr>
          <w:sz w:val="28"/>
          <w:szCs w:val="28"/>
        </w:rPr>
      </w:pPr>
      <w:r w:rsidRPr="00B52080">
        <w:rPr>
          <w:sz w:val="28"/>
          <w:szCs w:val="28"/>
        </w:rPr>
        <w:t>3.</w:t>
      </w:r>
      <w:r w:rsidRPr="00B52080">
        <w:rPr>
          <w:sz w:val="28"/>
          <w:szCs w:val="28"/>
        </w:rPr>
        <w:tab/>
        <w:t xml:space="preserve">Возможность </w:t>
      </w:r>
      <w:r w:rsidR="006D6E7A" w:rsidRPr="00B52080">
        <w:rPr>
          <w:sz w:val="28"/>
          <w:szCs w:val="28"/>
        </w:rPr>
        <w:t xml:space="preserve">собственного производства энергии </w:t>
      </w:r>
    </w:p>
    <w:p w:rsidR="005B2043" w:rsidRPr="00B52080" w:rsidRDefault="005B2043" w:rsidP="00140A3D">
      <w:pPr>
        <w:ind w:firstLine="709"/>
        <w:rPr>
          <w:sz w:val="28"/>
          <w:szCs w:val="28"/>
        </w:rPr>
      </w:pPr>
      <w:r w:rsidRPr="00B52080">
        <w:rPr>
          <w:sz w:val="28"/>
          <w:szCs w:val="28"/>
        </w:rPr>
        <w:t>4.</w:t>
      </w:r>
      <w:r w:rsidRPr="00B52080">
        <w:rPr>
          <w:sz w:val="28"/>
          <w:szCs w:val="28"/>
        </w:rPr>
        <w:tab/>
      </w:r>
      <w:r w:rsidR="006D6E7A" w:rsidRPr="00B52080">
        <w:rPr>
          <w:sz w:val="28"/>
          <w:szCs w:val="28"/>
        </w:rPr>
        <w:t>Обеспечение независимости предприятия от поставщика электричества</w:t>
      </w:r>
    </w:p>
    <w:p w:rsidR="006D6E7A" w:rsidRPr="00B52080" w:rsidRDefault="006D6E7A" w:rsidP="00140A3D">
      <w:pPr>
        <w:rPr>
          <w:spacing w:val="-5"/>
          <w:sz w:val="28"/>
          <w:szCs w:val="28"/>
        </w:rPr>
      </w:pPr>
      <w:r w:rsidRPr="00B52080">
        <w:rPr>
          <w:sz w:val="28"/>
          <w:szCs w:val="28"/>
        </w:rPr>
        <w:br w:type="page"/>
      </w:r>
    </w:p>
    <w:p w:rsidR="006D6E7A" w:rsidRPr="00C02D4A" w:rsidRDefault="006D6E7A" w:rsidP="00C02D4A">
      <w:pPr>
        <w:pStyle w:val="1"/>
        <w:numPr>
          <w:ilvl w:val="0"/>
          <w:numId w:val="0"/>
        </w:numPr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372196889"/>
      <w:bookmarkStart w:id="34" w:name="_Toc375503488"/>
      <w:r w:rsidRPr="00C02D4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33"/>
      <w:bookmarkEnd w:id="34"/>
    </w:p>
    <w:p w:rsidR="006D6E7A" w:rsidRPr="00B52080" w:rsidRDefault="006D6E7A" w:rsidP="00140A3D">
      <w:pPr>
        <w:numPr>
          <w:ilvl w:val="0"/>
          <w:numId w:val="42"/>
        </w:numPr>
        <w:tabs>
          <w:tab w:val="clear" w:pos="720"/>
          <w:tab w:val="num" w:pos="0"/>
        </w:tabs>
        <w:ind w:left="0" w:firstLine="720"/>
        <w:jc w:val="both"/>
        <w:rPr>
          <w:sz w:val="28"/>
          <w:szCs w:val="28"/>
        </w:rPr>
      </w:pPr>
      <w:r w:rsidRPr="00B52080">
        <w:rPr>
          <w:sz w:val="28"/>
          <w:szCs w:val="28"/>
        </w:rPr>
        <w:t>Афитов, Э.А. Планирование на предприятии: учеб. пособие / Э.А. Афитов. – Мн.: Выш. Шк., 2001. – 285 с.</w:t>
      </w:r>
    </w:p>
    <w:p w:rsidR="006D6E7A" w:rsidRPr="00B52080" w:rsidRDefault="006D6E7A" w:rsidP="00140A3D">
      <w:pPr>
        <w:pStyle w:val="a6"/>
        <w:widowControl/>
        <w:numPr>
          <w:ilvl w:val="0"/>
          <w:numId w:val="42"/>
        </w:numPr>
        <w:tabs>
          <w:tab w:val="clear" w:pos="720"/>
          <w:tab w:val="num" w:pos="0"/>
        </w:tabs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Ильин, А.И. Планирование на предприятии: учебник / А.И. Ильин. – Мн.: Новое знание, 2001. – 2-е изд., перераб. – 635 с. – (Экономическое образование).</w:t>
      </w:r>
    </w:p>
    <w:p w:rsidR="006D6E7A" w:rsidRPr="00B52080" w:rsidRDefault="006D6E7A" w:rsidP="00140A3D">
      <w:pPr>
        <w:pStyle w:val="a6"/>
        <w:widowControl/>
        <w:numPr>
          <w:ilvl w:val="0"/>
          <w:numId w:val="42"/>
        </w:numPr>
        <w:tabs>
          <w:tab w:val="clear" w:pos="720"/>
          <w:tab w:val="num" w:pos="0"/>
        </w:tabs>
        <w:spacing w:before="0"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52080">
        <w:rPr>
          <w:rFonts w:ascii="Times New Roman" w:hAnsi="Times New Roman"/>
          <w:sz w:val="28"/>
          <w:szCs w:val="28"/>
        </w:rPr>
        <w:t>Материалы, собранные на производственно-профессиональной практике на предприятии</w:t>
      </w:r>
      <w:r w:rsidR="00B91049" w:rsidRPr="00B52080">
        <w:rPr>
          <w:rFonts w:ascii="Times New Roman" w:hAnsi="Times New Roman"/>
          <w:sz w:val="28"/>
          <w:szCs w:val="28"/>
        </w:rPr>
        <w:t>.</w:t>
      </w:r>
    </w:p>
    <w:p w:rsidR="00A27D71" w:rsidRPr="00B52080" w:rsidRDefault="00A27D71" w:rsidP="00140A3D">
      <w:pPr>
        <w:pStyle w:val="a6"/>
        <w:spacing w:before="0" w:after="0" w:line="240" w:lineRule="auto"/>
        <w:ind w:left="0" w:firstLine="720"/>
        <w:rPr>
          <w:rFonts w:ascii="Times New Roman" w:hAnsi="Times New Roman"/>
          <w:sz w:val="28"/>
          <w:szCs w:val="28"/>
        </w:rPr>
      </w:pPr>
    </w:p>
    <w:p w:rsidR="00793914" w:rsidRPr="00B52080" w:rsidRDefault="00793914" w:rsidP="00140A3D">
      <w:pPr>
        <w:pStyle w:val="newncpi"/>
        <w:rPr>
          <w:sz w:val="28"/>
          <w:szCs w:val="28"/>
        </w:rPr>
      </w:pPr>
    </w:p>
    <w:sectPr w:rsidR="00793914" w:rsidRPr="00B52080" w:rsidSect="00BF02CD">
      <w:footerReference w:type="even" r:id="rId28"/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7C8" w:rsidRDefault="00B857C8" w:rsidP="00C230B9">
      <w:r>
        <w:separator/>
      </w:r>
    </w:p>
  </w:endnote>
  <w:endnote w:type="continuationSeparator" w:id="1">
    <w:p w:rsidR="00B857C8" w:rsidRDefault="00B857C8" w:rsidP="00C23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34" w:rsidRDefault="00352622" w:rsidP="00201E26">
    <w:pPr>
      <w:pStyle w:val="a8"/>
      <w:framePr w:wrap="around" w:vAnchor="text" w:hAnchor="margin" w:xAlign="center" w:y="1"/>
      <w:rPr>
        <w:rStyle w:val="afb"/>
      </w:rPr>
    </w:pPr>
    <w:r>
      <w:rPr>
        <w:rStyle w:val="afb"/>
      </w:rPr>
      <w:fldChar w:fldCharType="begin"/>
    </w:r>
    <w:r w:rsidR="009F5134"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9F5134" w:rsidRDefault="009F5134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134" w:rsidRDefault="00352622" w:rsidP="00201E26">
    <w:pPr>
      <w:pStyle w:val="a8"/>
      <w:framePr w:wrap="around" w:vAnchor="text" w:hAnchor="margin" w:xAlign="center" w:y="1"/>
      <w:rPr>
        <w:rStyle w:val="afb"/>
      </w:rPr>
    </w:pPr>
    <w:r>
      <w:rPr>
        <w:rStyle w:val="afb"/>
      </w:rPr>
      <w:fldChar w:fldCharType="begin"/>
    </w:r>
    <w:r w:rsidR="009F5134"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AE0949">
      <w:rPr>
        <w:rStyle w:val="afb"/>
        <w:noProof/>
      </w:rPr>
      <w:t>36</w:t>
    </w:r>
    <w:r>
      <w:rPr>
        <w:rStyle w:val="afb"/>
      </w:rPr>
      <w:fldChar w:fldCharType="end"/>
    </w:r>
  </w:p>
  <w:p w:rsidR="009F5134" w:rsidRPr="005F4B50" w:rsidRDefault="009F5134">
    <w:pPr>
      <w:pStyle w:val="a8"/>
      <w:jc w:val="center"/>
    </w:pPr>
  </w:p>
  <w:p w:rsidR="009F5134" w:rsidRDefault="009F513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7C8" w:rsidRDefault="00B857C8" w:rsidP="00C230B9">
      <w:r>
        <w:separator/>
      </w:r>
    </w:p>
  </w:footnote>
  <w:footnote w:type="continuationSeparator" w:id="1">
    <w:p w:rsidR="00B857C8" w:rsidRDefault="00B857C8" w:rsidP="00C230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376"/>
    <w:multiLevelType w:val="multilevel"/>
    <w:tmpl w:val="4344F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C59B5"/>
    <w:multiLevelType w:val="hybridMultilevel"/>
    <w:tmpl w:val="83B2EB16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0E225C9C"/>
    <w:multiLevelType w:val="hybridMultilevel"/>
    <w:tmpl w:val="398E674E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D41C49"/>
    <w:multiLevelType w:val="hybridMultilevel"/>
    <w:tmpl w:val="B530A028"/>
    <w:lvl w:ilvl="0" w:tplc="F8F8E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8F8E7B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7F4E54"/>
    <w:multiLevelType w:val="multilevel"/>
    <w:tmpl w:val="D17E7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33E2D"/>
    <w:multiLevelType w:val="hybridMultilevel"/>
    <w:tmpl w:val="EFF66FD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4C45B6C"/>
    <w:multiLevelType w:val="hybridMultilevel"/>
    <w:tmpl w:val="7496086A"/>
    <w:lvl w:ilvl="0" w:tplc="78A01A4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167D752A"/>
    <w:multiLevelType w:val="hybridMultilevel"/>
    <w:tmpl w:val="3E0E1456"/>
    <w:lvl w:ilvl="0" w:tplc="78A01A4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39228C"/>
    <w:multiLevelType w:val="multilevel"/>
    <w:tmpl w:val="993C1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26312"/>
    <w:multiLevelType w:val="hybridMultilevel"/>
    <w:tmpl w:val="E16ECF54"/>
    <w:lvl w:ilvl="0" w:tplc="78A01A48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2F23044A"/>
    <w:multiLevelType w:val="hybridMultilevel"/>
    <w:tmpl w:val="7012D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917E4"/>
    <w:multiLevelType w:val="hybridMultilevel"/>
    <w:tmpl w:val="903CF924"/>
    <w:lvl w:ilvl="0" w:tplc="E24049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56093A"/>
    <w:multiLevelType w:val="hybridMultilevel"/>
    <w:tmpl w:val="288271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2379E7"/>
    <w:multiLevelType w:val="hybridMultilevel"/>
    <w:tmpl w:val="D17E7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2B1343"/>
    <w:multiLevelType w:val="hybridMultilevel"/>
    <w:tmpl w:val="2F8EC2E2"/>
    <w:lvl w:ilvl="0" w:tplc="78A01A48">
      <w:numFmt w:val="bullet"/>
      <w:lvlText w:val="-"/>
      <w:lvlJc w:val="left"/>
      <w:pPr>
        <w:ind w:left="250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5">
    <w:nsid w:val="39FC2C58"/>
    <w:multiLevelType w:val="hybridMultilevel"/>
    <w:tmpl w:val="F00215E4"/>
    <w:lvl w:ilvl="0" w:tplc="78A01A4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C6C2B98"/>
    <w:multiLevelType w:val="hybridMultilevel"/>
    <w:tmpl w:val="F32C6F16"/>
    <w:lvl w:ilvl="0" w:tplc="02FCD93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3E9B6E7F"/>
    <w:multiLevelType w:val="multilevel"/>
    <w:tmpl w:val="7012D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A34F6"/>
    <w:multiLevelType w:val="hybridMultilevel"/>
    <w:tmpl w:val="04CEC09E"/>
    <w:lvl w:ilvl="0" w:tplc="78A01A48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419108CF"/>
    <w:multiLevelType w:val="multilevel"/>
    <w:tmpl w:val="43FC95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41E70FB2"/>
    <w:multiLevelType w:val="hybridMultilevel"/>
    <w:tmpl w:val="993C1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4169B4"/>
    <w:multiLevelType w:val="hybridMultilevel"/>
    <w:tmpl w:val="F7BEDFEE"/>
    <w:lvl w:ilvl="0" w:tplc="78A01A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5A709D"/>
    <w:multiLevelType w:val="singleLevel"/>
    <w:tmpl w:val="EE802938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</w:abstractNum>
  <w:abstractNum w:abstractNumId="23">
    <w:nsid w:val="4DDF2F9B"/>
    <w:multiLevelType w:val="multilevel"/>
    <w:tmpl w:val="993C1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4D13A4"/>
    <w:multiLevelType w:val="hybridMultilevel"/>
    <w:tmpl w:val="4344F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B28C6"/>
    <w:multiLevelType w:val="hybridMultilevel"/>
    <w:tmpl w:val="C09A4B9C"/>
    <w:lvl w:ilvl="0" w:tplc="78A01A48"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6">
    <w:nsid w:val="580751B8"/>
    <w:multiLevelType w:val="hybridMultilevel"/>
    <w:tmpl w:val="EF10C712"/>
    <w:lvl w:ilvl="0" w:tplc="81B0AF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9C9480D"/>
    <w:multiLevelType w:val="hybridMultilevel"/>
    <w:tmpl w:val="D74CF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D74708"/>
    <w:multiLevelType w:val="multilevel"/>
    <w:tmpl w:val="1B10B1F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2"/>
      <w:suff w:val="space"/>
      <w:lvlText w:val="%1.%2"/>
      <w:lvlJc w:val="left"/>
      <w:pPr>
        <w:ind w:left="718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5D3336BD"/>
    <w:multiLevelType w:val="multilevel"/>
    <w:tmpl w:val="3C866C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DFD01CA"/>
    <w:multiLevelType w:val="hybridMultilevel"/>
    <w:tmpl w:val="A274E2BC"/>
    <w:lvl w:ilvl="0" w:tplc="78A01A4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3061FD3"/>
    <w:multiLevelType w:val="hybridMultilevel"/>
    <w:tmpl w:val="185CE5C6"/>
    <w:lvl w:ilvl="0" w:tplc="78A01A4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662C770C"/>
    <w:multiLevelType w:val="multilevel"/>
    <w:tmpl w:val="CABAEAE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8A01679"/>
    <w:multiLevelType w:val="multilevel"/>
    <w:tmpl w:val="FA8C5104"/>
    <w:lvl w:ilvl="0">
      <w:start w:val="1"/>
      <w:numFmt w:val="bullet"/>
      <w:pStyle w:val="a"/>
      <w:lvlText w:val="▪"/>
      <w:lvlJc w:val="left"/>
      <w:pPr>
        <w:tabs>
          <w:tab w:val="num" w:pos="1287"/>
        </w:tabs>
        <w:ind w:left="1287" w:hanging="360"/>
      </w:pPr>
      <w:rPr>
        <w:rFonts w:ascii="Bookman Old Style" w:hAnsi="Bookman Old Style" w:cs="Bookman Old Style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34">
    <w:nsid w:val="68AA1EA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C6C3D8C"/>
    <w:multiLevelType w:val="hybridMultilevel"/>
    <w:tmpl w:val="A4783826"/>
    <w:lvl w:ilvl="0" w:tplc="367A5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D012032"/>
    <w:multiLevelType w:val="hybridMultilevel"/>
    <w:tmpl w:val="9724C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D831B9E"/>
    <w:multiLevelType w:val="hybridMultilevel"/>
    <w:tmpl w:val="653E511E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>
    <w:nsid w:val="6E947B63"/>
    <w:multiLevelType w:val="hybridMultilevel"/>
    <w:tmpl w:val="9D927E28"/>
    <w:lvl w:ilvl="0" w:tplc="78A01A4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1756D42"/>
    <w:multiLevelType w:val="hybridMultilevel"/>
    <w:tmpl w:val="7FE88E86"/>
    <w:lvl w:ilvl="0" w:tplc="3D4E6D98">
      <w:start w:val="1"/>
      <w:numFmt w:val="bullet"/>
      <w:lvlText w:val=""/>
      <w:legacy w:legacy="1" w:legacySpace="0" w:legacyIndent="283"/>
      <w:lvlJc w:val="left"/>
      <w:pPr>
        <w:ind w:left="100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6"/>
        </w:tabs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6"/>
        </w:tabs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6"/>
        </w:tabs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6"/>
        </w:tabs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6"/>
        </w:tabs>
        <w:ind w:left="6916" w:hanging="360"/>
      </w:pPr>
      <w:rPr>
        <w:rFonts w:ascii="Wingdings" w:hAnsi="Wingdings" w:hint="default"/>
      </w:rPr>
    </w:lvl>
  </w:abstractNum>
  <w:abstractNum w:abstractNumId="40">
    <w:nsid w:val="718603A7"/>
    <w:multiLevelType w:val="hybridMultilevel"/>
    <w:tmpl w:val="8F287FB8"/>
    <w:lvl w:ilvl="0" w:tplc="78A01A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8E3420"/>
    <w:multiLevelType w:val="hybridMultilevel"/>
    <w:tmpl w:val="EB5E2254"/>
    <w:lvl w:ilvl="0" w:tplc="78A01A4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19113A0"/>
    <w:multiLevelType w:val="hybridMultilevel"/>
    <w:tmpl w:val="24B6BEB2"/>
    <w:lvl w:ilvl="0" w:tplc="78A01A48">
      <w:numFmt w:val="bullet"/>
      <w:lvlText w:val="-"/>
      <w:lvlJc w:val="left"/>
      <w:pPr>
        <w:ind w:left="1003" w:hanging="28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6"/>
        </w:tabs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6"/>
        </w:tabs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6"/>
        </w:tabs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6"/>
        </w:tabs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6"/>
        </w:tabs>
        <w:ind w:left="6916" w:hanging="360"/>
      </w:pPr>
      <w:rPr>
        <w:rFonts w:ascii="Wingdings" w:hAnsi="Wingdings" w:hint="default"/>
      </w:rPr>
    </w:lvl>
  </w:abstractNum>
  <w:abstractNum w:abstractNumId="43">
    <w:nsid w:val="72417D4D"/>
    <w:multiLevelType w:val="hybridMultilevel"/>
    <w:tmpl w:val="956A96FC"/>
    <w:lvl w:ilvl="0" w:tplc="78A01A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AB6233"/>
    <w:multiLevelType w:val="hybridMultilevel"/>
    <w:tmpl w:val="21A4F14E"/>
    <w:lvl w:ilvl="0" w:tplc="78A01A4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9C003A6"/>
    <w:multiLevelType w:val="hybridMultilevel"/>
    <w:tmpl w:val="494674A4"/>
    <w:lvl w:ilvl="0" w:tplc="78A01A4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A345FFA"/>
    <w:multiLevelType w:val="multilevel"/>
    <w:tmpl w:val="993C1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126A43"/>
    <w:multiLevelType w:val="hybridMultilevel"/>
    <w:tmpl w:val="0980F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8B00A4"/>
    <w:multiLevelType w:val="hybridMultilevel"/>
    <w:tmpl w:val="6CE29778"/>
    <w:lvl w:ilvl="0" w:tplc="F2184A50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22"/>
  </w:num>
  <w:num w:numId="2">
    <w:abstractNumId w:val="22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28"/>
  </w:num>
  <w:num w:numId="4">
    <w:abstractNumId w:val="39"/>
  </w:num>
  <w:num w:numId="5">
    <w:abstractNumId w:val="19"/>
  </w:num>
  <w:num w:numId="6">
    <w:abstractNumId w:val="16"/>
  </w:num>
  <w:num w:numId="7">
    <w:abstractNumId w:val="3"/>
  </w:num>
  <w:num w:numId="8">
    <w:abstractNumId w:val="33"/>
  </w:num>
  <w:num w:numId="9">
    <w:abstractNumId w:val="29"/>
  </w:num>
  <w:num w:numId="10">
    <w:abstractNumId w:val="32"/>
  </w:num>
  <w:num w:numId="11">
    <w:abstractNumId w:val="34"/>
  </w:num>
  <w:num w:numId="12">
    <w:abstractNumId w:val="1"/>
  </w:num>
  <w:num w:numId="13">
    <w:abstractNumId w:val="37"/>
  </w:num>
  <w:num w:numId="14">
    <w:abstractNumId w:val="40"/>
  </w:num>
  <w:num w:numId="15">
    <w:abstractNumId w:val="42"/>
  </w:num>
  <w:num w:numId="16">
    <w:abstractNumId w:val="18"/>
  </w:num>
  <w:num w:numId="17">
    <w:abstractNumId w:val="31"/>
  </w:num>
  <w:num w:numId="18">
    <w:abstractNumId w:val="25"/>
  </w:num>
  <w:num w:numId="19">
    <w:abstractNumId w:val="44"/>
  </w:num>
  <w:num w:numId="20">
    <w:abstractNumId w:val="38"/>
  </w:num>
  <w:num w:numId="21">
    <w:abstractNumId w:val="7"/>
  </w:num>
  <w:num w:numId="22">
    <w:abstractNumId w:val="15"/>
  </w:num>
  <w:num w:numId="23">
    <w:abstractNumId w:val="30"/>
  </w:num>
  <w:num w:numId="24">
    <w:abstractNumId w:val="41"/>
  </w:num>
  <w:num w:numId="25">
    <w:abstractNumId w:val="24"/>
  </w:num>
  <w:num w:numId="26">
    <w:abstractNumId w:val="0"/>
  </w:num>
  <w:num w:numId="27">
    <w:abstractNumId w:val="13"/>
  </w:num>
  <w:num w:numId="28">
    <w:abstractNumId w:val="4"/>
  </w:num>
  <w:num w:numId="29">
    <w:abstractNumId w:val="10"/>
  </w:num>
  <w:num w:numId="30">
    <w:abstractNumId w:val="17"/>
  </w:num>
  <w:num w:numId="31">
    <w:abstractNumId w:val="20"/>
  </w:num>
  <w:num w:numId="32">
    <w:abstractNumId w:val="14"/>
  </w:num>
  <w:num w:numId="33">
    <w:abstractNumId w:val="46"/>
  </w:num>
  <w:num w:numId="34">
    <w:abstractNumId w:val="23"/>
  </w:num>
  <w:num w:numId="35">
    <w:abstractNumId w:val="8"/>
  </w:num>
  <w:num w:numId="36">
    <w:abstractNumId w:val="5"/>
  </w:num>
  <w:num w:numId="37">
    <w:abstractNumId w:val="2"/>
  </w:num>
  <w:num w:numId="38">
    <w:abstractNumId w:val="6"/>
  </w:num>
  <w:num w:numId="39">
    <w:abstractNumId w:val="47"/>
  </w:num>
  <w:num w:numId="40">
    <w:abstractNumId w:val="35"/>
  </w:num>
  <w:num w:numId="41">
    <w:abstractNumId w:val="48"/>
  </w:num>
  <w:num w:numId="42">
    <w:abstractNumId w:val="12"/>
  </w:num>
  <w:num w:numId="43">
    <w:abstractNumId w:val="26"/>
  </w:num>
  <w:num w:numId="44">
    <w:abstractNumId w:val="27"/>
  </w:num>
  <w:num w:numId="45">
    <w:abstractNumId w:val="21"/>
  </w:num>
  <w:num w:numId="46">
    <w:abstractNumId w:val="36"/>
  </w:num>
  <w:num w:numId="47">
    <w:abstractNumId w:val="9"/>
  </w:num>
  <w:num w:numId="48">
    <w:abstractNumId w:val="43"/>
  </w:num>
  <w:num w:numId="49">
    <w:abstractNumId w:val="45"/>
  </w:num>
  <w:num w:numId="50">
    <w:abstractNumId w:val="1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C5044"/>
    <w:rsid w:val="000009C1"/>
    <w:rsid w:val="00001F68"/>
    <w:rsid w:val="00002D95"/>
    <w:rsid w:val="00016EE3"/>
    <w:rsid w:val="00017EAE"/>
    <w:rsid w:val="000227A6"/>
    <w:rsid w:val="00042C43"/>
    <w:rsid w:val="00046300"/>
    <w:rsid w:val="00071223"/>
    <w:rsid w:val="000721DE"/>
    <w:rsid w:val="00077566"/>
    <w:rsid w:val="00081CF8"/>
    <w:rsid w:val="0008322A"/>
    <w:rsid w:val="000846FC"/>
    <w:rsid w:val="00091012"/>
    <w:rsid w:val="00092E45"/>
    <w:rsid w:val="000A3F6E"/>
    <w:rsid w:val="000A5073"/>
    <w:rsid w:val="000B0E6E"/>
    <w:rsid w:val="000B5515"/>
    <w:rsid w:val="000C25EA"/>
    <w:rsid w:val="000C33F1"/>
    <w:rsid w:val="000C5C35"/>
    <w:rsid w:val="000D19C9"/>
    <w:rsid w:val="000E2F8D"/>
    <w:rsid w:val="000E37BF"/>
    <w:rsid w:val="000E4C32"/>
    <w:rsid w:val="000E55EE"/>
    <w:rsid w:val="000E6AC7"/>
    <w:rsid w:val="000F4326"/>
    <w:rsid w:val="000F441C"/>
    <w:rsid w:val="000F4DAD"/>
    <w:rsid w:val="000F67EF"/>
    <w:rsid w:val="0010050F"/>
    <w:rsid w:val="00100941"/>
    <w:rsid w:val="00104F01"/>
    <w:rsid w:val="001054F7"/>
    <w:rsid w:val="00106E79"/>
    <w:rsid w:val="001144EB"/>
    <w:rsid w:val="001151F4"/>
    <w:rsid w:val="001159CE"/>
    <w:rsid w:val="001310F6"/>
    <w:rsid w:val="001321DA"/>
    <w:rsid w:val="00135A47"/>
    <w:rsid w:val="0014044A"/>
    <w:rsid w:val="00140A3D"/>
    <w:rsid w:val="00141EA0"/>
    <w:rsid w:val="00151B8E"/>
    <w:rsid w:val="00162223"/>
    <w:rsid w:val="00171D91"/>
    <w:rsid w:val="00173F8C"/>
    <w:rsid w:val="001758F8"/>
    <w:rsid w:val="00175D8E"/>
    <w:rsid w:val="00183604"/>
    <w:rsid w:val="00190B21"/>
    <w:rsid w:val="001A4786"/>
    <w:rsid w:val="001A4B78"/>
    <w:rsid w:val="001A6317"/>
    <w:rsid w:val="001B1D3B"/>
    <w:rsid w:val="001B7A92"/>
    <w:rsid w:val="001C225A"/>
    <w:rsid w:val="001D0273"/>
    <w:rsid w:val="001D1FCA"/>
    <w:rsid w:val="001D3355"/>
    <w:rsid w:val="001D44B5"/>
    <w:rsid w:val="001D6A5F"/>
    <w:rsid w:val="001D799D"/>
    <w:rsid w:val="001E78D7"/>
    <w:rsid w:val="001F41A4"/>
    <w:rsid w:val="001F482B"/>
    <w:rsid w:val="001F4A0B"/>
    <w:rsid w:val="001F511C"/>
    <w:rsid w:val="0020074C"/>
    <w:rsid w:val="00201E26"/>
    <w:rsid w:val="00204098"/>
    <w:rsid w:val="00206450"/>
    <w:rsid w:val="00207960"/>
    <w:rsid w:val="00213171"/>
    <w:rsid w:val="002136BF"/>
    <w:rsid w:val="00213CD3"/>
    <w:rsid w:val="00213CEC"/>
    <w:rsid w:val="0021495C"/>
    <w:rsid w:val="00217287"/>
    <w:rsid w:val="00222A97"/>
    <w:rsid w:val="0022449C"/>
    <w:rsid w:val="0024286A"/>
    <w:rsid w:val="00244993"/>
    <w:rsid w:val="00244BAA"/>
    <w:rsid w:val="00252B80"/>
    <w:rsid w:val="00255BCD"/>
    <w:rsid w:val="00256440"/>
    <w:rsid w:val="00264C35"/>
    <w:rsid w:val="002655AB"/>
    <w:rsid w:val="00267083"/>
    <w:rsid w:val="00270063"/>
    <w:rsid w:val="002939AD"/>
    <w:rsid w:val="002B26AD"/>
    <w:rsid w:val="002B5469"/>
    <w:rsid w:val="002D33F2"/>
    <w:rsid w:val="002E32D2"/>
    <w:rsid w:val="002F08C7"/>
    <w:rsid w:val="002F1273"/>
    <w:rsid w:val="002F482F"/>
    <w:rsid w:val="003033F0"/>
    <w:rsid w:val="003042DD"/>
    <w:rsid w:val="00314FEC"/>
    <w:rsid w:val="00320487"/>
    <w:rsid w:val="00320CDC"/>
    <w:rsid w:val="00324C24"/>
    <w:rsid w:val="0032513D"/>
    <w:rsid w:val="0032713F"/>
    <w:rsid w:val="003443E3"/>
    <w:rsid w:val="00347B1E"/>
    <w:rsid w:val="00352622"/>
    <w:rsid w:val="003538E9"/>
    <w:rsid w:val="00360637"/>
    <w:rsid w:val="003637E3"/>
    <w:rsid w:val="003651A7"/>
    <w:rsid w:val="00373496"/>
    <w:rsid w:val="003A72F1"/>
    <w:rsid w:val="003A78CF"/>
    <w:rsid w:val="003B058C"/>
    <w:rsid w:val="003B24F5"/>
    <w:rsid w:val="003C19CE"/>
    <w:rsid w:val="003D0152"/>
    <w:rsid w:val="003D1C61"/>
    <w:rsid w:val="003D7A41"/>
    <w:rsid w:val="003E58C4"/>
    <w:rsid w:val="003E5942"/>
    <w:rsid w:val="003E6677"/>
    <w:rsid w:val="00403B3F"/>
    <w:rsid w:val="004050D9"/>
    <w:rsid w:val="00406BA1"/>
    <w:rsid w:val="0040793C"/>
    <w:rsid w:val="0041112A"/>
    <w:rsid w:val="00411A29"/>
    <w:rsid w:val="00412816"/>
    <w:rsid w:val="00422A9D"/>
    <w:rsid w:val="00424C17"/>
    <w:rsid w:val="00432570"/>
    <w:rsid w:val="0043379F"/>
    <w:rsid w:val="00434EF6"/>
    <w:rsid w:val="00441B48"/>
    <w:rsid w:val="00451D36"/>
    <w:rsid w:val="00454777"/>
    <w:rsid w:val="0045588E"/>
    <w:rsid w:val="00456BFB"/>
    <w:rsid w:val="004574DF"/>
    <w:rsid w:val="004609F3"/>
    <w:rsid w:val="0046143B"/>
    <w:rsid w:val="004616A2"/>
    <w:rsid w:val="004622A8"/>
    <w:rsid w:val="004659CB"/>
    <w:rsid w:val="00465B2D"/>
    <w:rsid w:val="00471536"/>
    <w:rsid w:val="00471953"/>
    <w:rsid w:val="00472BFB"/>
    <w:rsid w:val="00482901"/>
    <w:rsid w:val="00494616"/>
    <w:rsid w:val="004A41CF"/>
    <w:rsid w:val="004A5775"/>
    <w:rsid w:val="004B01D6"/>
    <w:rsid w:val="004B2599"/>
    <w:rsid w:val="004B313C"/>
    <w:rsid w:val="004B58E4"/>
    <w:rsid w:val="004C1A23"/>
    <w:rsid w:val="004D1173"/>
    <w:rsid w:val="004E046E"/>
    <w:rsid w:val="004E559B"/>
    <w:rsid w:val="004F1573"/>
    <w:rsid w:val="0050605B"/>
    <w:rsid w:val="005143B4"/>
    <w:rsid w:val="0051450F"/>
    <w:rsid w:val="00516C81"/>
    <w:rsid w:val="00521C81"/>
    <w:rsid w:val="00527765"/>
    <w:rsid w:val="00532DE5"/>
    <w:rsid w:val="00534AF6"/>
    <w:rsid w:val="00537963"/>
    <w:rsid w:val="005455BF"/>
    <w:rsid w:val="00546754"/>
    <w:rsid w:val="00547621"/>
    <w:rsid w:val="00550D69"/>
    <w:rsid w:val="00550DEE"/>
    <w:rsid w:val="00560CC9"/>
    <w:rsid w:val="00562B77"/>
    <w:rsid w:val="005630E7"/>
    <w:rsid w:val="005708FF"/>
    <w:rsid w:val="00575EE7"/>
    <w:rsid w:val="005761D0"/>
    <w:rsid w:val="00576874"/>
    <w:rsid w:val="00576B56"/>
    <w:rsid w:val="005A137E"/>
    <w:rsid w:val="005A58A4"/>
    <w:rsid w:val="005B2043"/>
    <w:rsid w:val="005B2605"/>
    <w:rsid w:val="005B43E8"/>
    <w:rsid w:val="005B5F99"/>
    <w:rsid w:val="005C25AD"/>
    <w:rsid w:val="005C5044"/>
    <w:rsid w:val="005C6C6F"/>
    <w:rsid w:val="005C7303"/>
    <w:rsid w:val="005D1510"/>
    <w:rsid w:val="005D1BF7"/>
    <w:rsid w:val="005D666A"/>
    <w:rsid w:val="005D6B48"/>
    <w:rsid w:val="005F203E"/>
    <w:rsid w:val="005F31E7"/>
    <w:rsid w:val="005F6267"/>
    <w:rsid w:val="005F78FE"/>
    <w:rsid w:val="006006C7"/>
    <w:rsid w:val="00605A06"/>
    <w:rsid w:val="00615701"/>
    <w:rsid w:val="00620AEA"/>
    <w:rsid w:val="006337DA"/>
    <w:rsid w:val="00633E5B"/>
    <w:rsid w:val="0063771D"/>
    <w:rsid w:val="00646CA3"/>
    <w:rsid w:val="00654A3A"/>
    <w:rsid w:val="00662306"/>
    <w:rsid w:val="0066287F"/>
    <w:rsid w:val="00670AF1"/>
    <w:rsid w:val="00671ED9"/>
    <w:rsid w:val="006757B8"/>
    <w:rsid w:val="006761DC"/>
    <w:rsid w:val="00677C46"/>
    <w:rsid w:val="006804B1"/>
    <w:rsid w:val="006861F1"/>
    <w:rsid w:val="006931FE"/>
    <w:rsid w:val="006936F3"/>
    <w:rsid w:val="00696F66"/>
    <w:rsid w:val="006A2A53"/>
    <w:rsid w:val="006B3E72"/>
    <w:rsid w:val="006C1EC4"/>
    <w:rsid w:val="006C3BCB"/>
    <w:rsid w:val="006D3816"/>
    <w:rsid w:val="006D6E7A"/>
    <w:rsid w:val="006E0013"/>
    <w:rsid w:val="006E098A"/>
    <w:rsid w:val="006F068D"/>
    <w:rsid w:val="006F0D72"/>
    <w:rsid w:val="006F38AE"/>
    <w:rsid w:val="006F4146"/>
    <w:rsid w:val="006F5F90"/>
    <w:rsid w:val="00702ED1"/>
    <w:rsid w:val="00720B4E"/>
    <w:rsid w:val="00720DBD"/>
    <w:rsid w:val="00721CA6"/>
    <w:rsid w:val="00722868"/>
    <w:rsid w:val="00731E02"/>
    <w:rsid w:val="00754C01"/>
    <w:rsid w:val="00761FD2"/>
    <w:rsid w:val="00763BC5"/>
    <w:rsid w:val="007716F5"/>
    <w:rsid w:val="00772020"/>
    <w:rsid w:val="00774306"/>
    <w:rsid w:val="007850A8"/>
    <w:rsid w:val="00786F5B"/>
    <w:rsid w:val="007874E0"/>
    <w:rsid w:val="0078777A"/>
    <w:rsid w:val="00793914"/>
    <w:rsid w:val="00795607"/>
    <w:rsid w:val="007A3BB7"/>
    <w:rsid w:val="007B141A"/>
    <w:rsid w:val="007B7308"/>
    <w:rsid w:val="007D66C5"/>
    <w:rsid w:val="007D7CC0"/>
    <w:rsid w:val="007F0989"/>
    <w:rsid w:val="007F6282"/>
    <w:rsid w:val="00801DA8"/>
    <w:rsid w:val="008033F8"/>
    <w:rsid w:val="00804083"/>
    <w:rsid w:val="00805369"/>
    <w:rsid w:val="00806472"/>
    <w:rsid w:val="00832EAE"/>
    <w:rsid w:val="00840BDA"/>
    <w:rsid w:val="00844D1A"/>
    <w:rsid w:val="00847B28"/>
    <w:rsid w:val="00852268"/>
    <w:rsid w:val="00856205"/>
    <w:rsid w:val="008732CC"/>
    <w:rsid w:val="0088759B"/>
    <w:rsid w:val="00887781"/>
    <w:rsid w:val="00891334"/>
    <w:rsid w:val="00893C36"/>
    <w:rsid w:val="008A23E0"/>
    <w:rsid w:val="008B2251"/>
    <w:rsid w:val="008B4C3A"/>
    <w:rsid w:val="008C1B2C"/>
    <w:rsid w:val="008C4614"/>
    <w:rsid w:val="008C6D1B"/>
    <w:rsid w:val="008C6F25"/>
    <w:rsid w:val="008C7FC1"/>
    <w:rsid w:val="008D5BF3"/>
    <w:rsid w:val="008E5AE5"/>
    <w:rsid w:val="008F46C7"/>
    <w:rsid w:val="00900099"/>
    <w:rsid w:val="0090599D"/>
    <w:rsid w:val="00917608"/>
    <w:rsid w:val="009212EB"/>
    <w:rsid w:val="00921B60"/>
    <w:rsid w:val="00926F51"/>
    <w:rsid w:val="00932FF6"/>
    <w:rsid w:val="0093503E"/>
    <w:rsid w:val="00936FFA"/>
    <w:rsid w:val="00942663"/>
    <w:rsid w:val="00947EAE"/>
    <w:rsid w:val="00950039"/>
    <w:rsid w:val="00967E7D"/>
    <w:rsid w:val="0097090B"/>
    <w:rsid w:val="009742B9"/>
    <w:rsid w:val="009744D6"/>
    <w:rsid w:val="00976A45"/>
    <w:rsid w:val="00980067"/>
    <w:rsid w:val="009841F2"/>
    <w:rsid w:val="009923A1"/>
    <w:rsid w:val="00992E7C"/>
    <w:rsid w:val="009961E1"/>
    <w:rsid w:val="009A4702"/>
    <w:rsid w:val="009A4E09"/>
    <w:rsid w:val="009A673B"/>
    <w:rsid w:val="009C33A9"/>
    <w:rsid w:val="009D4A6C"/>
    <w:rsid w:val="009D4D3A"/>
    <w:rsid w:val="009D5DDC"/>
    <w:rsid w:val="009D7C2E"/>
    <w:rsid w:val="009E34E2"/>
    <w:rsid w:val="009F163F"/>
    <w:rsid w:val="009F2577"/>
    <w:rsid w:val="009F5134"/>
    <w:rsid w:val="009F5CEB"/>
    <w:rsid w:val="009F6DF0"/>
    <w:rsid w:val="00A032A9"/>
    <w:rsid w:val="00A06F18"/>
    <w:rsid w:val="00A1530D"/>
    <w:rsid w:val="00A23194"/>
    <w:rsid w:val="00A2468C"/>
    <w:rsid w:val="00A24DE0"/>
    <w:rsid w:val="00A26998"/>
    <w:rsid w:val="00A27D71"/>
    <w:rsid w:val="00A3036E"/>
    <w:rsid w:val="00A316BD"/>
    <w:rsid w:val="00A36C2F"/>
    <w:rsid w:val="00A41F44"/>
    <w:rsid w:val="00A50A0B"/>
    <w:rsid w:val="00A51F35"/>
    <w:rsid w:val="00A53899"/>
    <w:rsid w:val="00A53D5D"/>
    <w:rsid w:val="00A60192"/>
    <w:rsid w:val="00A62BD6"/>
    <w:rsid w:val="00A71C5B"/>
    <w:rsid w:val="00A730F7"/>
    <w:rsid w:val="00A73364"/>
    <w:rsid w:val="00A75C72"/>
    <w:rsid w:val="00A830BB"/>
    <w:rsid w:val="00A8407A"/>
    <w:rsid w:val="00A86956"/>
    <w:rsid w:val="00A919F1"/>
    <w:rsid w:val="00A92BA0"/>
    <w:rsid w:val="00A94094"/>
    <w:rsid w:val="00A953E4"/>
    <w:rsid w:val="00A95750"/>
    <w:rsid w:val="00AA5C6F"/>
    <w:rsid w:val="00AB16FD"/>
    <w:rsid w:val="00AC061E"/>
    <w:rsid w:val="00AC1DEC"/>
    <w:rsid w:val="00AD09DD"/>
    <w:rsid w:val="00AD3683"/>
    <w:rsid w:val="00AE0949"/>
    <w:rsid w:val="00AF68A9"/>
    <w:rsid w:val="00AF7DC0"/>
    <w:rsid w:val="00B04F88"/>
    <w:rsid w:val="00B04F90"/>
    <w:rsid w:val="00B062A5"/>
    <w:rsid w:val="00B10DF9"/>
    <w:rsid w:val="00B12F3D"/>
    <w:rsid w:val="00B13141"/>
    <w:rsid w:val="00B14F67"/>
    <w:rsid w:val="00B154EC"/>
    <w:rsid w:val="00B164D7"/>
    <w:rsid w:val="00B22171"/>
    <w:rsid w:val="00B22A5B"/>
    <w:rsid w:val="00B22CB3"/>
    <w:rsid w:val="00B22E03"/>
    <w:rsid w:val="00B25262"/>
    <w:rsid w:val="00B25549"/>
    <w:rsid w:val="00B32B13"/>
    <w:rsid w:val="00B4489D"/>
    <w:rsid w:val="00B52080"/>
    <w:rsid w:val="00B52B1D"/>
    <w:rsid w:val="00B55CE3"/>
    <w:rsid w:val="00B56CE1"/>
    <w:rsid w:val="00B57628"/>
    <w:rsid w:val="00B857C8"/>
    <w:rsid w:val="00B91049"/>
    <w:rsid w:val="00B91236"/>
    <w:rsid w:val="00B940DA"/>
    <w:rsid w:val="00BA0DCB"/>
    <w:rsid w:val="00BA31A8"/>
    <w:rsid w:val="00BA3356"/>
    <w:rsid w:val="00BA4665"/>
    <w:rsid w:val="00BA58A0"/>
    <w:rsid w:val="00BB0154"/>
    <w:rsid w:val="00BB048D"/>
    <w:rsid w:val="00BB7CBE"/>
    <w:rsid w:val="00BC1241"/>
    <w:rsid w:val="00BC712A"/>
    <w:rsid w:val="00BD599C"/>
    <w:rsid w:val="00BD5F55"/>
    <w:rsid w:val="00BD6E09"/>
    <w:rsid w:val="00BE03B0"/>
    <w:rsid w:val="00BE3B85"/>
    <w:rsid w:val="00BE62A7"/>
    <w:rsid w:val="00BF0288"/>
    <w:rsid w:val="00BF02CD"/>
    <w:rsid w:val="00BF3958"/>
    <w:rsid w:val="00BF3ADE"/>
    <w:rsid w:val="00BF4874"/>
    <w:rsid w:val="00C0249D"/>
    <w:rsid w:val="00C02D4A"/>
    <w:rsid w:val="00C05BAD"/>
    <w:rsid w:val="00C0701A"/>
    <w:rsid w:val="00C079C9"/>
    <w:rsid w:val="00C07AA7"/>
    <w:rsid w:val="00C10043"/>
    <w:rsid w:val="00C15686"/>
    <w:rsid w:val="00C17E8B"/>
    <w:rsid w:val="00C230B9"/>
    <w:rsid w:val="00C305D0"/>
    <w:rsid w:val="00C35EA7"/>
    <w:rsid w:val="00C40A54"/>
    <w:rsid w:val="00C45823"/>
    <w:rsid w:val="00C51385"/>
    <w:rsid w:val="00C56ECF"/>
    <w:rsid w:val="00C57A52"/>
    <w:rsid w:val="00C66C19"/>
    <w:rsid w:val="00C801FF"/>
    <w:rsid w:val="00C852ED"/>
    <w:rsid w:val="00C865BE"/>
    <w:rsid w:val="00C94D2E"/>
    <w:rsid w:val="00C961A1"/>
    <w:rsid w:val="00CA1629"/>
    <w:rsid w:val="00CA46D7"/>
    <w:rsid w:val="00CB08FC"/>
    <w:rsid w:val="00CB4A75"/>
    <w:rsid w:val="00CC1359"/>
    <w:rsid w:val="00CC1C1D"/>
    <w:rsid w:val="00CC433C"/>
    <w:rsid w:val="00CD113A"/>
    <w:rsid w:val="00CE64D9"/>
    <w:rsid w:val="00CF3541"/>
    <w:rsid w:val="00CF4AC1"/>
    <w:rsid w:val="00D0090E"/>
    <w:rsid w:val="00D0780E"/>
    <w:rsid w:val="00D07E40"/>
    <w:rsid w:val="00D10754"/>
    <w:rsid w:val="00D12566"/>
    <w:rsid w:val="00D2075E"/>
    <w:rsid w:val="00D22AC9"/>
    <w:rsid w:val="00D27BBB"/>
    <w:rsid w:val="00D33A98"/>
    <w:rsid w:val="00D3778B"/>
    <w:rsid w:val="00D40537"/>
    <w:rsid w:val="00D41546"/>
    <w:rsid w:val="00D42B41"/>
    <w:rsid w:val="00D4425F"/>
    <w:rsid w:val="00D464C5"/>
    <w:rsid w:val="00D51383"/>
    <w:rsid w:val="00D52341"/>
    <w:rsid w:val="00D625AF"/>
    <w:rsid w:val="00D71ECB"/>
    <w:rsid w:val="00D76665"/>
    <w:rsid w:val="00D85EB3"/>
    <w:rsid w:val="00D86095"/>
    <w:rsid w:val="00D90169"/>
    <w:rsid w:val="00D90E6F"/>
    <w:rsid w:val="00D91951"/>
    <w:rsid w:val="00DB1138"/>
    <w:rsid w:val="00DB3672"/>
    <w:rsid w:val="00DB4138"/>
    <w:rsid w:val="00DB5CA1"/>
    <w:rsid w:val="00DC517A"/>
    <w:rsid w:val="00DC6247"/>
    <w:rsid w:val="00DD58CB"/>
    <w:rsid w:val="00DE1290"/>
    <w:rsid w:val="00DE1FA4"/>
    <w:rsid w:val="00DE3872"/>
    <w:rsid w:val="00DE38E8"/>
    <w:rsid w:val="00DF1DC5"/>
    <w:rsid w:val="00DF5845"/>
    <w:rsid w:val="00E00679"/>
    <w:rsid w:val="00E04422"/>
    <w:rsid w:val="00E04D4A"/>
    <w:rsid w:val="00E05124"/>
    <w:rsid w:val="00E05180"/>
    <w:rsid w:val="00E063F2"/>
    <w:rsid w:val="00E12338"/>
    <w:rsid w:val="00E15D8B"/>
    <w:rsid w:val="00E2044E"/>
    <w:rsid w:val="00E24736"/>
    <w:rsid w:val="00E25E1E"/>
    <w:rsid w:val="00E30E53"/>
    <w:rsid w:val="00E31BB7"/>
    <w:rsid w:val="00E33016"/>
    <w:rsid w:val="00E33A35"/>
    <w:rsid w:val="00E347AD"/>
    <w:rsid w:val="00E34B07"/>
    <w:rsid w:val="00E41D48"/>
    <w:rsid w:val="00E42B40"/>
    <w:rsid w:val="00E42E24"/>
    <w:rsid w:val="00E44E54"/>
    <w:rsid w:val="00E47F3C"/>
    <w:rsid w:val="00E513E7"/>
    <w:rsid w:val="00E5205E"/>
    <w:rsid w:val="00E53B97"/>
    <w:rsid w:val="00E5716A"/>
    <w:rsid w:val="00E5769B"/>
    <w:rsid w:val="00E65347"/>
    <w:rsid w:val="00E67F58"/>
    <w:rsid w:val="00E7604D"/>
    <w:rsid w:val="00E95315"/>
    <w:rsid w:val="00EA2CF0"/>
    <w:rsid w:val="00EB0ECF"/>
    <w:rsid w:val="00EB2E6C"/>
    <w:rsid w:val="00EC4287"/>
    <w:rsid w:val="00EC4913"/>
    <w:rsid w:val="00EC6C08"/>
    <w:rsid w:val="00ED2369"/>
    <w:rsid w:val="00ED5C4F"/>
    <w:rsid w:val="00ED65A5"/>
    <w:rsid w:val="00EE7565"/>
    <w:rsid w:val="00EF0DC2"/>
    <w:rsid w:val="00EF3261"/>
    <w:rsid w:val="00EF5698"/>
    <w:rsid w:val="00EF6F33"/>
    <w:rsid w:val="00F0122E"/>
    <w:rsid w:val="00F01C80"/>
    <w:rsid w:val="00F03189"/>
    <w:rsid w:val="00F043B9"/>
    <w:rsid w:val="00F0556C"/>
    <w:rsid w:val="00F1029C"/>
    <w:rsid w:val="00F24708"/>
    <w:rsid w:val="00F320D4"/>
    <w:rsid w:val="00F4019E"/>
    <w:rsid w:val="00F412A9"/>
    <w:rsid w:val="00F44230"/>
    <w:rsid w:val="00F52056"/>
    <w:rsid w:val="00F6419E"/>
    <w:rsid w:val="00F6573A"/>
    <w:rsid w:val="00F71FA1"/>
    <w:rsid w:val="00F74722"/>
    <w:rsid w:val="00F84605"/>
    <w:rsid w:val="00F85977"/>
    <w:rsid w:val="00F873E1"/>
    <w:rsid w:val="00F9706B"/>
    <w:rsid w:val="00F97A63"/>
    <w:rsid w:val="00FA212A"/>
    <w:rsid w:val="00FA356F"/>
    <w:rsid w:val="00FB10E2"/>
    <w:rsid w:val="00FB2275"/>
    <w:rsid w:val="00FB45D8"/>
    <w:rsid w:val="00FB5C7D"/>
    <w:rsid w:val="00FB6F60"/>
    <w:rsid w:val="00FC034F"/>
    <w:rsid w:val="00FC0925"/>
    <w:rsid w:val="00FC600F"/>
    <w:rsid w:val="00FD20FE"/>
    <w:rsid w:val="00FD24E8"/>
    <w:rsid w:val="00FD7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170"/>
    <o:shapelayout v:ext="edit">
      <o:idmap v:ext="edit" data="1"/>
      <o:rules v:ext="edit">
        <o:r id="V:Rule8" type="connector" idref="#_x0000_s1044"/>
        <o:r id="V:Rule9" type="connector" idref="#_x0000_s1031"/>
        <o:r id="V:Rule10" type="connector" idref="#_x0000_s1043"/>
        <o:r id="V:Rule11" type="connector" idref="#_x0000_s1030"/>
        <o:r id="V:Rule12" type="connector" idref="#_x0000_s1047"/>
        <o:r id="V:Rule13" type="connector" idref="#_x0000_s1045"/>
        <o:r id="V:Rule14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730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5C5044"/>
    <w:pPr>
      <w:keepNext/>
      <w:pageBreakBefore/>
      <w:widowControl w:val="0"/>
      <w:numPr>
        <w:numId w:val="3"/>
      </w:numPr>
      <w:spacing w:line="360" w:lineRule="auto"/>
      <w:ind w:right="85"/>
      <w:outlineLvl w:val="0"/>
    </w:pPr>
    <w:rPr>
      <w:rFonts w:ascii="Arial" w:hAnsi="Arial"/>
      <w:b/>
      <w:kern w:val="28"/>
      <w:sz w:val="31"/>
      <w:szCs w:val="20"/>
    </w:rPr>
  </w:style>
  <w:style w:type="paragraph" w:styleId="2">
    <w:name w:val="heading 2"/>
    <w:basedOn w:val="a0"/>
    <w:next w:val="a0"/>
    <w:link w:val="20"/>
    <w:qFormat/>
    <w:rsid w:val="005C5044"/>
    <w:pPr>
      <w:keepNext/>
      <w:widowControl w:val="0"/>
      <w:numPr>
        <w:ilvl w:val="1"/>
        <w:numId w:val="3"/>
      </w:numPr>
      <w:spacing w:line="360" w:lineRule="auto"/>
      <w:jc w:val="both"/>
      <w:outlineLvl w:val="1"/>
    </w:pPr>
    <w:rPr>
      <w:rFonts w:ascii="Arial" w:hAnsi="Arial"/>
      <w:b/>
      <w:i/>
      <w:sz w:val="27"/>
    </w:rPr>
  </w:style>
  <w:style w:type="paragraph" w:styleId="3">
    <w:name w:val="heading 3"/>
    <w:basedOn w:val="a0"/>
    <w:next w:val="a0"/>
    <w:link w:val="30"/>
    <w:qFormat/>
    <w:rsid w:val="005C5044"/>
    <w:pPr>
      <w:keepNext/>
      <w:widowControl w:val="0"/>
      <w:numPr>
        <w:ilvl w:val="2"/>
        <w:numId w:val="3"/>
      </w:numPr>
      <w:spacing w:line="360" w:lineRule="auto"/>
      <w:outlineLvl w:val="2"/>
    </w:pPr>
    <w:rPr>
      <w:rFonts w:ascii="Arial" w:hAnsi="Arial"/>
      <w:sz w:val="27"/>
      <w:szCs w:val="20"/>
      <w:u w:val="single"/>
    </w:rPr>
  </w:style>
  <w:style w:type="paragraph" w:styleId="4">
    <w:name w:val="heading 4"/>
    <w:basedOn w:val="a0"/>
    <w:next w:val="a0"/>
    <w:link w:val="40"/>
    <w:qFormat/>
    <w:rsid w:val="005C5044"/>
    <w:pPr>
      <w:keepNext/>
      <w:widowControl w:val="0"/>
      <w:numPr>
        <w:ilvl w:val="3"/>
        <w:numId w:val="3"/>
      </w:numPr>
      <w:spacing w:before="240" w:after="60" w:line="360" w:lineRule="auto"/>
      <w:jc w:val="both"/>
      <w:outlineLvl w:val="3"/>
    </w:pPr>
    <w:rPr>
      <w:rFonts w:ascii="Arial" w:hAnsi="Arial"/>
      <w:b/>
      <w:szCs w:val="20"/>
    </w:rPr>
  </w:style>
  <w:style w:type="paragraph" w:styleId="5">
    <w:name w:val="heading 5"/>
    <w:basedOn w:val="a0"/>
    <w:next w:val="a0"/>
    <w:link w:val="50"/>
    <w:qFormat/>
    <w:rsid w:val="005C5044"/>
    <w:pPr>
      <w:widowControl w:val="0"/>
      <w:numPr>
        <w:ilvl w:val="4"/>
        <w:numId w:val="3"/>
      </w:numPr>
      <w:spacing w:before="240" w:after="60" w:line="360" w:lineRule="auto"/>
      <w:jc w:val="both"/>
      <w:outlineLvl w:val="4"/>
    </w:pPr>
    <w:rPr>
      <w:rFonts w:ascii="Arial" w:hAnsi="Arial"/>
      <w:szCs w:val="20"/>
    </w:rPr>
  </w:style>
  <w:style w:type="paragraph" w:styleId="6">
    <w:name w:val="heading 6"/>
    <w:basedOn w:val="a0"/>
    <w:next w:val="a0"/>
    <w:link w:val="60"/>
    <w:qFormat/>
    <w:rsid w:val="005C5044"/>
    <w:pPr>
      <w:widowControl w:val="0"/>
      <w:numPr>
        <w:ilvl w:val="5"/>
        <w:numId w:val="3"/>
      </w:numPr>
      <w:spacing w:before="240" w:after="60" w:line="360" w:lineRule="auto"/>
      <w:jc w:val="both"/>
      <w:outlineLvl w:val="5"/>
    </w:pPr>
    <w:rPr>
      <w:rFonts w:ascii="Courier New" w:hAnsi="Courier New"/>
      <w:i/>
      <w:szCs w:val="20"/>
    </w:rPr>
  </w:style>
  <w:style w:type="paragraph" w:styleId="7">
    <w:name w:val="heading 7"/>
    <w:basedOn w:val="a0"/>
    <w:next w:val="a0"/>
    <w:link w:val="70"/>
    <w:qFormat/>
    <w:rsid w:val="005C5044"/>
    <w:pPr>
      <w:widowControl w:val="0"/>
      <w:numPr>
        <w:ilvl w:val="6"/>
        <w:numId w:val="3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link w:val="80"/>
    <w:qFormat/>
    <w:rsid w:val="005C5044"/>
    <w:pPr>
      <w:widowControl w:val="0"/>
      <w:numPr>
        <w:ilvl w:val="7"/>
        <w:numId w:val="3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5C5044"/>
    <w:pPr>
      <w:widowControl w:val="0"/>
      <w:numPr>
        <w:ilvl w:val="8"/>
        <w:numId w:val="3"/>
      </w:numPr>
      <w:spacing w:before="240" w:after="60" w:line="360" w:lineRule="auto"/>
      <w:jc w:val="both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C5044"/>
    <w:rPr>
      <w:rFonts w:ascii="Arial" w:eastAsia="Times New Roman" w:hAnsi="Arial" w:cs="Times New Roman"/>
      <w:b/>
      <w:kern w:val="28"/>
      <w:sz w:val="31"/>
      <w:szCs w:val="20"/>
    </w:rPr>
  </w:style>
  <w:style w:type="character" w:customStyle="1" w:styleId="20">
    <w:name w:val="Заголовок 2 Знак"/>
    <w:basedOn w:val="a1"/>
    <w:link w:val="2"/>
    <w:rsid w:val="005C5044"/>
    <w:rPr>
      <w:rFonts w:ascii="Arial" w:eastAsia="Times New Roman" w:hAnsi="Arial" w:cs="Times New Roman"/>
      <w:b/>
      <w:i/>
      <w:sz w:val="27"/>
      <w:szCs w:val="24"/>
    </w:rPr>
  </w:style>
  <w:style w:type="character" w:customStyle="1" w:styleId="30">
    <w:name w:val="Заголовок 3 Знак"/>
    <w:basedOn w:val="a1"/>
    <w:link w:val="3"/>
    <w:rsid w:val="005C5044"/>
    <w:rPr>
      <w:rFonts w:ascii="Arial" w:eastAsia="Times New Roman" w:hAnsi="Arial" w:cs="Times New Roman"/>
      <w:sz w:val="27"/>
      <w:szCs w:val="20"/>
      <w:u w:val="single"/>
    </w:rPr>
  </w:style>
  <w:style w:type="character" w:customStyle="1" w:styleId="40">
    <w:name w:val="Заголовок 4 Знак"/>
    <w:basedOn w:val="a1"/>
    <w:link w:val="4"/>
    <w:rsid w:val="005C5044"/>
    <w:rPr>
      <w:rFonts w:ascii="Arial" w:eastAsia="Times New Roman" w:hAnsi="Arial" w:cs="Times New Roman"/>
      <w:b/>
      <w:sz w:val="24"/>
      <w:szCs w:val="20"/>
    </w:rPr>
  </w:style>
  <w:style w:type="character" w:customStyle="1" w:styleId="50">
    <w:name w:val="Заголовок 5 Знак"/>
    <w:basedOn w:val="a1"/>
    <w:link w:val="5"/>
    <w:rsid w:val="005C5044"/>
    <w:rPr>
      <w:rFonts w:ascii="Arial" w:eastAsia="Times New Roman" w:hAnsi="Arial" w:cs="Times New Roman"/>
      <w:szCs w:val="20"/>
    </w:rPr>
  </w:style>
  <w:style w:type="character" w:customStyle="1" w:styleId="60">
    <w:name w:val="Заголовок 6 Знак"/>
    <w:basedOn w:val="a1"/>
    <w:link w:val="6"/>
    <w:rsid w:val="005C5044"/>
    <w:rPr>
      <w:rFonts w:ascii="Courier New" w:eastAsia="Times New Roman" w:hAnsi="Courier New" w:cs="Times New Roman"/>
      <w:i/>
      <w:szCs w:val="20"/>
    </w:rPr>
  </w:style>
  <w:style w:type="character" w:customStyle="1" w:styleId="70">
    <w:name w:val="Заголовок 7 Знак"/>
    <w:basedOn w:val="a1"/>
    <w:link w:val="7"/>
    <w:rsid w:val="005C5044"/>
    <w:rPr>
      <w:rFonts w:ascii="Arial" w:eastAsia="Times New Roman" w:hAnsi="Arial" w:cs="Times New Roman"/>
      <w:sz w:val="20"/>
      <w:szCs w:val="20"/>
    </w:rPr>
  </w:style>
  <w:style w:type="character" w:customStyle="1" w:styleId="80">
    <w:name w:val="Заголовок 8 Знак"/>
    <w:basedOn w:val="a1"/>
    <w:link w:val="8"/>
    <w:rsid w:val="005C5044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rsid w:val="005C5044"/>
    <w:rPr>
      <w:rFonts w:ascii="Arial" w:eastAsia="Times New Roman" w:hAnsi="Arial" w:cs="Times New Roman"/>
      <w:b/>
      <w:i/>
      <w:sz w:val="18"/>
      <w:szCs w:val="20"/>
    </w:rPr>
  </w:style>
  <w:style w:type="paragraph" w:styleId="a4">
    <w:name w:val="Body Text Indent"/>
    <w:basedOn w:val="a0"/>
    <w:link w:val="a5"/>
    <w:rsid w:val="005C5044"/>
    <w:pPr>
      <w:widowControl w:val="0"/>
      <w:spacing w:before="120" w:after="120" w:line="360" w:lineRule="auto"/>
      <w:jc w:val="center"/>
    </w:pPr>
    <w:rPr>
      <w:rFonts w:ascii="Courier New" w:hAnsi="Courier New"/>
      <w:b/>
      <w:i/>
      <w:sz w:val="31"/>
      <w:szCs w:val="20"/>
    </w:rPr>
  </w:style>
  <w:style w:type="character" w:customStyle="1" w:styleId="a5">
    <w:name w:val="Основной текст с отступом Знак"/>
    <w:basedOn w:val="a1"/>
    <w:link w:val="a4"/>
    <w:rsid w:val="005C5044"/>
    <w:rPr>
      <w:rFonts w:ascii="Courier New" w:eastAsia="Times New Roman" w:hAnsi="Courier New" w:cs="Times New Roman"/>
      <w:b/>
      <w:i/>
      <w:sz w:val="31"/>
      <w:szCs w:val="20"/>
    </w:rPr>
  </w:style>
  <w:style w:type="paragraph" w:styleId="31">
    <w:name w:val="Body Text Indent 3"/>
    <w:basedOn w:val="a0"/>
    <w:link w:val="32"/>
    <w:rsid w:val="005C5044"/>
    <w:pPr>
      <w:widowControl w:val="0"/>
      <w:spacing w:after="120" w:line="360" w:lineRule="auto"/>
      <w:ind w:firstLine="720"/>
      <w:jc w:val="both"/>
    </w:pPr>
    <w:rPr>
      <w:rFonts w:ascii="Courier New" w:hAnsi="Courier New"/>
      <w:sz w:val="23"/>
      <w:szCs w:val="20"/>
    </w:rPr>
  </w:style>
  <w:style w:type="character" w:customStyle="1" w:styleId="32">
    <w:name w:val="Основной текст с отступом 3 Знак"/>
    <w:basedOn w:val="a1"/>
    <w:link w:val="31"/>
    <w:rsid w:val="005C5044"/>
    <w:rPr>
      <w:rFonts w:ascii="Courier New" w:eastAsia="Times New Roman" w:hAnsi="Courier New" w:cs="Times New Roman"/>
      <w:sz w:val="23"/>
      <w:szCs w:val="20"/>
    </w:rPr>
  </w:style>
  <w:style w:type="paragraph" w:styleId="a6">
    <w:name w:val="Body Text"/>
    <w:basedOn w:val="a0"/>
    <w:link w:val="a7"/>
    <w:rsid w:val="005C5044"/>
    <w:pPr>
      <w:widowControl w:val="0"/>
      <w:spacing w:before="120" w:after="240" w:line="240" w:lineRule="atLeast"/>
      <w:ind w:left="1080" w:firstLine="680"/>
      <w:jc w:val="both"/>
    </w:pPr>
    <w:rPr>
      <w:rFonts w:ascii="Arial" w:hAnsi="Arial"/>
      <w:spacing w:val="-5"/>
      <w:sz w:val="20"/>
      <w:szCs w:val="20"/>
    </w:rPr>
  </w:style>
  <w:style w:type="character" w:customStyle="1" w:styleId="a7">
    <w:name w:val="Основной текст Знак"/>
    <w:basedOn w:val="a1"/>
    <w:link w:val="a6"/>
    <w:rsid w:val="005C5044"/>
    <w:rPr>
      <w:rFonts w:ascii="Arial" w:eastAsia="Times New Roman" w:hAnsi="Arial" w:cs="Times New Roman"/>
      <w:spacing w:val="-5"/>
      <w:sz w:val="20"/>
      <w:szCs w:val="20"/>
    </w:rPr>
  </w:style>
  <w:style w:type="paragraph" w:styleId="21">
    <w:name w:val="Body Text Indent 2"/>
    <w:basedOn w:val="a0"/>
    <w:link w:val="22"/>
    <w:rsid w:val="005C5044"/>
    <w:pPr>
      <w:widowControl w:val="0"/>
      <w:numPr>
        <w:ilvl w:val="12"/>
      </w:numPr>
      <w:spacing w:before="120" w:after="120" w:line="360" w:lineRule="auto"/>
      <w:ind w:left="140" w:firstLine="569"/>
      <w:jc w:val="both"/>
    </w:pPr>
    <w:rPr>
      <w:rFonts w:ascii="Courier New" w:hAnsi="Courier New"/>
      <w:sz w:val="23"/>
      <w:szCs w:val="20"/>
    </w:rPr>
  </w:style>
  <w:style w:type="character" w:customStyle="1" w:styleId="22">
    <w:name w:val="Основной текст с отступом 2 Знак"/>
    <w:basedOn w:val="a1"/>
    <w:link w:val="21"/>
    <w:rsid w:val="005C5044"/>
    <w:rPr>
      <w:rFonts w:ascii="Courier New" w:eastAsia="Times New Roman" w:hAnsi="Courier New" w:cs="Times New Roman"/>
      <w:sz w:val="23"/>
      <w:szCs w:val="20"/>
    </w:rPr>
  </w:style>
  <w:style w:type="paragraph" w:styleId="33">
    <w:name w:val="Body Text 3"/>
    <w:basedOn w:val="a0"/>
    <w:link w:val="34"/>
    <w:rsid w:val="005C5044"/>
    <w:pPr>
      <w:jc w:val="both"/>
    </w:pPr>
  </w:style>
  <w:style w:type="character" w:customStyle="1" w:styleId="34">
    <w:name w:val="Основной текст 3 Знак"/>
    <w:basedOn w:val="a1"/>
    <w:link w:val="33"/>
    <w:rsid w:val="005C5044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0"/>
    <w:link w:val="a9"/>
    <w:rsid w:val="005C504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5C5044"/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0"/>
    <w:link w:val="HTML0"/>
    <w:rsid w:val="005C5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a1"/>
    <w:link w:val="HTML"/>
    <w:semiHidden/>
    <w:rsid w:val="005C5044"/>
    <w:rPr>
      <w:rFonts w:ascii="Courier New" w:eastAsia="Times New Roman" w:hAnsi="Courier New" w:cs="Times New Roman"/>
      <w:sz w:val="20"/>
      <w:szCs w:val="24"/>
    </w:rPr>
  </w:style>
  <w:style w:type="paragraph" w:customStyle="1" w:styleId="-">
    <w:name w:val="Таблица - название"/>
    <w:basedOn w:val="a0"/>
    <w:rsid w:val="005C5044"/>
    <w:pPr>
      <w:tabs>
        <w:tab w:val="left" w:pos="567"/>
      </w:tabs>
      <w:suppressAutoHyphens/>
      <w:spacing w:before="40" w:after="120"/>
      <w:jc w:val="center"/>
    </w:pPr>
    <w:rPr>
      <w:rFonts w:ascii="Bookman Old Style" w:hAnsi="Bookman Old Style"/>
      <w:b/>
    </w:rPr>
  </w:style>
  <w:style w:type="paragraph" w:customStyle="1" w:styleId="aa">
    <w:name w:val="Îáû÷íûé"/>
    <w:rsid w:val="00B55CE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31">
    <w:name w:val="xl31"/>
    <w:basedOn w:val="a0"/>
    <w:rsid w:val="00B55C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11">
    <w:name w:val="Обычный1"/>
    <w:rsid w:val="00B55CE3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3">
    <w:name w:val="Body Text 2"/>
    <w:basedOn w:val="a0"/>
    <w:link w:val="24"/>
    <w:rsid w:val="00B55CE3"/>
    <w:pPr>
      <w:spacing w:line="218" w:lineRule="auto"/>
      <w:jc w:val="both"/>
    </w:pPr>
    <w:rPr>
      <w:sz w:val="28"/>
    </w:rPr>
  </w:style>
  <w:style w:type="character" w:customStyle="1" w:styleId="24">
    <w:name w:val="Основной текст 2 Знак"/>
    <w:basedOn w:val="a1"/>
    <w:link w:val="23"/>
    <w:rsid w:val="00B55CE3"/>
    <w:rPr>
      <w:rFonts w:ascii="Times New Roman" w:eastAsia="Times New Roman" w:hAnsi="Times New Roman" w:cs="Times New Roman"/>
      <w:sz w:val="28"/>
      <w:szCs w:val="24"/>
    </w:rPr>
  </w:style>
  <w:style w:type="paragraph" w:styleId="ab">
    <w:name w:val="Title"/>
    <w:basedOn w:val="a0"/>
    <w:link w:val="ac"/>
    <w:qFormat/>
    <w:rsid w:val="00B55CE3"/>
    <w:pPr>
      <w:spacing w:line="360" w:lineRule="auto"/>
      <w:jc w:val="center"/>
    </w:pPr>
    <w:rPr>
      <w:b/>
      <w:bCs/>
    </w:rPr>
  </w:style>
  <w:style w:type="character" w:customStyle="1" w:styleId="ac">
    <w:name w:val="Название Знак"/>
    <w:basedOn w:val="a1"/>
    <w:link w:val="ab"/>
    <w:rsid w:val="00B55CE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210">
    <w:name w:val="Основной текст 21"/>
    <w:basedOn w:val="a0"/>
    <w:rsid w:val="00B55CE3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8"/>
      <w:szCs w:val="20"/>
    </w:rPr>
  </w:style>
  <w:style w:type="paragraph" w:customStyle="1" w:styleId="310">
    <w:name w:val="Основной текст с отступом 31"/>
    <w:basedOn w:val="a0"/>
    <w:rsid w:val="00B55CE3"/>
    <w:pPr>
      <w:overflowPunct w:val="0"/>
      <w:autoSpaceDE w:val="0"/>
      <w:autoSpaceDN w:val="0"/>
      <w:adjustRightInd w:val="0"/>
      <w:spacing w:line="360" w:lineRule="auto"/>
      <w:ind w:firstLine="539"/>
      <w:jc w:val="both"/>
      <w:textAlignment w:val="baseline"/>
    </w:pPr>
    <w:rPr>
      <w:szCs w:val="20"/>
    </w:rPr>
  </w:style>
  <w:style w:type="paragraph" w:styleId="ad">
    <w:name w:val="header"/>
    <w:basedOn w:val="a0"/>
    <w:link w:val="ae"/>
    <w:rsid w:val="00B55CE3"/>
    <w:pPr>
      <w:tabs>
        <w:tab w:val="center" w:pos="4677"/>
        <w:tab w:val="right" w:pos="9355"/>
      </w:tabs>
    </w:pPr>
    <w:rPr>
      <w:rFonts w:ascii="Arial" w:hAnsi="Arial" w:cs="Arial"/>
    </w:rPr>
  </w:style>
  <w:style w:type="character" w:customStyle="1" w:styleId="ae">
    <w:name w:val="Верхний колонтитул Знак"/>
    <w:basedOn w:val="a1"/>
    <w:link w:val="ad"/>
    <w:rsid w:val="00B55CE3"/>
    <w:rPr>
      <w:rFonts w:ascii="Arial" w:eastAsia="Times New Roman" w:hAnsi="Arial" w:cs="Arial"/>
      <w:sz w:val="24"/>
      <w:szCs w:val="24"/>
    </w:rPr>
  </w:style>
  <w:style w:type="paragraph" w:styleId="af">
    <w:name w:val="Block Text"/>
    <w:basedOn w:val="a0"/>
    <w:rsid w:val="00B55CE3"/>
    <w:pPr>
      <w:shd w:val="clear" w:color="auto" w:fill="FFFFFF"/>
      <w:ind w:left="14" w:right="10" w:firstLine="139"/>
      <w:jc w:val="both"/>
    </w:pPr>
    <w:rPr>
      <w:rFonts w:ascii="Arial" w:hAnsi="Arial" w:cs="Arial"/>
      <w:color w:val="000000"/>
      <w:szCs w:val="16"/>
    </w:rPr>
  </w:style>
  <w:style w:type="paragraph" w:customStyle="1" w:styleId="311">
    <w:name w:val="Основной текст 31"/>
    <w:basedOn w:val="a0"/>
    <w:rsid w:val="00B55CE3"/>
    <w:pPr>
      <w:tabs>
        <w:tab w:val="left" w:pos="2552"/>
      </w:tabs>
      <w:overflowPunct w:val="0"/>
      <w:autoSpaceDE w:val="0"/>
      <w:autoSpaceDN w:val="0"/>
      <w:adjustRightInd w:val="0"/>
      <w:jc w:val="both"/>
      <w:textAlignment w:val="baseline"/>
    </w:pPr>
    <w:rPr>
      <w:sz w:val="26"/>
      <w:szCs w:val="20"/>
    </w:rPr>
  </w:style>
  <w:style w:type="paragraph" w:customStyle="1" w:styleId="FR2">
    <w:name w:val="FR2"/>
    <w:rsid w:val="00B55CE3"/>
    <w:pPr>
      <w:widowControl w:val="0"/>
      <w:spacing w:before="260" w:after="0" w:line="2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paragraph" w:customStyle="1" w:styleId="a">
    <w:name w:val="Обычный (знак)"/>
    <w:basedOn w:val="a0"/>
    <w:rsid w:val="00B55CE3"/>
    <w:pPr>
      <w:numPr>
        <w:numId w:val="8"/>
      </w:numPr>
      <w:tabs>
        <w:tab w:val="left" w:pos="992"/>
      </w:tabs>
      <w:spacing w:before="40" w:after="40"/>
      <w:jc w:val="both"/>
    </w:pPr>
    <w:rPr>
      <w:rFonts w:ascii="Bookman Old Style" w:hAnsi="Bookman Old Style"/>
    </w:rPr>
  </w:style>
  <w:style w:type="table" w:styleId="af0">
    <w:name w:val="Table Grid"/>
    <w:basedOn w:val="a2"/>
    <w:rsid w:val="00B55C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0"/>
    <w:uiPriority w:val="99"/>
    <w:rsid w:val="00B55CE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B55CE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character" w:styleId="af2">
    <w:name w:val="Hyperlink"/>
    <w:basedOn w:val="a1"/>
    <w:uiPriority w:val="99"/>
    <w:rsid w:val="00B55CE3"/>
    <w:rPr>
      <w:color w:val="0000FF"/>
      <w:u w:val="single"/>
    </w:rPr>
  </w:style>
  <w:style w:type="paragraph" w:styleId="af3">
    <w:name w:val="Balloon Text"/>
    <w:basedOn w:val="a0"/>
    <w:link w:val="af4"/>
    <w:semiHidden/>
    <w:rsid w:val="00B55CE3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semiHidden/>
    <w:rsid w:val="00B55CE3"/>
    <w:rPr>
      <w:rFonts w:ascii="Tahoma" w:eastAsia="Times New Roman" w:hAnsi="Tahoma" w:cs="Tahoma"/>
      <w:sz w:val="16"/>
      <w:szCs w:val="16"/>
    </w:rPr>
  </w:style>
  <w:style w:type="paragraph" w:customStyle="1" w:styleId="af5">
    <w:name w:val="Основание"/>
    <w:basedOn w:val="a6"/>
    <w:rsid w:val="00B55CE3"/>
    <w:pPr>
      <w:widowControl/>
      <w:spacing w:before="0" w:after="0" w:line="240" w:lineRule="auto"/>
      <w:ind w:left="0" w:firstLine="709"/>
    </w:pPr>
    <w:rPr>
      <w:rFonts w:ascii="Times New Roman" w:hAnsi="Times New Roman"/>
      <w:spacing w:val="0"/>
      <w:sz w:val="26"/>
      <w:lang w:eastAsia="en-US" w:bidi="he-IL"/>
    </w:rPr>
  </w:style>
  <w:style w:type="paragraph" w:customStyle="1" w:styleId="Style4">
    <w:name w:val="Style4"/>
    <w:basedOn w:val="a0"/>
    <w:rsid w:val="00B55CE3"/>
    <w:pPr>
      <w:widowControl w:val="0"/>
      <w:autoSpaceDE w:val="0"/>
      <w:autoSpaceDN w:val="0"/>
      <w:adjustRightInd w:val="0"/>
    </w:pPr>
  </w:style>
  <w:style w:type="paragraph" w:customStyle="1" w:styleId="CharChar3">
    <w:name w:val="Char Char3 Знак"/>
    <w:basedOn w:val="a0"/>
    <w:rsid w:val="00B55CE3"/>
    <w:rPr>
      <w:lang w:val="pl-PL" w:eastAsia="pl-PL"/>
    </w:rPr>
  </w:style>
  <w:style w:type="paragraph" w:customStyle="1" w:styleId="Style2">
    <w:name w:val="Style2"/>
    <w:basedOn w:val="a0"/>
    <w:rsid w:val="00B55CE3"/>
    <w:pPr>
      <w:widowControl w:val="0"/>
      <w:autoSpaceDE w:val="0"/>
      <w:autoSpaceDN w:val="0"/>
      <w:adjustRightInd w:val="0"/>
      <w:spacing w:line="317" w:lineRule="exact"/>
      <w:ind w:firstLine="557"/>
    </w:pPr>
  </w:style>
  <w:style w:type="paragraph" w:customStyle="1" w:styleId="Style5">
    <w:name w:val="Style5"/>
    <w:basedOn w:val="a0"/>
    <w:rsid w:val="00B55CE3"/>
    <w:pPr>
      <w:widowControl w:val="0"/>
      <w:autoSpaceDE w:val="0"/>
      <w:autoSpaceDN w:val="0"/>
      <w:adjustRightInd w:val="0"/>
      <w:spacing w:line="317" w:lineRule="exact"/>
    </w:pPr>
  </w:style>
  <w:style w:type="paragraph" w:customStyle="1" w:styleId="Style6">
    <w:name w:val="Style6"/>
    <w:basedOn w:val="a0"/>
    <w:rsid w:val="00B55CE3"/>
    <w:pPr>
      <w:widowControl w:val="0"/>
      <w:autoSpaceDE w:val="0"/>
      <w:autoSpaceDN w:val="0"/>
      <w:adjustRightInd w:val="0"/>
      <w:spacing w:line="326" w:lineRule="exact"/>
      <w:ind w:hanging="350"/>
    </w:pPr>
  </w:style>
  <w:style w:type="character" w:customStyle="1" w:styleId="FontStyle12">
    <w:name w:val="Font Style12"/>
    <w:basedOn w:val="a1"/>
    <w:rsid w:val="00B55CE3"/>
    <w:rPr>
      <w:rFonts w:ascii="Times New Roman" w:hAnsi="Times New Roman" w:cs="Times New Roman"/>
      <w:sz w:val="26"/>
      <w:szCs w:val="26"/>
    </w:rPr>
  </w:style>
  <w:style w:type="character" w:customStyle="1" w:styleId="FontStyle22">
    <w:name w:val="Font Style22"/>
    <w:basedOn w:val="a1"/>
    <w:rsid w:val="00B55CE3"/>
    <w:rPr>
      <w:rFonts w:ascii="Times New Roman" w:hAnsi="Times New Roman" w:cs="Times New Roman"/>
      <w:sz w:val="20"/>
      <w:szCs w:val="20"/>
    </w:rPr>
  </w:style>
  <w:style w:type="paragraph" w:customStyle="1" w:styleId="af6">
    <w:name w:val="Стиль"/>
    <w:rsid w:val="00B55CE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1">
    <w:name w:val="Font Style41"/>
    <w:basedOn w:val="a1"/>
    <w:rsid w:val="00B55CE3"/>
    <w:rPr>
      <w:rFonts w:ascii="Times New Roman" w:hAnsi="Times New Roman" w:cs="Times New Roman"/>
      <w:sz w:val="26"/>
      <w:szCs w:val="26"/>
    </w:rPr>
  </w:style>
  <w:style w:type="character" w:customStyle="1" w:styleId="12">
    <w:name w:val="Заголовок №1_"/>
    <w:basedOn w:val="a1"/>
    <w:link w:val="13"/>
    <w:locked/>
    <w:rsid w:val="00B55CE3"/>
    <w:rPr>
      <w:b/>
      <w:bCs/>
      <w:sz w:val="28"/>
      <w:szCs w:val="28"/>
      <w:shd w:val="clear" w:color="auto" w:fill="FFFFFF"/>
    </w:rPr>
  </w:style>
  <w:style w:type="character" w:customStyle="1" w:styleId="2pt">
    <w:name w:val="Основной текст + Интервал 2 pt"/>
    <w:basedOn w:val="a1"/>
    <w:rsid w:val="00B55CE3"/>
    <w:rPr>
      <w:rFonts w:ascii="Times New Roman" w:hAnsi="Times New Roman" w:cs="Times New Roman"/>
      <w:spacing w:val="50"/>
      <w:sz w:val="29"/>
      <w:szCs w:val="29"/>
    </w:rPr>
  </w:style>
  <w:style w:type="paragraph" w:customStyle="1" w:styleId="13">
    <w:name w:val="Заголовок №1"/>
    <w:basedOn w:val="a0"/>
    <w:link w:val="12"/>
    <w:rsid w:val="00B55CE3"/>
    <w:pPr>
      <w:shd w:val="clear" w:color="auto" w:fill="FFFFFF"/>
      <w:spacing w:line="341" w:lineRule="exact"/>
      <w:jc w:val="both"/>
      <w:outlineLvl w:val="0"/>
    </w:pPr>
    <w:rPr>
      <w:b/>
      <w:bCs/>
      <w:sz w:val="28"/>
      <w:szCs w:val="28"/>
    </w:rPr>
  </w:style>
  <w:style w:type="paragraph" w:styleId="af7">
    <w:name w:val="Document Map"/>
    <w:basedOn w:val="a0"/>
    <w:link w:val="af8"/>
    <w:semiHidden/>
    <w:rsid w:val="00B55CE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Схема документа Знак"/>
    <w:basedOn w:val="a1"/>
    <w:link w:val="af7"/>
    <w:semiHidden/>
    <w:rsid w:val="00B55CE3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af9">
    <w:name w:val="Знак"/>
    <w:basedOn w:val="a0"/>
    <w:rsid w:val="009D4D3A"/>
    <w:pPr>
      <w:spacing w:after="160" w:line="240" w:lineRule="exact"/>
    </w:pPr>
    <w:rPr>
      <w:rFonts w:ascii="Verdana" w:hAnsi="Verdana"/>
      <w:bCs/>
      <w:sz w:val="20"/>
      <w:szCs w:val="20"/>
      <w:lang w:val="en-US" w:eastAsia="en-US"/>
    </w:rPr>
  </w:style>
  <w:style w:type="paragraph" w:customStyle="1" w:styleId="ConsPlusNormal">
    <w:name w:val="ConsPlusNormal"/>
    <w:rsid w:val="009D4D3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rsid w:val="009D4D3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a">
    <w:name w:val="List Paragraph"/>
    <w:basedOn w:val="a0"/>
    <w:uiPriority w:val="34"/>
    <w:qFormat/>
    <w:rsid w:val="0014044A"/>
    <w:pPr>
      <w:ind w:left="720"/>
      <w:contextualSpacing/>
    </w:pPr>
  </w:style>
  <w:style w:type="character" w:styleId="afb">
    <w:name w:val="page number"/>
    <w:basedOn w:val="a1"/>
    <w:rsid w:val="00264C35"/>
  </w:style>
  <w:style w:type="paragraph" w:customStyle="1" w:styleId="14">
    <w:name w:val="Без интервала1"/>
    <w:rsid w:val="00264C35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FontStyle29">
    <w:name w:val="Font Style29"/>
    <w:rsid w:val="00264C35"/>
    <w:rPr>
      <w:rFonts w:ascii="Times New Roman" w:hAnsi="Times New Roman" w:cs="Times New Roman"/>
      <w:sz w:val="26"/>
      <w:szCs w:val="26"/>
    </w:rPr>
  </w:style>
  <w:style w:type="paragraph" w:customStyle="1" w:styleId="Style8">
    <w:name w:val="Style8"/>
    <w:basedOn w:val="a0"/>
    <w:rsid w:val="00264C35"/>
    <w:pPr>
      <w:widowControl w:val="0"/>
      <w:autoSpaceDE w:val="0"/>
      <w:autoSpaceDN w:val="0"/>
      <w:adjustRightInd w:val="0"/>
      <w:spacing w:line="322" w:lineRule="exact"/>
      <w:ind w:firstLine="437"/>
      <w:jc w:val="both"/>
    </w:pPr>
  </w:style>
  <w:style w:type="paragraph" w:customStyle="1" w:styleId="15">
    <w:name w:val="Без интервала1"/>
    <w:rsid w:val="00264C35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16">
    <w:name w:val="Обычный + Первая строка:  1"/>
    <w:aliases w:val="27 см + Междустр.интервал:  полуторный + Первая с..."/>
    <w:basedOn w:val="a0"/>
    <w:rsid w:val="00201E26"/>
    <w:pPr>
      <w:widowControl w:val="0"/>
      <w:autoSpaceDE w:val="0"/>
      <w:autoSpaceDN w:val="0"/>
      <w:adjustRightInd w:val="0"/>
      <w:ind w:firstLine="900"/>
      <w:jc w:val="both"/>
    </w:pPr>
    <w:rPr>
      <w:sz w:val="28"/>
      <w:szCs w:val="20"/>
    </w:rPr>
  </w:style>
  <w:style w:type="paragraph" w:customStyle="1" w:styleId="25">
    <w:name w:val="Обычный2"/>
    <w:rsid w:val="00ED65A5"/>
    <w:pPr>
      <w:widowControl w:val="0"/>
      <w:spacing w:after="0" w:line="400" w:lineRule="auto"/>
      <w:ind w:firstLine="720"/>
      <w:jc w:val="both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Style3">
    <w:name w:val="Style3"/>
    <w:basedOn w:val="a0"/>
    <w:rsid w:val="00E67F58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basedOn w:val="a1"/>
    <w:rsid w:val="00E67F58"/>
    <w:rPr>
      <w:rFonts w:ascii="Times New Roman" w:hAnsi="Times New Roman" w:cs="Times New Roman"/>
      <w:sz w:val="18"/>
      <w:szCs w:val="18"/>
    </w:rPr>
  </w:style>
  <w:style w:type="paragraph" w:customStyle="1" w:styleId="afc">
    <w:name w:val="Текст записки"/>
    <w:basedOn w:val="a6"/>
    <w:rsid w:val="0093503E"/>
    <w:pPr>
      <w:widowControl/>
      <w:spacing w:before="0" w:after="0" w:line="240" w:lineRule="auto"/>
      <w:ind w:left="0" w:firstLine="709"/>
    </w:pPr>
    <w:rPr>
      <w:rFonts w:ascii="Times New Roman" w:hAnsi="Times New Roman"/>
      <w:spacing w:val="0"/>
      <w:sz w:val="26"/>
      <w:lang w:eastAsia="en-US" w:bidi="he-IL"/>
    </w:rPr>
  </w:style>
  <w:style w:type="paragraph" w:customStyle="1" w:styleId="ConsPlusTitle">
    <w:name w:val="ConsPlusTitle"/>
    <w:rsid w:val="001159CE"/>
    <w:pPr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ncpi">
    <w:name w:val="newncpi"/>
    <w:basedOn w:val="a0"/>
    <w:rsid w:val="00BE3B85"/>
    <w:pPr>
      <w:ind w:firstLine="567"/>
      <w:jc w:val="both"/>
    </w:pPr>
  </w:style>
  <w:style w:type="paragraph" w:customStyle="1" w:styleId="afd">
    <w:name w:val="Рабочий"/>
    <w:basedOn w:val="a0"/>
    <w:rsid w:val="00793914"/>
    <w:pPr>
      <w:suppressAutoHyphens/>
      <w:spacing w:line="312" w:lineRule="auto"/>
      <w:ind w:firstLine="709"/>
      <w:jc w:val="both"/>
    </w:pPr>
    <w:rPr>
      <w:sz w:val="28"/>
      <w:szCs w:val="28"/>
    </w:rPr>
  </w:style>
  <w:style w:type="character" w:styleId="afe">
    <w:name w:val="Placeholder Text"/>
    <w:basedOn w:val="a1"/>
    <w:uiPriority w:val="99"/>
    <w:semiHidden/>
    <w:rsid w:val="00A86956"/>
    <w:rPr>
      <w:color w:val="808080"/>
    </w:rPr>
  </w:style>
  <w:style w:type="paragraph" w:customStyle="1" w:styleId="26">
    <w:name w:val="Без интервала2"/>
    <w:rsid w:val="00C45823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styleId="aff">
    <w:name w:val="TOC Heading"/>
    <w:basedOn w:val="1"/>
    <w:next w:val="a0"/>
    <w:uiPriority w:val="39"/>
    <w:semiHidden/>
    <w:unhideWhenUsed/>
    <w:qFormat/>
    <w:rsid w:val="00C02D4A"/>
    <w:pPr>
      <w:keepLines/>
      <w:pageBreakBefore w:val="0"/>
      <w:widowControl/>
      <w:numPr>
        <w:numId w:val="0"/>
      </w:numPr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en-US"/>
    </w:rPr>
  </w:style>
  <w:style w:type="paragraph" w:styleId="17">
    <w:name w:val="toc 1"/>
    <w:basedOn w:val="a0"/>
    <w:next w:val="a0"/>
    <w:autoRedefine/>
    <w:uiPriority w:val="39"/>
    <w:unhideWhenUsed/>
    <w:rsid w:val="00C02D4A"/>
    <w:pPr>
      <w:spacing w:after="100"/>
    </w:pPr>
  </w:style>
  <w:style w:type="paragraph" w:styleId="27">
    <w:name w:val="toc 2"/>
    <w:basedOn w:val="a0"/>
    <w:next w:val="a0"/>
    <w:autoRedefine/>
    <w:uiPriority w:val="39"/>
    <w:unhideWhenUsed/>
    <w:rsid w:val="00C02D4A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wmf"/><Relationship Id="rId18" Type="http://schemas.openxmlformats.org/officeDocument/2006/relationships/image" Target="media/image5.emf"/><Relationship Id="rId26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chart" Target="charts/chart5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chart" Target="charts/chart8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hyperlink" Target="http://infobank.by/301/ItemID/25/default.aspx" TargetMode="External"/><Relationship Id="rId28" Type="http://schemas.openxmlformats.org/officeDocument/2006/relationships/footer" Target="footer1.xml"/><Relationship Id="rId10" Type="http://schemas.openxmlformats.org/officeDocument/2006/relationships/chart" Target="charts/chart3.xml"/><Relationship Id="rId19" Type="http://schemas.openxmlformats.org/officeDocument/2006/relationships/chart" Target="charts/chart4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oleObject" Target="embeddings/oleObject2.bin"/><Relationship Id="rId22" Type="http://schemas.openxmlformats.org/officeDocument/2006/relationships/chart" Target="charts/chart7.xml"/><Relationship Id="rId27" Type="http://schemas.openxmlformats.org/officeDocument/2006/relationships/chart" Target="charts/chart1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7;&#1088;&#1072;%20&#1087;&#1088;&#1086;&#1075;&#1088;&#1072;&#1084;&#1084;&#1072;.xls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7;&#1088;&#1086;&#1075;&#1088;&#1072;&#1084;&#1084;&#1072;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7;&#1088;&#1086;&#1075;&#1088;&#1072;&#1084;&#1084;&#1072;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7;&#1088;&#1072;%20&#1087;&#1088;&#1086;&#1075;&#1088;&#1072;&#1084;&#1084;&#1072;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7;&#1088;&#1072;%20&#1087;&#1088;&#1086;&#1075;&#1088;&#1072;&#1084;&#1084;&#1072;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7;&#1088;&#1072;%20&#1087;&#1088;&#1086;&#1075;&#1088;&#1072;&#1084;&#1084;&#1072;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7;&#1088;&#1072;%20&#1087;&#1088;&#1086;&#1075;&#1088;&#1072;&#1084;&#1084;&#1072;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7;&#1088;&#1086;&#1075;&#1088;&#1072;&#1084;&#1084;&#1072;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3;&#1077;&#1088;&#1072;%20&#1087;&#1088;&#1086;&#1075;&#1088;&#1072;&#1084;&#1084;&#1072;%20(&#1040;&#1074;&#1090;&#1086;&#1089;&#1086;&#1093;&#1088;&#1072;&#1085;&#1077;&#1085;&#1085;&#1099;&#1081;)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ra\Desktop\&#1087;&#1088;&#1086;&#1075;&#1088;&#1072;&#1084;&#1084;&#1072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tx>
            <c:v>руб</c:v>
          </c:tx>
          <c:spPr>
            <a:solidFill>
              <a:srgbClr val="4F81BD"/>
            </a:solidFill>
            <a:ln w="25400">
              <a:noFill/>
            </a:ln>
          </c:spPr>
          <c:cat>
            <c:strRef>
              <c:f>'[лера программа.xls]Анализ себестоимости'!$A$7,'[лера программа.xls]Анализ себестоимости'!$A$15:$A$18</c:f>
              <c:strCache>
                <c:ptCount val="5"/>
                <c:pt idx="0">
                  <c:v>Материальные затраты:</c:v>
                </c:pt>
                <c:pt idx="1">
                  <c:v>Расходы на оплату труда</c:v>
                </c:pt>
                <c:pt idx="2">
                  <c:v>Отчисления на соц. нужды</c:v>
                </c:pt>
                <c:pt idx="3">
                  <c:v>Амортизация ОС и НМА</c:v>
                </c:pt>
                <c:pt idx="4">
                  <c:v>Прочие затраты</c:v>
                </c:pt>
              </c:strCache>
            </c:strRef>
          </c:cat>
          <c:val>
            <c:numRef>
              <c:f>'[лера программа.xls]Анализ себестоимости'!$J$7,'[лера программа.xls]Анализ себестоимости'!$J$15:$J$18</c:f>
              <c:numCache>
                <c:formatCode>0.0</c:formatCode>
                <c:ptCount val="5"/>
                <c:pt idx="0">
                  <c:v>28.038529777242029</c:v>
                </c:pt>
                <c:pt idx="1">
                  <c:v>-3.2141739572617802</c:v>
                </c:pt>
                <c:pt idx="2">
                  <c:v>-0.71501412878788528</c:v>
                </c:pt>
                <c:pt idx="3">
                  <c:v>-28.19920316438013</c:v>
                </c:pt>
                <c:pt idx="4">
                  <c:v>-0.61862923871449826</c:v>
                </c:pt>
              </c:numCache>
            </c:numRef>
          </c:val>
        </c:ser>
        <c:axId val="98247808"/>
        <c:axId val="98249344"/>
      </c:barChart>
      <c:catAx>
        <c:axId val="9824780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249344"/>
        <c:crosses val="autoZero"/>
        <c:auto val="1"/>
        <c:lblAlgn val="ctr"/>
        <c:lblOffset val="100"/>
      </c:catAx>
      <c:valAx>
        <c:axId val="9824934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lang="en-US"/>
                </a:pPr>
                <a:r>
                  <a:rPr lang="ru-RU"/>
                  <a:t>Изменение затрат на 1000 рублей ТП, руб.</a:t>
                </a:r>
              </a:p>
            </c:rich>
          </c:tx>
        </c:title>
        <c:numFmt formatCode="0.0" sourceLinked="1"/>
        <c:majorTickMark val="none"/>
        <c:tickLblPos val="nextTo"/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247808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lang="en-US"/>
            </a:pPr>
            <a:endParaRPr lang="ru-RU"/>
          </a:p>
        </c:txPr>
      </c:dTable>
      <c:spPr>
        <a:noFill/>
        <a:ln w="25400">
          <a:noFill/>
        </a:ln>
      </c:spPr>
    </c:plotArea>
    <c:plotVisOnly val="1"/>
    <c:dispBlanksAs val="gap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scatterChart>
        <c:scatterStyle val="lineMarker"/>
        <c:ser>
          <c:idx val="0"/>
          <c:order val="0"/>
          <c:tx>
            <c:strRef>
              <c:f>'план объемов проихводства'!$C$1</c:f>
              <c:strCache>
                <c:ptCount val="1"/>
                <c:pt idx="0">
                  <c:v>плановый объем производства </c:v>
                </c:pt>
              </c:strCache>
            </c:strRef>
          </c:tx>
          <c:trendline>
            <c:trendlineType val="power"/>
          </c:trendline>
          <c:trendline>
            <c:trendlineType val="power"/>
          </c:trendline>
          <c:trendline>
            <c:trendlineType val="poly"/>
            <c:order val="2"/>
          </c:trendline>
          <c:xVal>
            <c:numRef>
              <c:f>'план объемов проихводства'!$B$2:$B$9</c:f>
              <c:numCache>
                <c:formatCode>General</c:formatCod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numCache>
            </c:numRef>
          </c:xVal>
          <c:yVal>
            <c:numRef>
              <c:f>'план объемов проихводства'!$C$2:$C$9</c:f>
              <c:numCache>
                <c:formatCode>General</c:formatCode>
                <c:ptCount val="8"/>
                <c:pt idx="0">
                  <c:v>23950</c:v>
                </c:pt>
                <c:pt idx="1">
                  <c:v>24990</c:v>
                </c:pt>
                <c:pt idx="2">
                  <c:v>28302</c:v>
                </c:pt>
                <c:pt idx="3">
                  <c:v>30325</c:v>
                </c:pt>
                <c:pt idx="4">
                  <c:v>33520</c:v>
                </c:pt>
                <c:pt idx="5">
                  <c:v>32013</c:v>
                </c:pt>
                <c:pt idx="6">
                  <c:v>39325</c:v>
                </c:pt>
                <c:pt idx="7" formatCode="0">
                  <c:v>37327</c:v>
                </c:pt>
              </c:numCache>
            </c:numRef>
          </c:yVal>
        </c:ser>
        <c:axId val="52572544"/>
        <c:axId val="52574464"/>
      </c:scatterChart>
      <c:valAx>
        <c:axId val="52572544"/>
        <c:scaling>
          <c:orientation val="minMax"/>
          <c:max val="2012"/>
          <c:min val="2005"/>
        </c:scaling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ru-RU"/>
                  <a:t>Год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52574464"/>
        <c:crosses val="autoZero"/>
        <c:crossBetween val="midCat"/>
      </c:valAx>
      <c:valAx>
        <c:axId val="525744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ru-RU" b="0"/>
                  <a:t>Объем</a:t>
                </a:r>
                <a:r>
                  <a:rPr lang="ru-RU" b="0" baseline="0"/>
                  <a:t> производства, тонн.</a:t>
                </a:r>
                <a:endParaRPr lang="ru-RU" b="0"/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52572544"/>
        <c:crosses val="autoZero"/>
        <c:crossBetween val="midCat"/>
      </c:valAx>
    </c:plotArea>
    <c:plotVisOnly val="1"/>
    <c:dispBlanksAs val="gap"/>
  </c:chart>
  <c:spPr>
    <a:ln>
      <a:noFill/>
    </a:ln>
  </c:sp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scatterChart>
        <c:scatterStyle val="lineMarker"/>
        <c:ser>
          <c:idx val="0"/>
          <c:order val="0"/>
          <c:trendline>
            <c:trendlineType val="linear"/>
          </c:trendline>
          <c:xVal>
            <c:numRef>
              <c:f>Устойчивость!$E$9:$E$17</c:f>
              <c:numCache>
                <c:formatCode>General</c:formatCode>
                <c:ptCount val="9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</c:numCache>
            </c:numRef>
          </c:xVal>
          <c:yVal>
            <c:numRef>
              <c:f>Устойчивость!$F$9:$F$17</c:f>
              <c:numCache>
                <c:formatCode>General</c:formatCode>
                <c:ptCount val="9"/>
                <c:pt idx="0">
                  <c:v>420</c:v>
                </c:pt>
                <c:pt idx="1">
                  <c:v>650</c:v>
                </c:pt>
                <c:pt idx="2">
                  <c:v>790</c:v>
                </c:pt>
                <c:pt idx="3">
                  <c:v>850</c:v>
                </c:pt>
                <c:pt idx="4">
                  <c:v>920</c:v>
                </c:pt>
                <c:pt idx="5">
                  <c:v>1440</c:v>
                </c:pt>
                <c:pt idx="6">
                  <c:v>1470</c:v>
                </c:pt>
                <c:pt idx="7">
                  <c:v>1520</c:v>
                </c:pt>
                <c:pt idx="8">
                  <c:v>1691</c:v>
                </c:pt>
              </c:numCache>
            </c:numRef>
          </c:yVal>
        </c:ser>
        <c:axId val="52593792"/>
        <c:axId val="52595712"/>
      </c:scatterChart>
      <c:valAx>
        <c:axId val="52593792"/>
        <c:scaling>
          <c:orientation val="minMax"/>
          <c:max val="2012"/>
          <c:min val="2005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</c:title>
        <c:numFmt formatCode="General" sourceLinked="1"/>
        <c:majorTickMark val="none"/>
        <c:tickLblPos val="nextTo"/>
        <c:crossAx val="52595712"/>
        <c:crosses val="autoZero"/>
        <c:crossBetween val="midCat"/>
      </c:valAx>
      <c:valAx>
        <c:axId val="5259571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Тариф</a:t>
                </a:r>
                <a:r>
                  <a:rPr lang="ru-RU" baseline="0"/>
                  <a:t> на электричество, руб за квт/час</a:t>
                </a:r>
                <a:endParaRPr lang="ru-RU"/>
              </a:p>
            </c:rich>
          </c:tx>
        </c:title>
        <c:numFmt formatCode="General" sourceLinked="1"/>
        <c:majorTickMark val="none"/>
        <c:tickLblPos val="nextTo"/>
        <c:crossAx val="52593792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2009 г</c:v>
                </c:pt>
              </c:strCache>
            </c:strRef>
          </c:tx>
          <c:cat>
            <c:strRef>
              <c:f>Лист1!$A$8:$A$10</c:f>
              <c:strCache>
                <c:ptCount val="3"/>
                <c:pt idx="0">
                  <c:v> - сырьё и материалы </c:v>
                </c:pt>
                <c:pt idx="1">
                  <c:v>- работы и услуги производствен-ного характера оказываемые сторонними организациями</c:v>
                </c:pt>
                <c:pt idx="2">
                  <c:v>- ТЭР со стороны</c:v>
                </c:pt>
              </c:strCache>
            </c:strRef>
          </c:cat>
          <c:val>
            <c:numRef>
              <c:f>Лист1!$B$8:$B$10</c:f>
              <c:numCache>
                <c:formatCode>General</c:formatCode>
                <c:ptCount val="3"/>
                <c:pt idx="0">
                  <c:v>113468</c:v>
                </c:pt>
                <c:pt idx="1">
                  <c:v>1125</c:v>
                </c:pt>
                <c:pt idx="2">
                  <c:v>40329</c:v>
                </c:pt>
              </c:numCache>
            </c:numRef>
          </c:val>
        </c:ser>
        <c:ser>
          <c:idx val="1"/>
          <c:order val="1"/>
          <c:tx>
            <c:strRef>
              <c:f>Лист1!$E$1</c:f>
              <c:strCache>
                <c:ptCount val="1"/>
                <c:pt idx="0">
                  <c:v>2010 г</c:v>
                </c:pt>
              </c:strCache>
            </c:strRef>
          </c:tx>
          <c:cat>
            <c:strRef>
              <c:f>Лист1!$A$8:$A$10</c:f>
              <c:strCache>
                <c:ptCount val="3"/>
                <c:pt idx="0">
                  <c:v> - сырьё и материалы </c:v>
                </c:pt>
                <c:pt idx="1">
                  <c:v>- работы и услуги производствен-ного характера оказываемые сторонними организациями</c:v>
                </c:pt>
                <c:pt idx="2">
                  <c:v>- ТЭР со стороны</c:v>
                </c:pt>
              </c:strCache>
            </c:strRef>
          </c:cat>
          <c:val>
            <c:numRef>
              <c:f>Лист1!$E$8:$E$10</c:f>
              <c:numCache>
                <c:formatCode>General</c:formatCode>
                <c:ptCount val="3"/>
                <c:pt idx="0">
                  <c:v>117924</c:v>
                </c:pt>
                <c:pt idx="1">
                  <c:v>2063</c:v>
                </c:pt>
                <c:pt idx="2">
                  <c:v>72379</c:v>
                </c:pt>
              </c:numCache>
            </c:numRef>
          </c:val>
        </c:ser>
        <c:axId val="98429952"/>
        <c:axId val="98432128"/>
      </c:barChart>
      <c:catAx>
        <c:axId val="98429952"/>
        <c:scaling>
          <c:orientation val="minMax"/>
        </c:scaling>
        <c:axPos val="b"/>
        <c:numFmt formatCode="General" sourceLinked="0"/>
        <c:majorTickMark val="none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98432128"/>
        <c:crosses val="autoZero"/>
        <c:auto val="1"/>
        <c:lblAlgn val="ctr"/>
        <c:lblOffset val="100"/>
      </c:catAx>
      <c:valAx>
        <c:axId val="9843212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ru-RU"/>
                  <a:t>материальные</a:t>
                </a:r>
                <a:r>
                  <a:rPr lang="ru-RU" baseline="0"/>
                  <a:t> затраты, млн руб.</a:t>
                </a:r>
              </a:p>
              <a:p>
                <a:pPr>
                  <a:defRPr lang="en-US"/>
                </a:pPr>
                <a:endParaRPr lang="ru-RU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98429952"/>
        <c:crosses val="autoZero"/>
        <c:crossBetween val="between"/>
      </c:valAx>
    </c:plotArea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'Анализ себестоимости'!$B$1</c:f>
              <c:strCache>
                <c:ptCount val="1"/>
                <c:pt idx="0">
                  <c:v>2009 г</c:v>
                </c:pt>
              </c:strCache>
            </c:strRef>
          </c:tx>
          <c:cat>
            <c:strRef>
              <c:f>'Анализ себестоимости'!$A$12:$A$13</c:f>
              <c:strCache>
                <c:ptCount val="2"/>
                <c:pt idx="0">
                  <c:v>электроэнергия </c:v>
                </c:pt>
                <c:pt idx="1">
                  <c:v>теплоэнергия</c:v>
                </c:pt>
              </c:strCache>
            </c:strRef>
          </c:cat>
          <c:val>
            <c:numRef>
              <c:f>'Анализ себестоимости'!$B$12:$B$13</c:f>
              <c:numCache>
                <c:formatCode>General</c:formatCode>
                <c:ptCount val="2"/>
                <c:pt idx="0">
                  <c:v>26689</c:v>
                </c:pt>
                <c:pt idx="1">
                  <c:v>12157</c:v>
                </c:pt>
              </c:numCache>
            </c:numRef>
          </c:val>
        </c:ser>
        <c:ser>
          <c:idx val="1"/>
          <c:order val="1"/>
          <c:tx>
            <c:strRef>
              <c:f>'Анализ себестоимости'!$E$1</c:f>
              <c:strCache>
                <c:ptCount val="1"/>
                <c:pt idx="0">
                  <c:v>2010 г</c:v>
                </c:pt>
              </c:strCache>
            </c:strRef>
          </c:tx>
          <c:cat>
            <c:strRef>
              <c:f>'Анализ себестоимости'!$A$12:$A$13</c:f>
              <c:strCache>
                <c:ptCount val="2"/>
                <c:pt idx="0">
                  <c:v>электроэнергия </c:v>
                </c:pt>
                <c:pt idx="1">
                  <c:v>теплоэнергия</c:v>
                </c:pt>
              </c:strCache>
            </c:strRef>
          </c:cat>
          <c:val>
            <c:numRef>
              <c:f>'Анализ себестоимости'!$E$12:$E$13</c:f>
              <c:numCache>
                <c:formatCode>General</c:formatCode>
                <c:ptCount val="2"/>
                <c:pt idx="0">
                  <c:v>56035</c:v>
                </c:pt>
                <c:pt idx="1">
                  <c:v>15030</c:v>
                </c:pt>
              </c:numCache>
            </c:numRef>
          </c:val>
        </c:ser>
        <c:gapWidth val="300"/>
        <c:axId val="100164736"/>
        <c:axId val="100166272"/>
      </c:barChart>
      <c:catAx>
        <c:axId val="100164736"/>
        <c:scaling>
          <c:orientation val="minMax"/>
        </c:scaling>
        <c:axPos val="b"/>
        <c:numFmt formatCode="General" sourceLinked="0"/>
        <c:majorTickMark val="none"/>
        <c:tickLblPos val="nextTo"/>
        <c:txPr>
          <a:bodyPr rot="0" vert="horz"/>
          <a:lstStyle/>
          <a:p>
            <a:pPr>
              <a:defRPr lang="en-US"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00166272"/>
        <c:crosses val="autoZero"/>
        <c:auto val="1"/>
        <c:lblAlgn val="ctr"/>
        <c:lblOffset val="100"/>
      </c:catAx>
      <c:valAx>
        <c:axId val="10016627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lang="en-US"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000" b="1" i="0" strike="noStrike">
                    <a:solidFill>
                      <a:srgbClr val="000000"/>
                    </a:solidFill>
                    <a:latin typeface="Calibri"/>
                  </a:rPr>
                  <a:t>издержки на топливо и энергию </a:t>
                </a:r>
              </a:p>
              <a:p>
                <a:pPr>
                  <a:defRPr lang="en-US"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000" b="1" i="0" strike="noStrike">
                    <a:solidFill>
                      <a:srgbClr val="000000"/>
                    </a:solidFill>
                    <a:latin typeface="Calibri"/>
                  </a:rPr>
                  <a:t>, млн. руб.</a:t>
                </a:r>
              </a:p>
            </c:rich>
          </c:tx>
        </c:title>
        <c:numFmt formatCode="General" sourceLinked="1"/>
        <c:tickLblPos val="nextTo"/>
        <c:txPr>
          <a:bodyPr rot="0" vert="horz"/>
          <a:lstStyle/>
          <a:p>
            <a:pPr>
              <a:defRPr lang="en-US"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00164736"/>
        <c:crosses val="autoZero"/>
        <c:crossBetween val="between"/>
      </c:valAx>
    </c:plotArea>
    <c:legend>
      <c:legendPos val="r"/>
      <c:txPr>
        <a:bodyPr/>
        <a:lstStyle/>
        <a:p>
          <a:pPr>
            <a:defRPr lang="en-US"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scatterChart>
        <c:scatterStyle val="lineMarker"/>
        <c:ser>
          <c:idx val="0"/>
          <c:order val="0"/>
          <c:tx>
            <c:strRef>
              <c:f>'план объемов проихводства'!$C$1</c:f>
              <c:strCache>
                <c:ptCount val="1"/>
                <c:pt idx="0">
                  <c:v>плановый объем производства </c:v>
                </c:pt>
              </c:strCache>
            </c:strRef>
          </c:tx>
          <c:trendline>
            <c:trendlineType val="power"/>
          </c:trendline>
          <c:trendline>
            <c:trendlineType val="power"/>
          </c:trendline>
          <c:trendline>
            <c:trendlineType val="poly"/>
            <c:order val="2"/>
            <c:dispRSqr val="1"/>
            <c:dispEq val="1"/>
            <c:trendlineLbl>
              <c:layout>
                <c:manualLayout>
                  <c:x val="3.9952491372970335E-2"/>
                  <c:y val="0.49265814692045368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lang="en-US"/>
                  </a:pPr>
                  <a:endParaRPr lang="ru-RU"/>
                </a:p>
              </c:txPr>
            </c:trendlineLbl>
          </c:trendline>
          <c:xVal>
            <c:numRef>
              <c:f>'план объемов проихводства'!$B$2:$B$9</c:f>
              <c:numCache>
                <c:formatCode>General</c:formatCod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numCache>
            </c:numRef>
          </c:xVal>
          <c:yVal>
            <c:numRef>
              <c:f>'план объемов проихводства'!$C$2:$C$9</c:f>
              <c:numCache>
                <c:formatCode>General</c:formatCode>
                <c:ptCount val="8"/>
                <c:pt idx="0">
                  <c:v>23950</c:v>
                </c:pt>
                <c:pt idx="1">
                  <c:v>24990</c:v>
                </c:pt>
                <c:pt idx="2">
                  <c:v>28302</c:v>
                </c:pt>
                <c:pt idx="3">
                  <c:v>30325</c:v>
                </c:pt>
                <c:pt idx="4">
                  <c:v>33520</c:v>
                </c:pt>
                <c:pt idx="5">
                  <c:v>32013</c:v>
                </c:pt>
                <c:pt idx="6">
                  <c:v>39325</c:v>
                </c:pt>
                <c:pt idx="7" formatCode="0">
                  <c:v>37327</c:v>
                </c:pt>
              </c:numCache>
            </c:numRef>
          </c:yVal>
        </c:ser>
        <c:axId val="100358016"/>
        <c:axId val="100376576"/>
      </c:scatterChart>
      <c:valAx>
        <c:axId val="100358016"/>
        <c:scaling>
          <c:orientation val="minMax"/>
          <c:max val="2012"/>
          <c:min val="2005"/>
        </c:scaling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ru-RU"/>
                  <a:t>Год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100376576"/>
        <c:crosses val="autoZero"/>
        <c:crossBetween val="midCat"/>
      </c:valAx>
      <c:valAx>
        <c:axId val="1003765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ru-RU" b="0"/>
                  <a:t>Объем</a:t>
                </a:r>
                <a:r>
                  <a:rPr lang="ru-RU" b="0" baseline="0"/>
                  <a:t> производства, тонн.</a:t>
                </a:r>
                <a:endParaRPr lang="ru-RU" b="0"/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100358016"/>
        <c:crosses val="autoZero"/>
        <c:crossBetween val="midCat"/>
      </c:valAx>
    </c:plotArea>
    <c:plotVisOnly val="1"/>
    <c:dispBlanksAs val="gap"/>
  </c:chart>
  <c:spPr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scatterChart>
        <c:scatterStyle val="lineMarker"/>
        <c:ser>
          <c:idx val="0"/>
          <c:order val="0"/>
          <c:tx>
            <c:strRef>
              <c:f>'план объемов проихводства'!$D$1</c:f>
              <c:strCache>
                <c:ptCount val="1"/>
                <c:pt idx="0">
                  <c:v>Удельный расход на тонну электричества</c:v>
                </c:pt>
              </c:strCache>
            </c:strRef>
          </c:tx>
          <c:trendline>
            <c:trendlineType val="power"/>
          </c:trendline>
          <c:trendline>
            <c:trendlineType val="poly"/>
            <c:order val="2"/>
            <c:dispRSqr val="1"/>
            <c:dispEq val="1"/>
            <c:trendlineLbl>
              <c:layout>
                <c:manualLayout>
                  <c:x val="1.5239811440229813E-2"/>
                  <c:y val="0.15428472759268691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lang="en-US"/>
                  </a:pPr>
                  <a:endParaRPr lang="ru-RU"/>
                </a:p>
              </c:txPr>
            </c:trendlineLbl>
          </c:trendline>
          <c:xVal>
            <c:numRef>
              <c:f>'план объемов проихводства'!$B$2:$B$9</c:f>
              <c:numCache>
                <c:formatCode>General</c:formatCod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numCache>
            </c:numRef>
          </c:xVal>
          <c:yVal>
            <c:numRef>
              <c:f>'план объемов проихводства'!$D$2:$D$9</c:f>
              <c:numCache>
                <c:formatCode>General</c:formatCode>
                <c:ptCount val="8"/>
                <c:pt idx="0">
                  <c:v>10243</c:v>
                </c:pt>
                <c:pt idx="1">
                  <c:v>7950</c:v>
                </c:pt>
                <c:pt idx="2">
                  <c:v>6940</c:v>
                </c:pt>
                <c:pt idx="3">
                  <c:v>5934</c:v>
                </c:pt>
                <c:pt idx="4">
                  <c:v>5173</c:v>
                </c:pt>
                <c:pt idx="5">
                  <c:v>4125</c:v>
                </c:pt>
                <c:pt idx="6">
                  <c:v>3540</c:v>
                </c:pt>
                <c:pt idx="7" formatCode="0">
                  <c:v>4072.3452267022722</c:v>
                </c:pt>
              </c:numCache>
            </c:numRef>
          </c:yVal>
        </c:ser>
        <c:axId val="102301056"/>
        <c:axId val="102155776"/>
      </c:scatterChart>
      <c:valAx>
        <c:axId val="102301056"/>
        <c:scaling>
          <c:orientation val="minMax"/>
          <c:max val="2012"/>
          <c:min val="2005"/>
        </c:scaling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ru-RU"/>
                  <a:t>Год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102155776"/>
        <c:crosses val="autoZero"/>
        <c:crossBetween val="midCat"/>
      </c:valAx>
      <c:valAx>
        <c:axId val="1021557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ru-RU" b="0"/>
                  <a:t>Удельный расход тепла на тонну продукции, гКал</a:t>
                </a:r>
                <a:r>
                  <a:rPr lang="ru-RU" b="0" baseline="0"/>
                  <a:t>.</a:t>
                </a:r>
                <a:endParaRPr lang="ru-RU" b="0"/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102301056"/>
        <c:crosses val="autoZero"/>
        <c:crossBetween val="midCat"/>
      </c:valAx>
    </c:plotArea>
    <c:plotVisOnly val="1"/>
    <c:dispBlanksAs val="gap"/>
  </c:chart>
  <c:spPr>
    <a:ln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scatterChart>
        <c:scatterStyle val="lineMarker"/>
        <c:ser>
          <c:idx val="0"/>
          <c:order val="0"/>
          <c:tx>
            <c:strRef>
              <c:f>'план объемов проихводства'!$E$1</c:f>
              <c:strCache>
                <c:ptCount val="1"/>
                <c:pt idx="0">
                  <c:v>Удельный расход на тонну тепла</c:v>
                </c:pt>
              </c:strCache>
            </c:strRef>
          </c:tx>
          <c:trendline>
            <c:trendlineType val="poly"/>
            <c:order val="2"/>
            <c:dispRSqr val="1"/>
            <c:dispEq val="1"/>
            <c:trendlineLbl>
              <c:layout>
                <c:manualLayout>
                  <c:x val="3.2681719780371245E-2"/>
                  <c:y val="0.20917739801907154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lang="en-US"/>
                  </a:pPr>
                  <a:endParaRPr lang="ru-RU"/>
                </a:p>
              </c:txPr>
            </c:trendlineLbl>
          </c:trendline>
          <c:xVal>
            <c:numRef>
              <c:f>'план объемов проихводства'!$B$2:$B$9</c:f>
              <c:numCache>
                <c:formatCode>General</c:formatCode>
                <c:ptCount val="8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</c:numCache>
            </c:numRef>
          </c:xVal>
          <c:yVal>
            <c:numRef>
              <c:f>'план объемов проихводства'!$E$2:$E$9</c:f>
              <c:numCache>
                <c:formatCode>General</c:formatCode>
                <c:ptCount val="8"/>
                <c:pt idx="0">
                  <c:v>6245</c:v>
                </c:pt>
                <c:pt idx="1">
                  <c:v>5630</c:v>
                </c:pt>
                <c:pt idx="2">
                  <c:v>4971</c:v>
                </c:pt>
                <c:pt idx="3">
                  <c:v>4375</c:v>
                </c:pt>
                <c:pt idx="4">
                  <c:v>4089</c:v>
                </c:pt>
                <c:pt idx="5">
                  <c:v>3471</c:v>
                </c:pt>
                <c:pt idx="6">
                  <c:v>3120</c:v>
                </c:pt>
                <c:pt idx="7">
                  <c:v>3193</c:v>
                </c:pt>
              </c:numCache>
            </c:numRef>
          </c:yVal>
        </c:ser>
        <c:axId val="52499968"/>
        <c:axId val="52501888"/>
      </c:scatterChart>
      <c:valAx>
        <c:axId val="52499968"/>
        <c:scaling>
          <c:orientation val="minMax"/>
          <c:max val="2012"/>
          <c:min val="2005"/>
        </c:scaling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ru-RU"/>
                  <a:t>Год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52501888"/>
        <c:crosses val="autoZero"/>
        <c:crossBetween val="midCat"/>
      </c:valAx>
      <c:valAx>
        <c:axId val="5250188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ru-RU" sz="1000" b="0" i="0" baseline="0"/>
                  <a:t>Удельный расход электричества на тонну продукции, кВт час.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52499968"/>
        <c:crosses val="autoZero"/>
        <c:crossBetween val="midCat"/>
      </c:valAx>
      <c:spPr>
        <a:ln>
          <a:noFill/>
        </a:ln>
      </c:spPr>
    </c:plotArea>
    <c:plotVisOnly val="1"/>
    <c:dispBlanksAs val="gap"/>
  </c:chart>
  <c:spPr>
    <a:ln>
      <a:noFill/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scatterChart>
        <c:scatterStyle val="lineMarker"/>
        <c:ser>
          <c:idx val="0"/>
          <c:order val="0"/>
          <c:xVal>
            <c:numRef>
              <c:f>'организ план'!$B$21:$B$26</c:f>
              <c:numCache>
                <c:formatCode>General</c:formatCode>
                <c:ptCount val="6"/>
                <c:pt idx="0">
                  <c:v>2014</c:v>
                </c:pt>
                <c:pt idx="1">
                  <c:v>2013</c:v>
                </c:pt>
                <c:pt idx="2">
                  <c:v>2012</c:v>
                </c:pt>
                <c:pt idx="3">
                  <c:v>2011</c:v>
                </c:pt>
                <c:pt idx="4">
                  <c:v>2010</c:v>
                </c:pt>
                <c:pt idx="5">
                  <c:v>2009</c:v>
                </c:pt>
              </c:numCache>
            </c:numRef>
          </c:xVal>
          <c:yVal>
            <c:numRef>
              <c:f>'организ план'!$C$21:$C$26</c:f>
              <c:numCache>
                <c:formatCode>General</c:formatCode>
                <c:ptCount val="6"/>
                <c:pt idx="0">
                  <c:v>5264</c:v>
                </c:pt>
                <c:pt idx="1">
                  <c:v>4700</c:v>
                </c:pt>
                <c:pt idx="2">
                  <c:v>4300</c:v>
                </c:pt>
                <c:pt idx="3">
                  <c:v>3650</c:v>
                </c:pt>
                <c:pt idx="4">
                  <c:v>3410</c:v>
                </c:pt>
                <c:pt idx="5">
                  <c:v>2930</c:v>
                </c:pt>
              </c:numCache>
            </c:numRef>
          </c:yVal>
        </c:ser>
        <c:axId val="52520448"/>
        <c:axId val="52522368"/>
      </c:scatterChart>
      <c:valAx>
        <c:axId val="52520448"/>
        <c:scaling>
          <c:orientation val="minMax"/>
          <c:max val="2013"/>
          <c:min val="2009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</c:title>
        <c:numFmt formatCode="General" sourceLinked="1"/>
        <c:majorTickMark val="none"/>
        <c:tickLblPos val="nextTo"/>
        <c:crossAx val="52522368"/>
        <c:crosses val="autoZero"/>
        <c:crossBetween val="midCat"/>
      </c:valAx>
      <c:valAx>
        <c:axId val="5252236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Средняя зароботная плата,</a:t>
                </a:r>
                <a:r>
                  <a:rPr lang="ru-RU" baseline="0"/>
                  <a:t> тыс. руб.</a:t>
                </a:r>
              </a:p>
            </c:rich>
          </c:tx>
        </c:title>
        <c:numFmt formatCode="General" sourceLinked="1"/>
        <c:majorTickMark val="none"/>
        <c:tickLblPos val="nextTo"/>
        <c:crossAx val="52520448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1"/>
          <c:order val="1"/>
          <c:spPr>
            <a:ln w="25400">
              <a:noFill/>
            </a:ln>
          </c:spPr>
          <c:val>
            <c:numRef>
              <c:f>расчетки!$B$27:$L$27</c:f>
            </c:numRef>
          </c:val>
        </c:ser>
        <c:ser>
          <c:idx val="0"/>
          <c:order val="0"/>
          <c:val>
            <c:numRef>
              <c:f>'[лера программа (Автосохраненный).xls]Плановые показатели'!$B$44:$L$44</c:f>
              <c:numCache>
                <c:formatCode>0</c:formatCode>
                <c:ptCount val="11"/>
                <c:pt idx="0">
                  <c:v>-542725.48985600774</c:v>
                </c:pt>
                <c:pt idx="1">
                  <c:v>-426687.72423957841</c:v>
                </c:pt>
                <c:pt idx="2">
                  <c:v>-318346.36753295362</c:v>
                </c:pt>
                <c:pt idx="3">
                  <c:v>-208289.85408634142</c:v>
                </c:pt>
                <c:pt idx="4">
                  <c:v>-96674.184631279379</c:v>
                </c:pt>
                <c:pt idx="5">
                  <c:v>18177.563006064265</c:v>
                </c:pt>
                <c:pt idx="6">
                  <c:v>111486.67003299642</c:v>
                </c:pt>
                <c:pt idx="7">
                  <c:v>208398.63826544059</c:v>
                </c:pt>
                <c:pt idx="8">
                  <c:v>310717.23332019598</c:v>
                </c:pt>
                <c:pt idx="9">
                  <c:v>418394.78627886612</c:v>
                </c:pt>
                <c:pt idx="10">
                  <c:v>531390.82963960362</c:v>
                </c:pt>
              </c:numCache>
            </c:numRef>
          </c:val>
        </c:ser>
        <c:axId val="52552448"/>
        <c:axId val="52553984"/>
      </c:barChart>
      <c:catAx>
        <c:axId val="52552448"/>
        <c:scaling>
          <c:orientation val="minMax"/>
        </c:scaling>
        <c:axPos val="b"/>
        <c:majorTickMark val="none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52553984"/>
        <c:crosses val="autoZero"/>
        <c:auto val="1"/>
        <c:lblAlgn val="ctr"/>
        <c:lblOffset val="100"/>
      </c:catAx>
      <c:valAx>
        <c:axId val="525539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NPV, </a:t>
                </a:r>
                <a:r>
                  <a:rPr lang="ru-RU"/>
                  <a:t>млн.руб.</a:t>
                </a:r>
              </a:p>
            </c:rich>
          </c:tx>
        </c:title>
        <c:numFmt formatCode="0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52552448"/>
        <c:crosses val="autoZero"/>
        <c:crossBetween val="between"/>
      </c:valAx>
    </c:plotArea>
    <c:plotVisOnly val="1"/>
    <c:dispBlanksAs val="zero"/>
  </c:chart>
  <c:spPr>
    <a:ln>
      <a:noFill/>
    </a:ln>
  </c:sp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cat>
            <c:strRef>
              <c:f>Чувствительность!$A$5:$A$9</c:f>
              <c:strCache>
                <c:ptCount val="5"/>
                <c:pt idx="0">
                  <c:v>Курс доллара, руб за долл.</c:v>
                </c:pt>
                <c:pt idx="1">
                  <c:v>Цена за газ, долл. за тыс. куб. м.</c:v>
                </c:pt>
                <c:pt idx="2">
                  <c:v>Тариф на электричество , руб. за квт/ч</c:v>
                </c:pt>
                <c:pt idx="3">
                  <c:v>Тариф тепло , руб. за гКал</c:v>
                </c:pt>
                <c:pt idx="4">
                  <c:v>Объем производства, тыс тонн</c:v>
                </c:pt>
              </c:strCache>
            </c:strRef>
          </c:cat>
          <c:val>
            <c:numRef>
              <c:f>Чувствительность!$I$5:$I$9</c:f>
              <c:numCache>
                <c:formatCode>General</c:formatCode>
                <c:ptCount val="5"/>
                <c:pt idx="0">
                  <c:v>0.67000000000000126</c:v>
                </c:pt>
                <c:pt idx="1">
                  <c:v>0.77000000000000113</c:v>
                </c:pt>
                <c:pt idx="2">
                  <c:v>2.73</c:v>
                </c:pt>
                <c:pt idx="3">
                  <c:v>0.19</c:v>
                </c:pt>
                <c:pt idx="4">
                  <c:v>4.92</c:v>
                </c:pt>
              </c:numCache>
            </c:numRef>
          </c:val>
        </c:ser>
        <c:axId val="95805824"/>
        <c:axId val="95807360"/>
      </c:barChart>
      <c:catAx>
        <c:axId val="95805824"/>
        <c:scaling>
          <c:orientation val="minMax"/>
        </c:scaling>
        <c:axPos val="b"/>
        <c:tickLblPos val="nextTo"/>
        <c:spPr>
          <a:ln>
            <a:noFill/>
          </a:ln>
        </c:spPr>
        <c:crossAx val="95807360"/>
        <c:crosses val="autoZero"/>
        <c:auto val="1"/>
        <c:lblAlgn val="ctr"/>
        <c:lblOffset val="100"/>
      </c:catAx>
      <c:valAx>
        <c:axId val="95807360"/>
        <c:scaling>
          <c:orientation val="minMax"/>
        </c:scaling>
        <c:axPos val="l"/>
        <c:majorGridlines/>
        <c:numFmt formatCode="General" sourceLinked="1"/>
        <c:tickLblPos val="nextTo"/>
        <c:crossAx val="95805824"/>
        <c:crosses val="autoZero"/>
        <c:crossBetween val="between"/>
      </c:valAx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B3910-0639-4E99-BEED-92EF5974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38</Pages>
  <Words>8731</Words>
  <Characters>49770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lera</dc:creator>
  <cp:lastModifiedBy>lera</cp:lastModifiedBy>
  <cp:revision>9</cp:revision>
  <dcterms:created xsi:type="dcterms:W3CDTF">2013-12-22T16:52:00Z</dcterms:created>
  <dcterms:modified xsi:type="dcterms:W3CDTF">2013-12-23T07:33:00Z</dcterms:modified>
</cp:coreProperties>
</file>