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044" w:rsidRPr="00B55CE3" w:rsidRDefault="005C5044" w:rsidP="00140A3D">
      <w:pPr>
        <w:jc w:val="center"/>
      </w:pPr>
      <w:r w:rsidRPr="00B55CE3">
        <w:t>ВВЕДЕНИЕ</w:t>
      </w:r>
    </w:p>
    <w:p w:rsidR="00C230B9" w:rsidRDefault="005C5044" w:rsidP="00140A3D">
      <w:pPr>
        <w:ind w:firstLine="709"/>
        <w:jc w:val="both"/>
      </w:pPr>
      <w:r w:rsidRPr="00B55CE3">
        <w:t xml:space="preserve">Инвестиционная деятельность в той или иной степени присуща любому предприятию. Она представляет собой один из наиболее важных аспектов функционирования любой коммерческой организации. Причинами, обусловливающими необходимость инвестиций, являются обновление имеющейся материально-технической базы, наращивание объемов производства, освоение новых видов деятельности. </w:t>
      </w:r>
    </w:p>
    <w:p w:rsidR="005C5044" w:rsidRPr="00B55CE3" w:rsidRDefault="005C5044" w:rsidP="00140A3D">
      <w:pPr>
        <w:ind w:firstLine="709"/>
        <w:jc w:val="both"/>
      </w:pPr>
      <w:r w:rsidRPr="00B55CE3">
        <w:t>Значение экономического анализа для планирования и осуществления инвестиционной деятельности трудно переоценить. При этом особую важность имеет предварительный анализ, который проводится на стадии разработки инвестиционных проектов и способствует принятию разумных и обоснованных управленческих решений.</w:t>
      </w:r>
    </w:p>
    <w:p w:rsidR="005C5044" w:rsidRPr="00B55CE3" w:rsidRDefault="005C5044" w:rsidP="00140A3D">
      <w:pPr>
        <w:ind w:firstLine="709"/>
        <w:jc w:val="both"/>
      </w:pPr>
      <w:r w:rsidRPr="00B55CE3">
        <w:t>Степень ответственности за принятие инвестиционного проекта в рамках того или иного направления различна. Нередко решения должны приниматься в условиях, когда имеется ряд альтернативных или взаимно независимых проектов. В этом случае необходимо сделать выбор одного или нескольких проектов, основываясь на каких-то критериях. Очевидно, что таких критериев может быть несколько, а вероятность того, что какой-то один проект будет предпочтительнее других по всем критериям, как правило, значительно меньше единицы.</w:t>
      </w:r>
    </w:p>
    <w:p w:rsidR="005C5044" w:rsidRPr="00B55CE3" w:rsidRDefault="005C5044" w:rsidP="00140A3D">
      <w:pPr>
        <w:ind w:firstLine="709"/>
        <w:jc w:val="both"/>
      </w:pPr>
      <w:r w:rsidRPr="00B55CE3">
        <w:t>Принятие решений инвестиционного характера, как и любой другой вид управленческой деятельности, основывается на использовании различных формализованных и неформализованных методов. Степень их сочетания определяется разными обстоятельствами, в том числе и тем из них, насколько менеджер знаком с имеющимся аппаратом, применимым в том или ином конкретном случае. В отечественной и зарубежной практике известен целый ряд формализованных методов, расчеты, с помощью которых могут служить основой для принятия решений в области инвестиционной политики. Какого-то универсального метода, пригодного для всех случаев жизни, не существует. Вероятно, управление все же в большей степени является искусством, чем наукой. Тем не менее, имея некоторые оценки, полученные формализованными методами, пусть даже в известной степени условные, легче принимать окончательные решения.</w:t>
      </w:r>
    </w:p>
    <w:p w:rsidR="005C5044" w:rsidRPr="00B55CE3" w:rsidRDefault="005C5044" w:rsidP="00140A3D">
      <w:pPr>
        <w:ind w:firstLine="709"/>
        <w:jc w:val="both"/>
      </w:pPr>
      <w:r w:rsidRPr="00B55CE3">
        <w:t>Весьма часто предприятие сталкивается с ситуацией, когда имеется ряд альтернативных (взаимоисключающих) инвестиционных проектов. Естественно, возникает необходимость в сравнении этих проектов и выборе наиболее привлекательных из них по каким-либо критериям.</w:t>
      </w:r>
    </w:p>
    <w:p w:rsidR="00244BAA" w:rsidRDefault="00244BAA" w:rsidP="00140A3D">
      <w:pPr>
        <w:ind w:firstLine="709"/>
        <w:jc w:val="both"/>
      </w:pPr>
      <w:r w:rsidRPr="00B55CE3">
        <w:t xml:space="preserve">Объект </w:t>
      </w:r>
      <w:r w:rsidR="00774306">
        <w:t>планирования</w:t>
      </w:r>
      <w:r w:rsidRPr="00B55CE3">
        <w:t xml:space="preserve"> – </w:t>
      </w:r>
      <w:r w:rsidR="001F41A4">
        <w:t xml:space="preserve">деятельность </w:t>
      </w:r>
      <w:r w:rsidRPr="00B55CE3">
        <w:t>ОАО «СветлогорскХимволокно».</w:t>
      </w:r>
    </w:p>
    <w:p w:rsidR="001D6A5F" w:rsidRPr="00B55CE3" w:rsidRDefault="001D6A5F" w:rsidP="00140A3D">
      <w:pPr>
        <w:ind w:firstLine="709"/>
        <w:jc w:val="both"/>
      </w:pPr>
      <w:r>
        <w:t xml:space="preserve">Предмет планирования </w:t>
      </w:r>
      <w:r w:rsidR="00270063">
        <w:t>–</w:t>
      </w:r>
      <w:r>
        <w:t xml:space="preserve"> </w:t>
      </w:r>
      <w:r w:rsidRPr="00B55CE3">
        <w:t>инвестици</w:t>
      </w:r>
      <w:r w:rsidR="00270063">
        <w:t>и в</w:t>
      </w:r>
      <w:r w:rsidRPr="00B55CE3">
        <w:t xml:space="preserve"> строительств</w:t>
      </w:r>
      <w:r w:rsidR="00270063">
        <w:t>о</w:t>
      </w:r>
      <w:r w:rsidRPr="00B55CE3">
        <w:t xml:space="preserve"> мини ТЭЦ на предприятии ОАО «СветлогорскХимволокно». </w:t>
      </w:r>
    </w:p>
    <w:p w:rsidR="005C5044" w:rsidRPr="00B55CE3" w:rsidRDefault="005C5044" w:rsidP="00140A3D">
      <w:pPr>
        <w:ind w:firstLine="709"/>
        <w:jc w:val="both"/>
      </w:pPr>
      <w:r w:rsidRPr="00B55CE3">
        <w:t xml:space="preserve">Цель данной курсовой работы – разработать инвестиционный проект строительства мини ТЭЦ на предприятии ОАО «СветлогорскХимволокно». </w:t>
      </w:r>
    </w:p>
    <w:p w:rsidR="005C5044" w:rsidRPr="00B55CE3" w:rsidRDefault="005C5044" w:rsidP="00140A3D"/>
    <w:p w:rsidR="005C5044" w:rsidRPr="00B55CE3" w:rsidRDefault="005C5044" w:rsidP="00140A3D"/>
    <w:p w:rsidR="005C5044" w:rsidRPr="00B55CE3" w:rsidRDefault="00C230B9" w:rsidP="00140A3D">
      <w:r>
        <w:br w:type="page"/>
      </w:r>
    </w:p>
    <w:p w:rsidR="00244BAA" w:rsidRPr="00C230B9" w:rsidRDefault="00C230B9" w:rsidP="00140A3D">
      <w:pPr>
        <w:pStyle w:val="Heading2"/>
        <w:numPr>
          <w:ilvl w:val="0"/>
          <w:numId w:val="6"/>
        </w:numPr>
        <w:spacing w:line="240" w:lineRule="auto"/>
        <w:jc w:val="center"/>
        <w:rPr>
          <w:rFonts w:ascii="Times New Roman" w:hAnsi="Times New Roman"/>
          <w:b w:val="0"/>
          <w:i w:val="0"/>
          <w:sz w:val="24"/>
        </w:rPr>
      </w:pPr>
      <w:r w:rsidRPr="00C230B9">
        <w:rPr>
          <w:rFonts w:ascii="Times New Roman" w:hAnsi="Times New Roman"/>
          <w:b w:val="0"/>
          <w:i w:val="0"/>
          <w:sz w:val="24"/>
        </w:rPr>
        <w:lastRenderedPageBreak/>
        <w:t xml:space="preserve">КРАТКАЯ ХАРАКТЕРИСТИКА </w:t>
      </w:r>
      <w:r w:rsidR="00C0249D">
        <w:rPr>
          <w:rFonts w:ascii="Times New Roman" w:hAnsi="Times New Roman"/>
          <w:b w:val="0"/>
          <w:i w:val="0"/>
          <w:sz w:val="24"/>
        </w:rPr>
        <w:t>ПРОИЗВОДСТВЕННОГО ПРЕДПРИЯТИЯ.</w:t>
      </w:r>
    </w:p>
    <w:p w:rsidR="00244BAA" w:rsidRPr="00B55CE3" w:rsidRDefault="00244BAA" w:rsidP="00140A3D">
      <w:pPr>
        <w:jc w:val="center"/>
      </w:pPr>
    </w:p>
    <w:p w:rsidR="00C0249D" w:rsidRPr="00264C35" w:rsidRDefault="00244BAA" w:rsidP="00140A3D">
      <w:pPr>
        <w:ind w:firstLine="360"/>
        <w:jc w:val="both"/>
      </w:pPr>
      <w:r w:rsidRPr="00B55CE3">
        <w:t>Открытое акционерное общество «СветлогорскХимволокно» было основано в 1964 году. Сегодня Объединение является одним из крупных многопрофильных предприятий нефтехимического комплекса Республики Беларусь.</w:t>
      </w:r>
      <w:r w:rsidR="00C0249D" w:rsidRPr="00264C35">
        <w:t xml:space="preserve">Открытое акционерное общество «СветлогорскХимволокно», входящее в состав концерна «Белнефтехим», расположено по адресу: 247400, Гомельская обл., г. Светлогорск, ул. Заводская, 5.  </w:t>
      </w:r>
    </w:p>
    <w:p w:rsidR="00244BAA" w:rsidRPr="00B55CE3" w:rsidRDefault="00244BAA" w:rsidP="00140A3D">
      <w:pPr>
        <w:ind w:firstLine="700"/>
        <w:jc w:val="both"/>
      </w:pPr>
      <w:r w:rsidRPr="00B55CE3">
        <w:t>Продукция, выпускаемая предприятием, пользуется стабильным спросом на внутреннем и внешнем рынках. География экспорта продукции охватывает свыше 40 стран в разных частях света. Система менеджмента качества производства продукции сертифицирована на соответствием</w:t>
      </w:r>
      <w:r w:rsidR="00C0249D">
        <w:t xml:space="preserve"> </w:t>
      </w:r>
      <w:r w:rsidR="00171D91">
        <w:t>м</w:t>
      </w:r>
      <w:r w:rsidRPr="00B55CE3">
        <w:t>еждународному стандарту ISO 9001: 2009 и стандарту управления экологической деятельностью предприятия</w:t>
      </w:r>
      <w:r w:rsidR="00C0249D">
        <w:t xml:space="preserve"> </w:t>
      </w:r>
      <w:r w:rsidRPr="00B55CE3">
        <w:t>STB ISO 14001: 2005. Кроме того, ОАО «СветлогорскХимволокно» является первым на территории стран СНГ предприятием, получившим международный экологический сертификат «Эко-Текс»</w:t>
      </w:r>
    </w:p>
    <w:p w:rsidR="00244BAA" w:rsidRPr="00B55CE3" w:rsidRDefault="00244BAA" w:rsidP="00140A3D">
      <w:pPr>
        <w:ind w:right="-143"/>
        <w:jc w:val="both"/>
      </w:pPr>
      <w:r w:rsidRPr="00B55CE3">
        <w:t>ОАО «СветлогорскХимволокно» структурно состоит из трех подразделений: завод искусственного волокна, завод полиэфирных текстильных нитей, производство товаров народного потребления.</w:t>
      </w:r>
    </w:p>
    <w:p w:rsidR="00C961A1" w:rsidRPr="00C961A1" w:rsidRDefault="00244BAA" w:rsidP="00140A3D">
      <w:pPr>
        <w:ind w:firstLine="360"/>
        <w:jc w:val="both"/>
      </w:pPr>
      <w:bookmarkStart w:id="0" w:name="_Toc532004621"/>
      <w:r w:rsidRPr="00B55CE3">
        <w:t>История ОАО «СветлогорскХимволокно» берет свое начало с завода искусственного волокна. Строительство завода началось в 1960 году, а в 1964 году уже был получен первый метр кордной ткани. Год за годом на площадке завода появлялись все новые и новые производства. В 70-х годах организован выпуск термостойких материалов, в 80-х - введен в эксплуатацию участо</w:t>
      </w:r>
      <w:bookmarkStart w:id="1" w:name="_GoBack"/>
      <w:bookmarkEnd w:id="1"/>
      <w:r w:rsidRPr="00B55CE3">
        <w:t>к по производству углеродных материалов, в 90-х – организован выпуск мешков из пленочных полипропиленовых нитей, нетканого материала «спанбонд» и натрия-КМЦ. Более чем за 40 лет предприятие создало собственную школу высококвалифицированных химиков-производственников и сегодня ЗИВ представляет собой крупнейшее производство продукции технического назначения в широком ассортименте.</w:t>
      </w:r>
      <w:r w:rsidR="00C0249D">
        <w:t xml:space="preserve"> </w:t>
      </w:r>
      <w:r w:rsidRPr="00B55CE3">
        <w:t>Благодаря внедрению современных технологий и модернизации основных мощностей,</w:t>
      </w:r>
      <w:r w:rsidR="00C0249D">
        <w:t xml:space="preserve"> </w:t>
      </w:r>
      <w:r w:rsidRPr="00B55CE3">
        <w:t>завод искусственного волокна поставляет на мировые рынк</w:t>
      </w:r>
      <w:bookmarkStart w:id="2" w:name="_Toc26078338"/>
      <w:bookmarkStart w:id="3" w:name="_Toc26078421"/>
      <w:bookmarkStart w:id="4" w:name="_Toc26078495"/>
      <w:bookmarkStart w:id="5" w:name="_Toc26078636"/>
      <w:bookmarkStart w:id="6" w:name="_Toc188698781"/>
      <w:r w:rsidR="00C0249D">
        <w:t>и высококачественную продукцию.</w:t>
      </w:r>
      <w:bookmarkEnd w:id="0"/>
      <w:bookmarkEnd w:id="2"/>
      <w:bookmarkEnd w:id="3"/>
      <w:bookmarkEnd w:id="4"/>
      <w:bookmarkEnd w:id="5"/>
      <w:bookmarkEnd w:id="6"/>
    </w:p>
    <w:p w:rsidR="00C45823" w:rsidRPr="00264C35" w:rsidRDefault="00C45823" w:rsidP="00140A3D">
      <w:pPr>
        <w:ind w:firstLine="700"/>
        <w:jc w:val="both"/>
      </w:pPr>
      <w:r w:rsidRPr="00264C35">
        <w:t>Общество является юридическим лицом, имеет самостоятельный баланс, печать, расчетный и иные счета в учреждениях банков.</w:t>
      </w:r>
    </w:p>
    <w:p w:rsidR="00C45823" w:rsidRPr="00EF5698" w:rsidRDefault="00C45823" w:rsidP="00140A3D">
      <w:pPr>
        <w:ind w:firstLine="700"/>
        <w:jc w:val="both"/>
      </w:pPr>
      <w:r w:rsidRPr="00264C35">
        <w:t xml:space="preserve">ОАО «СветлогорскХимволокно» - это крупное многопрофильное предприятие химической промышленности Республики Беларусь, выпускающее полиэфирные текстильные нити; вискозные технические нити и кордные ткани; углеродные волокнистые материалы; спец волокна; нетканые материалы; полипропиленовую продукцию; товары народного потребления. </w:t>
      </w:r>
    </w:p>
    <w:p w:rsidR="00244BAA" w:rsidRPr="00B55CE3" w:rsidRDefault="00244BAA" w:rsidP="00140A3D">
      <w:pPr>
        <w:ind w:firstLine="700"/>
        <w:jc w:val="both"/>
      </w:pPr>
      <w:r w:rsidRPr="00B55CE3">
        <w:t xml:space="preserve">Республиканское унитарное предприятие «Светлогорское производственное объединение «Химволокно» является по цели деятельности:коммерческой организацией; по форме собственности: со 100-процентным государственным капиталом. </w:t>
      </w:r>
    </w:p>
    <w:p w:rsidR="00244BAA" w:rsidRDefault="00244BAA" w:rsidP="00140A3D">
      <w:pPr>
        <w:ind w:firstLine="700"/>
        <w:jc w:val="both"/>
      </w:pPr>
      <w:r w:rsidRPr="00B55CE3">
        <w:t>Данное предприятие является:</w:t>
      </w:r>
    </w:p>
    <w:p w:rsidR="001F41A4" w:rsidRPr="00B55CE3" w:rsidRDefault="001F41A4" w:rsidP="00140A3D">
      <w:pPr>
        <w:ind w:firstLine="700"/>
        <w:jc w:val="both"/>
      </w:pPr>
      <w:r>
        <w:t>- По типу производства - массовое</w:t>
      </w:r>
      <w:r w:rsidRPr="00B55CE3">
        <w:t>;</w:t>
      </w:r>
    </w:p>
    <w:p w:rsidR="00244BAA" w:rsidRPr="00B55CE3" w:rsidRDefault="00244BAA" w:rsidP="00140A3D">
      <w:pPr>
        <w:ind w:firstLine="700"/>
        <w:jc w:val="both"/>
      </w:pPr>
      <w:r w:rsidRPr="00B55CE3">
        <w:t>- По форме собственности –государственное;</w:t>
      </w:r>
    </w:p>
    <w:p w:rsidR="00244BAA" w:rsidRPr="00B55CE3" w:rsidRDefault="00244BAA" w:rsidP="00140A3D">
      <w:pPr>
        <w:ind w:firstLine="700"/>
        <w:jc w:val="both"/>
        <w:rPr>
          <w:shd w:val="clear" w:color="auto" w:fill="FFFFFF"/>
        </w:rPr>
      </w:pPr>
      <w:r w:rsidRPr="00B55CE3">
        <w:t xml:space="preserve">- По </w:t>
      </w:r>
      <w:r w:rsidRPr="00B55CE3">
        <w:rPr>
          <w:shd w:val="clear" w:color="auto" w:fill="FFFFFF"/>
        </w:rPr>
        <w:t>организационно-экономической форме – открытое акционерное общество;</w:t>
      </w:r>
    </w:p>
    <w:p w:rsidR="00244BAA" w:rsidRPr="00B55CE3" w:rsidRDefault="00244BAA" w:rsidP="00140A3D">
      <w:pPr>
        <w:ind w:firstLine="700"/>
        <w:jc w:val="both"/>
        <w:rPr>
          <w:shd w:val="clear" w:color="auto" w:fill="FFFFFF"/>
        </w:rPr>
      </w:pPr>
      <w:r w:rsidRPr="00B55CE3">
        <w:rPr>
          <w:shd w:val="clear" w:color="auto" w:fill="FFFFFF"/>
        </w:rPr>
        <w:t>- По масштабу – крупное;</w:t>
      </w:r>
    </w:p>
    <w:p w:rsidR="00244BAA" w:rsidRPr="00B55CE3" w:rsidRDefault="00244BAA" w:rsidP="00140A3D">
      <w:pPr>
        <w:ind w:firstLine="700"/>
        <w:jc w:val="both"/>
        <w:rPr>
          <w:shd w:val="clear" w:color="auto" w:fill="FFFFFF"/>
        </w:rPr>
      </w:pPr>
      <w:r w:rsidRPr="00B55CE3">
        <w:rPr>
          <w:shd w:val="clear" w:color="auto" w:fill="FFFFFF"/>
        </w:rPr>
        <w:t>- По цели деятельности – коммерческое;</w:t>
      </w:r>
    </w:p>
    <w:p w:rsidR="00244BAA" w:rsidRPr="00B55CE3" w:rsidRDefault="00244BAA" w:rsidP="00140A3D">
      <w:pPr>
        <w:ind w:firstLine="700"/>
        <w:jc w:val="both"/>
        <w:rPr>
          <w:shd w:val="clear" w:color="auto" w:fill="FFFFFF"/>
        </w:rPr>
      </w:pPr>
      <w:r w:rsidRPr="00B55CE3">
        <w:rPr>
          <w:shd w:val="clear" w:color="auto" w:fill="FFFFFF"/>
        </w:rPr>
        <w:t>- Основной вид деятельности – выпуск нитей;</w:t>
      </w:r>
    </w:p>
    <w:p w:rsidR="00244BAA" w:rsidRPr="00B55CE3" w:rsidRDefault="00244BAA" w:rsidP="00140A3D">
      <w:pPr>
        <w:ind w:firstLine="700"/>
        <w:jc w:val="both"/>
        <w:rPr>
          <w:shd w:val="clear" w:color="auto" w:fill="FFFFFF"/>
        </w:rPr>
      </w:pPr>
      <w:r w:rsidRPr="00B55CE3">
        <w:rPr>
          <w:shd w:val="clear" w:color="auto" w:fill="FFFFFF"/>
        </w:rPr>
        <w:t>- По характеру воздействия на предмет труда –обрабатывающее;</w:t>
      </w:r>
    </w:p>
    <w:p w:rsidR="00244BAA" w:rsidRPr="00B55CE3" w:rsidRDefault="00244BAA" w:rsidP="00140A3D">
      <w:pPr>
        <w:ind w:firstLine="700"/>
        <w:jc w:val="both"/>
        <w:rPr>
          <w:shd w:val="clear" w:color="auto" w:fill="FFFFFF"/>
        </w:rPr>
      </w:pPr>
      <w:r w:rsidRPr="00B55CE3">
        <w:rPr>
          <w:shd w:val="clear" w:color="auto" w:fill="FFFFFF"/>
        </w:rPr>
        <w:t>- По степени специализации – специализированные;</w:t>
      </w:r>
    </w:p>
    <w:p w:rsidR="00244BAA" w:rsidRPr="00B55CE3" w:rsidRDefault="00244BAA" w:rsidP="00140A3D">
      <w:pPr>
        <w:ind w:firstLine="700"/>
        <w:jc w:val="both"/>
        <w:rPr>
          <w:shd w:val="clear" w:color="auto" w:fill="FFFFFF"/>
        </w:rPr>
      </w:pPr>
      <w:r w:rsidRPr="00B55CE3">
        <w:rPr>
          <w:shd w:val="clear" w:color="auto" w:fill="FFFFFF"/>
        </w:rPr>
        <w:t>- По степени механизации и автоматизации - комплексно-механизированное.</w:t>
      </w:r>
    </w:p>
    <w:p w:rsidR="00244BAA" w:rsidRDefault="00F6419E" w:rsidP="00140A3D">
      <w:pPr>
        <w:pStyle w:val="BodyText"/>
        <w:spacing w:before="0" w:after="0" w:line="240" w:lineRule="auto"/>
        <w:ind w:left="0" w:firstLine="539"/>
        <w:rPr>
          <w:rFonts w:ascii="Times New Roman" w:hAnsi="Times New Roman"/>
          <w:sz w:val="24"/>
          <w:szCs w:val="24"/>
        </w:rPr>
      </w:pPr>
      <w:r w:rsidRPr="00F6419E">
        <w:rPr>
          <w:rFonts w:ascii="Times New Roman" w:hAnsi="Times New Roman"/>
          <w:spacing w:val="0"/>
          <w:sz w:val="24"/>
          <w:szCs w:val="24"/>
        </w:rPr>
        <w:t>По состоянию на 01.01.10 года размер уставного фонда предприятия составил 190 млрд. рублей.</w:t>
      </w:r>
      <w:r w:rsidR="00244BAA" w:rsidRPr="00B55CE3">
        <w:rPr>
          <w:rFonts w:ascii="Times New Roman" w:hAnsi="Times New Roman"/>
          <w:sz w:val="24"/>
          <w:szCs w:val="24"/>
        </w:rPr>
        <w:t xml:space="preserve">РУП «СПО «Химволокно» является акционером ОАО «ЦК МПФГ «Формаш», ООО «МК «Формаш», ОАО «Белвнешэкономбанк», ОАО «БПС-Банк», а также </w:t>
      </w:r>
      <w:r w:rsidR="00244BAA" w:rsidRPr="00B55CE3">
        <w:rPr>
          <w:rFonts w:ascii="Times New Roman" w:hAnsi="Times New Roman"/>
          <w:sz w:val="24"/>
          <w:szCs w:val="24"/>
        </w:rPr>
        <w:lastRenderedPageBreak/>
        <w:t xml:space="preserve">учредителемРеспубликанского дочернего санаторно-курортного унитарного предприятия «Санаторий «Серебряные ключи». </w:t>
      </w:r>
    </w:p>
    <w:p w:rsidR="00244BAA" w:rsidRDefault="00244BAA" w:rsidP="00140A3D">
      <w:pPr>
        <w:pStyle w:val="BodyTextIndent2"/>
        <w:spacing w:before="0"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B55CE3">
        <w:rPr>
          <w:rFonts w:ascii="Times New Roman" w:hAnsi="Times New Roman"/>
          <w:sz w:val="24"/>
          <w:szCs w:val="24"/>
        </w:rPr>
        <w:t>РУП «СПО «Химволокно» специализируется на выпуске полиэфирных текстильных нитей, вискозных технических нитей, вискозной кордной ткани, угл</w:t>
      </w:r>
      <w:r w:rsidR="0024286A">
        <w:rPr>
          <w:rFonts w:ascii="Times New Roman" w:hAnsi="Times New Roman"/>
          <w:sz w:val="24"/>
          <w:szCs w:val="24"/>
        </w:rPr>
        <w:t>еродных волокнистых материалов</w:t>
      </w:r>
      <w:r w:rsidRPr="00B55CE3">
        <w:rPr>
          <w:rFonts w:ascii="Times New Roman" w:hAnsi="Times New Roman"/>
          <w:sz w:val="24"/>
          <w:szCs w:val="24"/>
        </w:rPr>
        <w:t xml:space="preserve">, полипропиленовой продукции, нетканых материалов </w:t>
      </w:r>
      <w:r w:rsidR="0024286A" w:rsidRPr="0024286A">
        <w:rPr>
          <w:rFonts w:ascii="Times New Roman" w:hAnsi="Times New Roman"/>
          <w:bCs/>
          <w:iCs/>
          <w:sz w:val="24"/>
          <w:szCs w:val="24"/>
        </w:rPr>
        <w:t xml:space="preserve">Спанлейс  </w:t>
      </w:r>
      <w:r w:rsidRPr="00B55CE3">
        <w:rPr>
          <w:rFonts w:ascii="Times New Roman" w:hAnsi="Times New Roman"/>
          <w:sz w:val="24"/>
          <w:szCs w:val="24"/>
        </w:rPr>
        <w:t xml:space="preserve">и товаров народного потребления. </w:t>
      </w:r>
      <w:r w:rsidR="00373496" w:rsidRPr="00373496">
        <w:rPr>
          <w:rFonts w:ascii="Times New Roman" w:hAnsi="Times New Roman"/>
          <w:sz w:val="24"/>
          <w:szCs w:val="24"/>
        </w:rPr>
        <w:t>В структуре товарной продукции основную долю (52,4%) занимают полиэфирные текстильные нити, выпускаемые заводом полиэфирных текстильных нитей. Ассортимент выпускаемой продукции включает полиэфирные текстурированные крученые и некрученые, крашеные и неокрашенные нити, а также пневмосоединенные неокрашенные и крашеные нити на цилиндрических биконусных паковках с крестовой намоткой. Основная область их применения - производство тканей и трикотажных полотен для товаров легкой промышленности.</w:t>
      </w:r>
    </w:p>
    <w:p w:rsidR="001F41A4" w:rsidRDefault="001F41A4" w:rsidP="00140A3D">
      <w:pPr>
        <w:pStyle w:val="BodyTextIndent2"/>
        <w:spacing w:before="0" w:after="0" w:line="240" w:lineRule="auto"/>
        <w:ind w:left="0" w:firstLine="567"/>
        <w:rPr>
          <w:rFonts w:ascii="Times New Roman" w:hAnsi="Times New Roman"/>
          <w:bCs/>
          <w:iCs/>
          <w:sz w:val="24"/>
          <w:szCs w:val="24"/>
        </w:rPr>
      </w:pPr>
      <w:r w:rsidRPr="001F41A4">
        <w:rPr>
          <w:rFonts w:ascii="Times New Roman" w:hAnsi="Times New Roman"/>
          <w:sz w:val="24"/>
          <w:szCs w:val="24"/>
        </w:rPr>
        <w:t>Следует отметить, что наибольший объем полиэфирной нити РУП «СПО «Химволокно» реализуется в Российскую Федерацию 54,99% от</w:t>
      </w:r>
      <w:r w:rsidR="00D41546">
        <w:rPr>
          <w:rFonts w:ascii="Times New Roman" w:hAnsi="Times New Roman"/>
          <w:sz w:val="24"/>
          <w:szCs w:val="24"/>
        </w:rPr>
        <w:t xml:space="preserve"> общего объема реализации в 2010</w:t>
      </w:r>
      <w:r>
        <w:rPr>
          <w:rFonts w:ascii="Times New Roman" w:hAnsi="Times New Roman"/>
          <w:sz w:val="24"/>
          <w:szCs w:val="24"/>
        </w:rPr>
        <w:t xml:space="preserve"> году</w:t>
      </w:r>
      <w:r w:rsidRPr="001F41A4">
        <w:rPr>
          <w:rFonts w:ascii="Times New Roman" w:hAnsi="Times New Roman"/>
          <w:sz w:val="24"/>
          <w:szCs w:val="24"/>
        </w:rPr>
        <w:t>, около 27,8 % продается на внутреннем рынке, остальные 17,21%  реализуется на рынки других стран (Польша, Украина, Узбекистан, Италия, Франция, и т.д.).</w:t>
      </w:r>
      <w:r w:rsidRPr="007B242B">
        <w:rPr>
          <w:rFonts w:ascii="Times New Roman" w:hAnsi="Times New Roman"/>
          <w:bCs/>
          <w:iCs/>
          <w:sz w:val="24"/>
          <w:szCs w:val="24"/>
        </w:rPr>
        <w:t xml:space="preserve"> Основными потребителями вискозных технических нитей и тканей являются 5 крупнейших корпораций, имеющих на территории Европы 70 заводов. Это</w:t>
      </w:r>
      <w:r w:rsidRPr="001F41A4">
        <w:rPr>
          <w:rFonts w:ascii="Times New Roman" w:hAnsi="Times New Roman"/>
          <w:bCs/>
          <w:iCs/>
          <w:sz w:val="24"/>
          <w:szCs w:val="24"/>
          <w:lang w:val="en-US"/>
        </w:rPr>
        <w:t xml:space="preserve"> </w:t>
      </w:r>
      <w:r w:rsidRPr="007B242B">
        <w:rPr>
          <w:rFonts w:ascii="Times New Roman" w:hAnsi="Times New Roman"/>
          <w:bCs/>
          <w:iCs/>
          <w:sz w:val="24"/>
          <w:szCs w:val="24"/>
        </w:rPr>
        <w:t>группы</w:t>
      </w:r>
      <w:r w:rsidRPr="001F41A4">
        <w:rPr>
          <w:rFonts w:ascii="Times New Roman" w:hAnsi="Times New Roman"/>
          <w:bCs/>
          <w:iCs/>
          <w:sz w:val="24"/>
          <w:szCs w:val="24"/>
          <w:lang w:val="en-US"/>
        </w:rPr>
        <w:t xml:space="preserve"> </w:t>
      </w:r>
      <w:r w:rsidRPr="007B242B">
        <w:rPr>
          <w:rFonts w:ascii="Times New Roman" w:hAnsi="Times New Roman"/>
          <w:bCs/>
          <w:iCs/>
          <w:sz w:val="24"/>
          <w:szCs w:val="24"/>
        </w:rPr>
        <w:t>компаний</w:t>
      </w:r>
      <w:r w:rsidRPr="001F41A4">
        <w:rPr>
          <w:rFonts w:ascii="Times New Roman" w:hAnsi="Times New Roman"/>
          <w:bCs/>
          <w:iCs/>
          <w:sz w:val="24"/>
          <w:szCs w:val="24"/>
          <w:lang w:val="en-US"/>
        </w:rPr>
        <w:t xml:space="preserve">: </w:t>
      </w:r>
      <w:r w:rsidRPr="007B242B">
        <w:rPr>
          <w:rFonts w:ascii="Times New Roman" w:hAnsi="Times New Roman"/>
          <w:bCs/>
          <w:iCs/>
          <w:sz w:val="24"/>
          <w:szCs w:val="24"/>
          <w:lang w:val="en-US"/>
        </w:rPr>
        <w:t>Good</w:t>
      </w:r>
      <w:r w:rsidRPr="001F41A4">
        <w:rPr>
          <w:rFonts w:ascii="Times New Roman" w:hAnsi="Times New Roman"/>
          <w:bCs/>
          <w:iCs/>
          <w:sz w:val="24"/>
          <w:szCs w:val="24"/>
          <w:lang w:val="en-US"/>
        </w:rPr>
        <w:t xml:space="preserve"> </w:t>
      </w:r>
      <w:r w:rsidRPr="007B242B">
        <w:rPr>
          <w:rFonts w:ascii="Times New Roman" w:hAnsi="Times New Roman"/>
          <w:bCs/>
          <w:iCs/>
          <w:sz w:val="24"/>
          <w:szCs w:val="24"/>
          <w:lang w:val="en-US"/>
        </w:rPr>
        <w:t>Year</w:t>
      </w:r>
      <w:r w:rsidRPr="001F41A4">
        <w:rPr>
          <w:rFonts w:ascii="Times New Roman" w:hAnsi="Times New Roman"/>
          <w:bCs/>
          <w:iCs/>
          <w:sz w:val="24"/>
          <w:szCs w:val="24"/>
          <w:lang w:val="en-US"/>
        </w:rPr>
        <w:t xml:space="preserve">,  </w:t>
      </w:r>
      <w:r w:rsidRPr="007B242B">
        <w:rPr>
          <w:rFonts w:ascii="Times New Roman" w:hAnsi="Times New Roman"/>
          <w:bCs/>
          <w:iCs/>
          <w:sz w:val="24"/>
          <w:szCs w:val="24"/>
          <w:lang w:val="en-US"/>
        </w:rPr>
        <w:t>Michelin</w:t>
      </w:r>
      <w:r w:rsidRPr="001F41A4">
        <w:rPr>
          <w:rFonts w:ascii="Times New Roman" w:hAnsi="Times New Roman"/>
          <w:bCs/>
          <w:iCs/>
          <w:sz w:val="24"/>
          <w:szCs w:val="24"/>
          <w:lang w:val="en-US"/>
        </w:rPr>
        <w:t xml:space="preserve">, </w:t>
      </w:r>
      <w:r w:rsidRPr="007B242B">
        <w:rPr>
          <w:rFonts w:ascii="Times New Roman" w:hAnsi="Times New Roman"/>
          <w:bCs/>
          <w:iCs/>
          <w:sz w:val="24"/>
          <w:szCs w:val="24"/>
          <w:lang w:val="en-US"/>
        </w:rPr>
        <w:t>Continental</w:t>
      </w:r>
      <w:r w:rsidRPr="001F41A4">
        <w:rPr>
          <w:rFonts w:ascii="Times New Roman" w:hAnsi="Times New Roman"/>
          <w:bCs/>
          <w:iCs/>
          <w:sz w:val="24"/>
          <w:szCs w:val="24"/>
          <w:lang w:val="en-US"/>
        </w:rPr>
        <w:t xml:space="preserve">, </w:t>
      </w:r>
      <w:r w:rsidRPr="007B242B">
        <w:rPr>
          <w:rFonts w:ascii="Times New Roman" w:hAnsi="Times New Roman"/>
          <w:bCs/>
          <w:iCs/>
          <w:sz w:val="24"/>
          <w:szCs w:val="24"/>
          <w:lang w:val="en-US"/>
        </w:rPr>
        <w:t>Pirelli</w:t>
      </w:r>
      <w:r w:rsidRPr="001F41A4">
        <w:rPr>
          <w:rFonts w:ascii="Times New Roman" w:hAnsi="Times New Roman"/>
          <w:bCs/>
          <w:iCs/>
          <w:sz w:val="24"/>
          <w:szCs w:val="24"/>
          <w:lang w:val="en-US"/>
        </w:rPr>
        <w:t xml:space="preserve"> </w:t>
      </w:r>
      <w:r w:rsidRPr="007B242B">
        <w:rPr>
          <w:rFonts w:ascii="Times New Roman" w:hAnsi="Times New Roman"/>
          <w:bCs/>
          <w:iCs/>
          <w:sz w:val="24"/>
          <w:szCs w:val="24"/>
        </w:rPr>
        <w:t>и</w:t>
      </w:r>
      <w:r w:rsidRPr="001F41A4">
        <w:rPr>
          <w:rFonts w:ascii="Times New Roman" w:hAnsi="Times New Roman"/>
          <w:bCs/>
          <w:iCs/>
          <w:sz w:val="24"/>
          <w:szCs w:val="24"/>
          <w:lang w:val="en-US"/>
        </w:rPr>
        <w:t xml:space="preserve"> </w:t>
      </w:r>
      <w:r w:rsidRPr="007B242B">
        <w:rPr>
          <w:rFonts w:ascii="Times New Roman" w:hAnsi="Times New Roman"/>
          <w:bCs/>
          <w:iCs/>
          <w:sz w:val="24"/>
          <w:szCs w:val="24"/>
          <w:lang w:val="en-US"/>
        </w:rPr>
        <w:t>Bridgestone</w:t>
      </w:r>
      <w:r w:rsidRPr="001F41A4">
        <w:rPr>
          <w:rFonts w:ascii="Times New Roman" w:hAnsi="Times New Roman"/>
          <w:bCs/>
          <w:iCs/>
          <w:sz w:val="24"/>
          <w:szCs w:val="24"/>
          <w:lang w:val="en-US"/>
        </w:rPr>
        <w:t>.</w:t>
      </w:r>
      <w:r w:rsidR="0024286A" w:rsidRPr="0024286A">
        <w:rPr>
          <w:rFonts w:ascii="Times New Roman" w:hAnsi="Times New Roman"/>
          <w:bCs/>
          <w:iCs/>
          <w:sz w:val="24"/>
          <w:szCs w:val="24"/>
          <w:lang w:val="en-US"/>
        </w:rPr>
        <w:t xml:space="preserve"> </w:t>
      </w:r>
      <w:r w:rsidR="0024286A" w:rsidRPr="0024286A">
        <w:rPr>
          <w:rFonts w:ascii="Times New Roman" w:hAnsi="Times New Roman"/>
          <w:bCs/>
          <w:iCs/>
          <w:sz w:val="24"/>
          <w:szCs w:val="24"/>
        </w:rPr>
        <w:t>Основным сегментом потреблени</w:t>
      </w:r>
      <w:r w:rsidR="00D41546">
        <w:rPr>
          <w:rFonts w:ascii="Times New Roman" w:hAnsi="Times New Roman"/>
          <w:bCs/>
          <w:iCs/>
          <w:sz w:val="24"/>
          <w:szCs w:val="24"/>
        </w:rPr>
        <w:t>я нетканых материалов С</w:t>
      </w:r>
      <w:r w:rsidR="0024286A">
        <w:rPr>
          <w:rFonts w:ascii="Times New Roman" w:hAnsi="Times New Roman"/>
          <w:bCs/>
          <w:iCs/>
          <w:sz w:val="24"/>
          <w:szCs w:val="24"/>
        </w:rPr>
        <w:t xml:space="preserve">панлейс </w:t>
      </w:r>
      <w:r w:rsidR="0024286A" w:rsidRPr="0024286A">
        <w:rPr>
          <w:rFonts w:ascii="Times New Roman" w:hAnsi="Times New Roman"/>
          <w:bCs/>
          <w:iCs/>
          <w:sz w:val="24"/>
          <w:szCs w:val="24"/>
        </w:rPr>
        <w:t xml:space="preserve"> является </w:t>
      </w:r>
      <w:r w:rsidR="0024286A">
        <w:rPr>
          <w:rFonts w:ascii="Times New Roman" w:hAnsi="Times New Roman"/>
          <w:bCs/>
          <w:iCs/>
          <w:sz w:val="24"/>
          <w:szCs w:val="24"/>
        </w:rPr>
        <w:t xml:space="preserve"> РФ для производства</w:t>
      </w:r>
      <w:r w:rsidR="0024286A" w:rsidRPr="0024286A">
        <w:rPr>
          <w:rFonts w:ascii="Times New Roman" w:hAnsi="Times New Roman"/>
          <w:bCs/>
          <w:iCs/>
          <w:sz w:val="24"/>
          <w:szCs w:val="24"/>
        </w:rPr>
        <w:t xml:space="preserve"> влажных салфеток</w:t>
      </w:r>
      <w:r w:rsidR="00D41546">
        <w:rPr>
          <w:rFonts w:ascii="Times New Roman" w:hAnsi="Times New Roman"/>
          <w:bCs/>
          <w:iCs/>
          <w:sz w:val="24"/>
          <w:szCs w:val="24"/>
        </w:rPr>
        <w:t>.</w:t>
      </w:r>
    </w:p>
    <w:p w:rsidR="001F511C" w:rsidRDefault="001F511C" w:rsidP="00140A3D">
      <w:pPr>
        <w:pStyle w:val="BodyTextIndent3"/>
        <w:spacing w:after="0" w:line="240" w:lineRule="auto"/>
        <w:ind w:firstLine="539"/>
        <w:rPr>
          <w:rFonts w:ascii="Times New Roman" w:hAnsi="Times New Roman"/>
          <w:sz w:val="24"/>
        </w:rPr>
      </w:pPr>
      <w:r w:rsidRPr="00F21ED9">
        <w:rPr>
          <w:rFonts w:ascii="Times New Roman" w:hAnsi="Times New Roman"/>
          <w:sz w:val="24"/>
        </w:rPr>
        <w:t>Производство товаров народного потребления специализируется на выпуске трикотажных полиэфирных полотен и спецодежды.</w:t>
      </w:r>
      <w:r w:rsidR="00373496" w:rsidRPr="00373496">
        <w:rPr>
          <w:rFonts w:ascii="Times New Roman" w:hAnsi="Times New Roman"/>
          <w:sz w:val="24"/>
        </w:rPr>
        <w:t xml:space="preserve"> </w:t>
      </w:r>
      <w:r w:rsidR="00373496">
        <w:rPr>
          <w:rFonts w:ascii="Times New Roman" w:hAnsi="Times New Roman"/>
          <w:sz w:val="24"/>
        </w:rPr>
        <w:t xml:space="preserve">Производство организовано с марта 2007 года.  </w:t>
      </w:r>
    </w:p>
    <w:p w:rsidR="00373496" w:rsidRPr="00373496" w:rsidRDefault="00373496" w:rsidP="00140A3D">
      <w:pPr>
        <w:pStyle w:val="BodyText"/>
        <w:spacing w:before="0" w:after="0" w:line="240" w:lineRule="auto"/>
        <w:ind w:left="0" w:firstLine="539"/>
        <w:rPr>
          <w:rFonts w:ascii="Times New Roman" w:hAnsi="Times New Roman"/>
          <w:sz w:val="24"/>
          <w:szCs w:val="24"/>
        </w:rPr>
      </w:pPr>
      <w:r w:rsidRPr="00373496">
        <w:rPr>
          <w:rFonts w:ascii="Times New Roman" w:hAnsi="Times New Roman"/>
          <w:sz w:val="24"/>
        </w:rPr>
        <w:t>Приоритетом стратегического развития РУП «СПО «Химволокно» является наращивание выпуска и реализации высокорентабельной продукции, расширение ее ассортимента, снижение затрат на производство, повышение качества  и конкурентоспособности продукции.</w:t>
      </w:r>
    </w:p>
    <w:p w:rsidR="001F511C" w:rsidRPr="00F21ED9" w:rsidRDefault="001F511C" w:rsidP="00140A3D">
      <w:pPr>
        <w:pStyle w:val="BodyTextIndent3"/>
        <w:spacing w:after="0" w:line="240" w:lineRule="auto"/>
        <w:ind w:firstLine="539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Основные поставщики сырья и материалов, основные рынки сбыта и основные потребители представлены в </w:t>
      </w:r>
      <w:r w:rsidRPr="00D41546">
        <w:rPr>
          <w:rFonts w:ascii="Times New Roman" w:hAnsi="Times New Roman"/>
          <w:bCs/>
          <w:iCs/>
          <w:color w:val="FF0000"/>
          <w:sz w:val="24"/>
          <w:szCs w:val="24"/>
        </w:rPr>
        <w:t>приложении А</w:t>
      </w:r>
      <w:r>
        <w:rPr>
          <w:rFonts w:ascii="Times New Roman" w:hAnsi="Times New Roman"/>
          <w:bCs/>
          <w:iCs/>
          <w:color w:val="FF0000"/>
          <w:sz w:val="24"/>
          <w:szCs w:val="24"/>
        </w:rPr>
        <w:t>,Б,В соответственно</w:t>
      </w:r>
      <w:r w:rsidRPr="00D41546">
        <w:rPr>
          <w:rFonts w:ascii="Times New Roman" w:hAnsi="Times New Roman"/>
          <w:bCs/>
          <w:iCs/>
          <w:color w:val="FF0000"/>
          <w:sz w:val="24"/>
          <w:szCs w:val="24"/>
        </w:rPr>
        <w:t>.</w:t>
      </w:r>
    </w:p>
    <w:p w:rsidR="001F511C" w:rsidRPr="00F21ED9" w:rsidRDefault="001F511C" w:rsidP="00140A3D">
      <w:pPr>
        <w:ind w:firstLine="700"/>
        <w:jc w:val="both"/>
      </w:pPr>
      <w:r w:rsidRPr="00F21ED9">
        <w:t xml:space="preserve">Предприятие имеет ряд вспомогательных подразделений, обеспечивающих основное производство (цех паро- и водоснабжения, цех энергоснабжения, аммиачно-холодильно-компрессорный цех, цех водоснабжения, канализации, нейтрализации и очистки сточных вод, цех противопожарной автоматики и связи, </w:t>
      </w:r>
      <w:bookmarkStart w:id="7" w:name="OCRUncertain077"/>
      <w:r w:rsidRPr="00F21ED9">
        <w:t>цех автоматизированных систем управления,</w:t>
      </w:r>
      <w:bookmarkEnd w:id="7"/>
      <w:r w:rsidRPr="00F21ED9">
        <w:t xml:space="preserve"> автотранспортный цех, цех обработки и транспортировки грузов, ремонтно-механический цеха,  ремонтно-строительно-монтажное управление и другие).</w:t>
      </w:r>
    </w:p>
    <w:p w:rsidR="00244BAA" w:rsidRPr="00B55CE3" w:rsidRDefault="00244BAA" w:rsidP="00140A3D">
      <w:pPr>
        <w:pStyle w:val="BodyTextIndent3"/>
        <w:spacing w:after="0" w:line="240" w:lineRule="auto"/>
        <w:rPr>
          <w:rFonts w:ascii="Times New Roman" w:hAnsi="Times New Roman"/>
          <w:sz w:val="24"/>
          <w:szCs w:val="24"/>
        </w:rPr>
      </w:pPr>
      <w:r w:rsidRPr="00B55CE3">
        <w:rPr>
          <w:rFonts w:ascii="Times New Roman" w:hAnsi="Times New Roman"/>
          <w:sz w:val="24"/>
          <w:szCs w:val="24"/>
        </w:rPr>
        <w:t>Технологические процессы и оборудование в основном соответствуют современному уровню и обеспечивают получение продукции высокого качества.</w:t>
      </w:r>
    </w:p>
    <w:p w:rsidR="00373496" w:rsidRDefault="00244BAA" w:rsidP="00140A3D">
      <w:pPr>
        <w:ind w:firstLine="700"/>
        <w:jc w:val="both"/>
      </w:pPr>
      <w:r w:rsidRPr="00B55CE3">
        <w:t xml:space="preserve">РУП «СПО «Химволокно» обладает всеми необходимыми транспортными и инженерными коммуникациями, развитой внутризаводской инфраструктурой. По его территории проходит железная дорога. Сеть автомобильных дорог имеет хорошую связь с автодорогами республиканского значения. </w:t>
      </w:r>
      <w:r w:rsidR="00373496">
        <w:t>Общая площадь территории, которую занимает РУП «СПО «Химволокно» – 1 937,5 тыс. м</w:t>
      </w:r>
      <w:r w:rsidR="00373496">
        <w:rPr>
          <w:vertAlign w:val="superscript"/>
        </w:rPr>
        <w:t>2</w:t>
      </w:r>
      <w:r w:rsidR="00373496">
        <w:t>, производственные площади составляют 490 тыс. м</w:t>
      </w:r>
      <w:r w:rsidR="00373496">
        <w:rPr>
          <w:vertAlign w:val="superscript"/>
        </w:rPr>
        <w:t>2</w:t>
      </w:r>
      <w:r w:rsidR="00373496">
        <w:t xml:space="preserve">. </w:t>
      </w:r>
    </w:p>
    <w:p w:rsidR="00244BAA" w:rsidRPr="001F511C" w:rsidRDefault="001F511C" w:rsidP="00140A3D">
      <w:pPr>
        <w:pStyle w:val="BodyTextIndent3"/>
        <w:spacing w:after="0" w:line="240" w:lineRule="auto"/>
        <w:rPr>
          <w:rFonts w:ascii="Times New Roman" w:hAnsi="Times New Roman"/>
          <w:sz w:val="24"/>
          <w:szCs w:val="24"/>
        </w:rPr>
      </w:pPr>
      <w:r w:rsidRPr="001F511C">
        <w:rPr>
          <w:rFonts w:ascii="Times New Roman" w:hAnsi="Times New Roman"/>
          <w:sz w:val="24"/>
          <w:szCs w:val="24"/>
        </w:rPr>
        <w:t xml:space="preserve">Для осуществления производственной деятельности РУП «СПО «Химволокно»  располагает квалифицированным составом руководителей, специалистов и рабочих. </w:t>
      </w:r>
      <w:r w:rsidR="00F6419E" w:rsidRPr="001F511C">
        <w:rPr>
          <w:rFonts w:ascii="Times New Roman" w:hAnsi="Times New Roman"/>
          <w:sz w:val="24"/>
          <w:szCs w:val="24"/>
        </w:rPr>
        <w:t>Среднесписочная численность работающих на 01.01.10 г.  насчитывает 6059 человек, в том числе рабочих – 4827 чел</w:t>
      </w:r>
      <w:bookmarkStart w:id="8" w:name="OCRUncertain053"/>
      <w:r w:rsidR="00F6419E" w:rsidRPr="001F511C">
        <w:rPr>
          <w:rFonts w:ascii="Times New Roman" w:hAnsi="Times New Roman"/>
          <w:sz w:val="24"/>
          <w:szCs w:val="24"/>
        </w:rPr>
        <w:t>овек</w:t>
      </w:r>
      <w:bookmarkEnd w:id="8"/>
      <w:r w:rsidR="00F6419E" w:rsidRPr="001F511C">
        <w:rPr>
          <w:rFonts w:ascii="Times New Roman" w:hAnsi="Times New Roman"/>
          <w:sz w:val="24"/>
          <w:szCs w:val="24"/>
        </w:rPr>
        <w:t xml:space="preserve">;  руководителей, специалистов и служащих – 1232 человек. </w:t>
      </w:r>
    </w:p>
    <w:p w:rsidR="00C45823" w:rsidRPr="00227CCE" w:rsidRDefault="00C45823" w:rsidP="00140A3D">
      <w:pPr>
        <w:jc w:val="both"/>
      </w:pPr>
      <w:r w:rsidRPr="00227CCE">
        <w:t xml:space="preserve">В настоящее время в структуру предприятия входят: </w:t>
      </w:r>
    </w:p>
    <w:p w:rsidR="00C45823" w:rsidRPr="00227CCE" w:rsidRDefault="00C45823" w:rsidP="00140A3D">
      <w:pPr>
        <w:numPr>
          <w:ilvl w:val="0"/>
          <w:numId w:val="38"/>
        </w:numPr>
        <w:jc w:val="both"/>
      </w:pPr>
      <w:r w:rsidRPr="00227CCE">
        <w:t>завод полиэфирных текстильных нитей (далее –</w:t>
      </w:r>
      <w:r>
        <w:t xml:space="preserve"> </w:t>
      </w:r>
      <w:r w:rsidRPr="00227CCE">
        <w:t xml:space="preserve">ЗПТН). </w:t>
      </w:r>
    </w:p>
    <w:p w:rsidR="00C45823" w:rsidRPr="00227CCE" w:rsidRDefault="00C45823" w:rsidP="00140A3D">
      <w:pPr>
        <w:numPr>
          <w:ilvl w:val="0"/>
          <w:numId w:val="38"/>
        </w:numPr>
        <w:jc w:val="both"/>
      </w:pPr>
      <w:r w:rsidRPr="00227CCE">
        <w:t xml:space="preserve">завод искусственного волокна (далее – ЗИВ), </w:t>
      </w:r>
    </w:p>
    <w:p w:rsidR="00C45823" w:rsidRPr="00227CCE" w:rsidRDefault="00C45823" w:rsidP="00140A3D">
      <w:pPr>
        <w:numPr>
          <w:ilvl w:val="0"/>
          <w:numId w:val="38"/>
        </w:numPr>
        <w:jc w:val="both"/>
      </w:pPr>
      <w:r w:rsidRPr="00227CCE">
        <w:lastRenderedPageBreak/>
        <w:t>производство товаров народного потребления (далее – ПТНП).</w:t>
      </w:r>
    </w:p>
    <w:p w:rsidR="00C45823" w:rsidRPr="00227CCE" w:rsidRDefault="00C45823" w:rsidP="00140A3D">
      <w:pPr>
        <w:pStyle w:val="20"/>
        <w:jc w:val="both"/>
        <w:rPr>
          <w:rFonts w:ascii="Times New Roman" w:hAnsi="Times New Roman"/>
          <w:sz w:val="24"/>
          <w:szCs w:val="24"/>
        </w:rPr>
      </w:pPr>
      <w:r w:rsidRPr="00227CCE">
        <w:rPr>
          <w:rFonts w:ascii="Times New Roman" w:hAnsi="Times New Roman"/>
          <w:sz w:val="24"/>
          <w:szCs w:val="24"/>
        </w:rPr>
        <w:t xml:space="preserve">        В состав ЗПТН входят 11 цехов и три  участка. Заводом производится следующая продукция: нить полиэфирная; ткань полиэфирная; полотно объемное термоскрепленное.</w:t>
      </w:r>
    </w:p>
    <w:p w:rsidR="00C45823" w:rsidRPr="00227CCE" w:rsidRDefault="00C45823" w:rsidP="00140A3D">
      <w:pPr>
        <w:pStyle w:val="20"/>
        <w:jc w:val="both"/>
        <w:rPr>
          <w:rFonts w:ascii="Times New Roman" w:hAnsi="Times New Roman"/>
          <w:sz w:val="24"/>
          <w:szCs w:val="24"/>
        </w:rPr>
      </w:pPr>
      <w:r w:rsidRPr="00227CCE">
        <w:rPr>
          <w:rFonts w:ascii="Times New Roman" w:hAnsi="Times New Roman"/>
          <w:sz w:val="24"/>
          <w:szCs w:val="24"/>
        </w:rPr>
        <w:t xml:space="preserve">        В состав ЗИВ входят 4 цеха и ремонтно-строительный участок. Заводом производится следующая продукция: нить «Арселон»; материал «Спанбел»; углепластики; угленаполненные материалы; ткань полипропиленовая;</w:t>
      </w:r>
      <w:r>
        <w:rPr>
          <w:rFonts w:ascii="Times New Roman" w:hAnsi="Times New Roman"/>
          <w:sz w:val="24"/>
          <w:szCs w:val="24"/>
        </w:rPr>
        <w:t xml:space="preserve"> </w:t>
      </w:r>
      <w:r w:rsidRPr="00227CCE">
        <w:rPr>
          <w:rFonts w:ascii="Times New Roman" w:hAnsi="Times New Roman"/>
          <w:sz w:val="24"/>
          <w:szCs w:val="24"/>
        </w:rPr>
        <w:t>шпагат полипропиленовый; нить полипропиленовая; пленка полиэтиленовая; термоскрепленный материал «СпанБел»; гидроскрепленный материал «АкваСпан»; полипропиленовые мешки.</w:t>
      </w:r>
    </w:p>
    <w:p w:rsidR="00C45823" w:rsidRPr="00BE0D89" w:rsidRDefault="00C45823" w:rsidP="00140A3D">
      <w:pPr>
        <w:pStyle w:val="20"/>
        <w:jc w:val="both"/>
        <w:rPr>
          <w:rFonts w:ascii="Times New Roman" w:hAnsi="Times New Roman"/>
          <w:sz w:val="24"/>
          <w:szCs w:val="24"/>
        </w:rPr>
      </w:pPr>
      <w:r w:rsidRPr="00BE0D89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0D89">
        <w:rPr>
          <w:rFonts w:ascii="Times New Roman" w:hAnsi="Times New Roman"/>
          <w:sz w:val="24"/>
          <w:szCs w:val="24"/>
        </w:rPr>
        <w:t>В состав ПТНП  входит 2 цеха. Производством выпускается следующая продукция: швейные изделия; трикотажные полотна; полотно иглопробивное.</w:t>
      </w:r>
    </w:p>
    <w:p w:rsidR="00C45823" w:rsidRPr="00227CCE" w:rsidRDefault="00C45823" w:rsidP="00140A3D">
      <w:pPr>
        <w:pStyle w:val="20"/>
        <w:jc w:val="both"/>
        <w:rPr>
          <w:rFonts w:ascii="Times New Roman" w:hAnsi="Times New Roman"/>
          <w:sz w:val="24"/>
          <w:szCs w:val="24"/>
        </w:rPr>
      </w:pPr>
      <w:r w:rsidRPr="00227CCE">
        <w:rPr>
          <w:rFonts w:ascii="Times New Roman" w:hAnsi="Times New Roman"/>
          <w:sz w:val="24"/>
          <w:szCs w:val="24"/>
        </w:rPr>
        <w:t xml:space="preserve">       Обслуживание основного производства осущес</w:t>
      </w:r>
      <w:r>
        <w:rPr>
          <w:rFonts w:ascii="Times New Roman" w:hAnsi="Times New Roman"/>
          <w:sz w:val="24"/>
          <w:szCs w:val="24"/>
        </w:rPr>
        <w:t xml:space="preserve">твляют  </w:t>
      </w:r>
      <w:r w:rsidRPr="00227CCE">
        <w:rPr>
          <w:rFonts w:ascii="Times New Roman" w:hAnsi="Times New Roman"/>
          <w:sz w:val="24"/>
          <w:szCs w:val="24"/>
        </w:rPr>
        <w:t>8 вспомогательных цехов, входящих в состав общества. На балансе общества по состоянию на 01.01.2012 числятся следующие объекты соцкультбыта: общежитие, гостиница на 30 мест,  кулинария (2 шт.), столовые (6 шт.); магазин товаров народного потребления.</w:t>
      </w:r>
    </w:p>
    <w:p w:rsidR="00C230B9" w:rsidRPr="0066287F" w:rsidRDefault="00C230B9" w:rsidP="00140A3D">
      <w:r>
        <w:rPr>
          <w:b/>
        </w:rPr>
        <w:br w:type="page"/>
      </w:r>
    </w:p>
    <w:p w:rsidR="00B55CE3" w:rsidRPr="0066287F" w:rsidRDefault="0066287F" w:rsidP="00140A3D">
      <w:pPr>
        <w:pStyle w:val="BodyTextIndent3"/>
        <w:numPr>
          <w:ilvl w:val="0"/>
          <w:numId w:val="5"/>
        </w:num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6287F">
        <w:rPr>
          <w:rFonts w:ascii="Times New Roman" w:hAnsi="Times New Roman"/>
          <w:sz w:val="24"/>
          <w:szCs w:val="24"/>
        </w:rPr>
        <w:lastRenderedPageBreak/>
        <w:t>АНАЛИЗ ОСНОВНЫХ ТЕХНИКО-ЭКОНОМИЧЕСКИХ ПОКАЗАТЕЛЕЙ ПРЕДПРИЯТИЯ</w:t>
      </w:r>
      <w:r w:rsidR="00763BC5">
        <w:rPr>
          <w:rFonts w:ascii="Times New Roman" w:hAnsi="Times New Roman"/>
          <w:sz w:val="24"/>
          <w:szCs w:val="24"/>
        </w:rPr>
        <w:t xml:space="preserve"> </w:t>
      </w:r>
      <w:r w:rsidR="001310F6" w:rsidRPr="001310F6">
        <w:rPr>
          <w:rFonts w:ascii="Times New Roman" w:hAnsi="Times New Roman"/>
          <w:sz w:val="24"/>
          <w:szCs w:val="24"/>
        </w:rPr>
        <w:t xml:space="preserve">ЗА </w:t>
      </w:r>
      <w:r w:rsidR="00763BC5">
        <w:rPr>
          <w:rFonts w:ascii="Times New Roman" w:hAnsi="Times New Roman"/>
          <w:sz w:val="24"/>
          <w:szCs w:val="24"/>
        </w:rPr>
        <w:t xml:space="preserve">2 </w:t>
      </w:r>
      <w:r w:rsidR="001310F6" w:rsidRPr="001310F6">
        <w:rPr>
          <w:rFonts w:ascii="Times New Roman" w:hAnsi="Times New Roman"/>
          <w:sz w:val="24"/>
          <w:szCs w:val="24"/>
        </w:rPr>
        <w:t>ГОД</w:t>
      </w:r>
      <w:r w:rsidR="00763BC5">
        <w:rPr>
          <w:rFonts w:ascii="Times New Roman" w:hAnsi="Times New Roman"/>
          <w:sz w:val="24"/>
          <w:szCs w:val="24"/>
        </w:rPr>
        <w:t>А</w:t>
      </w:r>
      <w:r w:rsidR="001310F6" w:rsidRPr="001310F6">
        <w:rPr>
          <w:rFonts w:ascii="Times New Roman" w:hAnsi="Times New Roman"/>
          <w:sz w:val="24"/>
          <w:szCs w:val="24"/>
        </w:rPr>
        <w:t>.</w:t>
      </w:r>
    </w:p>
    <w:p w:rsidR="00EF5698" w:rsidRPr="00C45823" w:rsidRDefault="00EF5698" w:rsidP="00140A3D">
      <w:pPr>
        <w:ind w:firstLine="375"/>
        <w:jc w:val="both"/>
      </w:pPr>
    </w:p>
    <w:p w:rsidR="00731E02" w:rsidRPr="00731E02" w:rsidRDefault="00731E02" w:rsidP="00140A3D">
      <w:pPr>
        <w:ind w:firstLine="375"/>
        <w:jc w:val="both"/>
        <w:rPr>
          <w:color w:val="FF0000"/>
        </w:rPr>
      </w:pPr>
      <w:r w:rsidRPr="00222A97">
        <w:t>Хозяйственная деятельность предприятия характеризуется определенной системой технико –экономических показателей. Все технико – экономические показатели тесно взаимосвязаны между собой, а каждый из них характеризует определенную сторону деятельности предприятия или отдельного подразделения.</w:t>
      </w:r>
      <w:r w:rsidRPr="00731E02">
        <w:rPr>
          <w:color w:val="FF0000"/>
        </w:rPr>
        <w:t xml:space="preserve"> </w:t>
      </w:r>
      <w:r w:rsidR="00270063" w:rsidRPr="00270063">
        <w:rPr>
          <w:color w:val="FF0000"/>
        </w:rPr>
        <w:t xml:space="preserve">Основные технико-экономические показатели представлены в приложении Г. </w:t>
      </w:r>
    </w:p>
    <w:p w:rsidR="00E513E7" w:rsidRDefault="00E513E7" w:rsidP="00140A3D">
      <w:pPr>
        <w:ind w:firstLine="375"/>
        <w:jc w:val="both"/>
      </w:pPr>
      <w:r w:rsidRPr="00FB45D8">
        <w:t xml:space="preserve">Финансовые результаты деятельности предприятия характеризуются суммой полученной прибыли и уровнем рентабельности. Чем больше величина прибыли и выше уровень рентабельности, тем эффективнее функционирует предприятие, тем устойчивее его финансовое состояние. Поэтому поиск резервов увеличения прибыли и рентабельности – одна из основных задач. </w:t>
      </w:r>
    </w:p>
    <w:p w:rsidR="00E513E7" w:rsidRPr="00DE1FA4" w:rsidRDefault="00E513E7" w:rsidP="00140A3D"/>
    <w:p w:rsidR="00E513E7" w:rsidRDefault="00932FF6" w:rsidP="00140A3D">
      <w:r>
        <w:t>Таблица 2</w:t>
      </w:r>
      <w:r w:rsidR="00E513E7">
        <w:t>.1 – Основные показатели финансово хозяйственной деятельности за 2009-2010 год.</w:t>
      </w:r>
    </w:p>
    <w:tbl>
      <w:tblPr>
        <w:tblW w:w="893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1843"/>
        <w:gridCol w:w="2126"/>
        <w:gridCol w:w="1843"/>
      </w:tblGrid>
      <w:tr w:rsidR="00731E02" w:rsidTr="00731E02">
        <w:tc>
          <w:tcPr>
            <w:tcW w:w="3118" w:type="dxa"/>
          </w:tcPr>
          <w:p w:rsidR="00731E02" w:rsidRPr="00E30E53" w:rsidRDefault="00731E02" w:rsidP="00140A3D">
            <w:pPr>
              <w:jc w:val="center"/>
            </w:pPr>
            <w:r w:rsidRPr="00E30E53">
              <w:rPr>
                <w:sz w:val="22"/>
                <w:szCs w:val="22"/>
              </w:rPr>
              <w:t>Показатель</w:t>
            </w:r>
          </w:p>
        </w:tc>
        <w:tc>
          <w:tcPr>
            <w:tcW w:w="1843" w:type="dxa"/>
          </w:tcPr>
          <w:p w:rsidR="00731E02" w:rsidRPr="00E30E53" w:rsidRDefault="00731E02" w:rsidP="00140A3D">
            <w:pPr>
              <w:jc w:val="center"/>
            </w:pPr>
            <w:r w:rsidRPr="00E30E53">
              <w:rPr>
                <w:sz w:val="22"/>
                <w:szCs w:val="22"/>
              </w:rPr>
              <w:t>На 1.01.2009 г.</w:t>
            </w:r>
          </w:p>
        </w:tc>
        <w:tc>
          <w:tcPr>
            <w:tcW w:w="2126" w:type="dxa"/>
          </w:tcPr>
          <w:p w:rsidR="00731E02" w:rsidRPr="00E30E53" w:rsidRDefault="00731E02" w:rsidP="00140A3D">
            <w:pPr>
              <w:jc w:val="center"/>
            </w:pPr>
            <w:r w:rsidRPr="00E30E53">
              <w:rPr>
                <w:sz w:val="22"/>
                <w:szCs w:val="22"/>
              </w:rPr>
              <w:t xml:space="preserve">На </w:t>
            </w:r>
            <w:ins w:id="9" w:author="VD" w:date="2009-03-14T08:50:00Z">
              <w:r w:rsidRPr="00E30E53">
                <w:rPr>
                  <w:sz w:val="22"/>
                  <w:szCs w:val="22"/>
                </w:rPr>
                <w:t>0</w:t>
              </w:r>
            </w:ins>
            <w:r w:rsidRPr="00E30E53">
              <w:rPr>
                <w:sz w:val="22"/>
                <w:szCs w:val="22"/>
              </w:rPr>
              <w:t>1.</w:t>
            </w:r>
            <w:ins w:id="10" w:author="VD" w:date="2009-03-14T08:50:00Z">
              <w:r w:rsidRPr="00E30E53">
                <w:rPr>
                  <w:sz w:val="22"/>
                  <w:szCs w:val="22"/>
                </w:rPr>
                <w:t>01</w:t>
              </w:r>
            </w:ins>
            <w:r w:rsidRPr="00E30E53">
              <w:rPr>
                <w:sz w:val="22"/>
                <w:szCs w:val="22"/>
              </w:rPr>
              <w:t>.2010 г.</w:t>
            </w:r>
          </w:p>
        </w:tc>
        <w:tc>
          <w:tcPr>
            <w:tcW w:w="1843" w:type="dxa"/>
          </w:tcPr>
          <w:p w:rsidR="00731E02" w:rsidRPr="00E30E53" w:rsidRDefault="00731E02" w:rsidP="00140A3D">
            <w:pPr>
              <w:jc w:val="center"/>
            </w:pPr>
            <w:r w:rsidRPr="00E30E53">
              <w:rPr>
                <w:sz w:val="22"/>
                <w:szCs w:val="22"/>
              </w:rPr>
              <w:t>Норматив</w:t>
            </w:r>
          </w:p>
          <w:p w:rsidR="00731E02" w:rsidRPr="00E30E53" w:rsidRDefault="00731E02" w:rsidP="00140A3D">
            <w:pPr>
              <w:jc w:val="center"/>
            </w:pPr>
          </w:p>
        </w:tc>
      </w:tr>
      <w:tr w:rsidR="00731E02" w:rsidTr="00731E02">
        <w:tc>
          <w:tcPr>
            <w:tcW w:w="3118" w:type="dxa"/>
          </w:tcPr>
          <w:p w:rsidR="00731E02" w:rsidRPr="00E30E53" w:rsidRDefault="00731E02" w:rsidP="00140A3D">
            <w:r w:rsidRPr="00E30E53">
              <w:rPr>
                <w:sz w:val="22"/>
                <w:szCs w:val="22"/>
              </w:rPr>
              <w:t>Коэффициент текущей ликвидности</w:t>
            </w:r>
          </w:p>
        </w:tc>
        <w:tc>
          <w:tcPr>
            <w:tcW w:w="1843" w:type="dxa"/>
          </w:tcPr>
          <w:p w:rsidR="00731E02" w:rsidRPr="00E30E53" w:rsidRDefault="00731E02" w:rsidP="00140A3D">
            <w:pPr>
              <w:tabs>
                <w:tab w:val="center" w:pos="955"/>
                <w:tab w:val="right" w:pos="1910"/>
              </w:tabs>
              <w:jc w:val="center"/>
            </w:pPr>
            <w:r w:rsidRPr="00E30E53">
              <w:rPr>
                <w:sz w:val="22"/>
                <w:szCs w:val="22"/>
              </w:rPr>
              <w:t>2,93</w:t>
            </w:r>
          </w:p>
        </w:tc>
        <w:tc>
          <w:tcPr>
            <w:tcW w:w="2126" w:type="dxa"/>
          </w:tcPr>
          <w:p w:rsidR="00731E02" w:rsidRPr="00E30E53" w:rsidRDefault="00731E02" w:rsidP="00140A3D">
            <w:pPr>
              <w:tabs>
                <w:tab w:val="center" w:pos="955"/>
                <w:tab w:val="right" w:pos="1910"/>
              </w:tabs>
              <w:jc w:val="center"/>
              <w:rPr>
                <w:lang w:val="en-US"/>
              </w:rPr>
            </w:pPr>
            <w:r w:rsidRPr="00E30E53">
              <w:rPr>
                <w:sz w:val="22"/>
                <w:szCs w:val="22"/>
              </w:rPr>
              <w:t>2,</w:t>
            </w:r>
            <w:del w:id="11" w:author="VD" w:date="2009-03-14T08:50:00Z">
              <w:r w:rsidRPr="00E30E53" w:rsidDel="006B049D">
                <w:rPr>
                  <w:sz w:val="22"/>
                  <w:szCs w:val="22"/>
                </w:rPr>
                <w:delText>44</w:delText>
              </w:r>
            </w:del>
            <w:r w:rsidRPr="00E30E53">
              <w:rPr>
                <w:sz w:val="22"/>
                <w:szCs w:val="22"/>
              </w:rPr>
              <w:t>22</w:t>
            </w:r>
          </w:p>
        </w:tc>
        <w:tc>
          <w:tcPr>
            <w:tcW w:w="1843" w:type="dxa"/>
          </w:tcPr>
          <w:p w:rsidR="00731E02" w:rsidRPr="00E30E53" w:rsidRDefault="00731E02" w:rsidP="00140A3D">
            <w:pPr>
              <w:jc w:val="center"/>
            </w:pPr>
            <w:r w:rsidRPr="00E30E53">
              <w:rPr>
                <w:sz w:val="22"/>
                <w:szCs w:val="22"/>
              </w:rPr>
              <w:t>не менее 1,4</w:t>
            </w:r>
          </w:p>
        </w:tc>
      </w:tr>
      <w:tr w:rsidR="00731E02" w:rsidTr="00731E02">
        <w:trPr>
          <w:trHeight w:val="782"/>
        </w:trPr>
        <w:tc>
          <w:tcPr>
            <w:tcW w:w="3118" w:type="dxa"/>
          </w:tcPr>
          <w:p w:rsidR="00731E02" w:rsidRPr="00E30E53" w:rsidRDefault="00731E02" w:rsidP="00140A3D">
            <w:r w:rsidRPr="00E30E53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843" w:type="dxa"/>
          </w:tcPr>
          <w:p w:rsidR="00731E02" w:rsidRPr="00E30E53" w:rsidRDefault="00731E02" w:rsidP="00140A3D">
            <w:pPr>
              <w:jc w:val="center"/>
            </w:pPr>
            <w:r w:rsidRPr="00E30E53">
              <w:rPr>
                <w:sz w:val="22"/>
                <w:szCs w:val="22"/>
              </w:rPr>
              <w:t>-0,1</w:t>
            </w:r>
            <w:ins w:id="12" w:author="VD" w:date="2009-03-14T08:53:00Z">
              <w:r w:rsidRPr="00E30E53">
                <w:rPr>
                  <w:sz w:val="22"/>
                  <w:szCs w:val="22"/>
                </w:rPr>
                <w:t>7</w:t>
              </w:r>
            </w:ins>
          </w:p>
        </w:tc>
        <w:tc>
          <w:tcPr>
            <w:tcW w:w="2126" w:type="dxa"/>
          </w:tcPr>
          <w:p w:rsidR="00731E02" w:rsidRPr="00E30E53" w:rsidRDefault="00731E02" w:rsidP="00140A3D">
            <w:pPr>
              <w:jc w:val="center"/>
            </w:pPr>
            <w:r w:rsidRPr="00E30E53">
              <w:rPr>
                <w:sz w:val="22"/>
                <w:szCs w:val="22"/>
              </w:rPr>
              <w:t>-0,59</w:t>
            </w:r>
          </w:p>
        </w:tc>
        <w:tc>
          <w:tcPr>
            <w:tcW w:w="1843" w:type="dxa"/>
          </w:tcPr>
          <w:p w:rsidR="00731E02" w:rsidRPr="00E30E53" w:rsidRDefault="00731E02" w:rsidP="00140A3D">
            <w:pPr>
              <w:jc w:val="center"/>
            </w:pPr>
            <w:r w:rsidRPr="00E30E53">
              <w:rPr>
                <w:sz w:val="22"/>
                <w:szCs w:val="22"/>
              </w:rPr>
              <w:t>не менее 0,2</w:t>
            </w:r>
          </w:p>
        </w:tc>
      </w:tr>
      <w:tr w:rsidR="00731E02" w:rsidTr="00731E02">
        <w:trPr>
          <w:trHeight w:val="599"/>
        </w:trPr>
        <w:tc>
          <w:tcPr>
            <w:tcW w:w="3118" w:type="dxa"/>
          </w:tcPr>
          <w:p w:rsidR="00731E02" w:rsidRPr="00E30E53" w:rsidRDefault="00731E02" w:rsidP="00140A3D">
            <w:r w:rsidRPr="00E30E53">
              <w:rPr>
                <w:sz w:val="22"/>
                <w:szCs w:val="22"/>
              </w:rPr>
              <w:t>Коэффициент обеспеченности финансовых обязательств активами</w:t>
            </w:r>
          </w:p>
        </w:tc>
        <w:tc>
          <w:tcPr>
            <w:tcW w:w="1843" w:type="dxa"/>
          </w:tcPr>
          <w:p w:rsidR="00731E02" w:rsidRPr="00E30E53" w:rsidRDefault="00731E02" w:rsidP="00140A3D">
            <w:pPr>
              <w:jc w:val="center"/>
            </w:pPr>
            <w:r w:rsidRPr="00E30E53">
              <w:rPr>
                <w:sz w:val="22"/>
                <w:szCs w:val="22"/>
              </w:rPr>
              <w:t>0,</w:t>
            </w:r>
            <w:ins w:id="13" w:author="VD" w:date="2009-03-14T08:51:00Z">
              <w:r w:rsidRPr="00E30E53">
                <w:rPr>
                  <w:sz w:val="22"/>
                  <w:szCs w:val="22"/>
                </w:rPr>
                <w:t>3</w:t>
              </w:r>
            </w:ins>
            <w:r w:rsidRPr="00E30E53">
              <w:rPr>
                <w:sz w:val="22"/>
                <w:szCs w:val="22"/>
              </w:rPr>
              <w:t>7</w:t>
            </w:r>
          </w:p>
        </w:tc>
        <w:tc>
          <w:tcPr>
            <w:tcW w:w="2126" w:type="dxa"/>
          </w:tcPr>
          <w:p w:rsidR="00731E02" w:rsidRPr="00E30E53" w:rsidRDefault="00731E02" w:rsidP="00140A3D">
            <w:pPr>
              <w:jc w:val="center"/>
            </w:pPr>
            <w:r w:rsidRPr="00E30E53">
              <w:rPr>
                <w:sz w:val="22"/>
                <w:szCs w:val="22"/>
              </w:rPr>
              <w:t>0,40</w:t>
            </w:r>
          </w:p>
        </w:tc>
        <w:tc>
          <w:tcPr>
            <w:tcW w:w="1843" w:type="dxa"/>
          </w:tcPr>
          <w:p w:rsidR="00731E02" w:rsidRPr="00E30E53" w:rsidRDefault="00731E02" w:rsidP="00140A3D">
            <w:pPr>
              <w:jc w:val="center"/>
            </w:pPr>
            <w:r w:rsidRPr="00E30E53">
              <w:rPr>
                <w:sz w:val="22"/>
                <w:szCs w:val="22"/>
              </w:rPr>
              <w:t>не более 0,85</w:t>
            </w:r>
          </w:p>
          <w:p w:rsidR="00731E02" w:rsidRPr="00E30E53" w:rsidRDefault="00731E02" w:rsidP="00140A3D">
            <w:pPr>
              <w:jc w:val="center"/>
            </w:pPr>
          </w:p>
        </w:tc>
      </w:tr>
      <w:tr w:rsidR="00731E02" w:rsidTr="00731E02">
        <w:trPr>
          <w:trHeight w:val="398"/>
        </w:trPr>
        <w:tc>
          <w:tcPr>
            <w:tcW w:w="3118" w:type="dxa"/>
          </w:tcPr>
          <w:p w:rsidR="00731E02" w:rsidRPr="00E30E53" w:rsidRDefault="00731E02" w:rsidP="00140A3D">
            <w:r w:rsidRPr="00E30E53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843" w:type="dxa"/>
          </w:tcPr>
          <w:p w:rsidR="00731E02" w:rsidRPr="00E30E53" w:rsidRDefault="00731E02" w:rsidP="00140A3D">
            <w:pPr>
              <w:jc w:val="center"/>
            </w:pPr>
            <w:r w:rsidRPr="00E30E53">
              <w:rPr>
                <w:sz w:val="22"/>
                <w:szCs w:val="22"/>
              </w:rPr>
              <w:t>1,25</w:t>
            </w:r>
          </w:p>
        </w:tc>
        <w:tc>
          <w:tcPr>
            <w:tcW w:w="2126" w:type="dxa"/>
          </w:tcPr>
          <w:p w:rsidR="00731E02" w:rsidRPr="00E30E53" w:rsidRDefault="00731E02" w:rsidP="00140A3D">
            <w:pPr>
              <w:jc w:val="center"/>
            </w:pPr>
            <w:r w:rsidRPr="00E30E53">
              <w:rPr>
                <w:sz w:val="22"/>
                <w:szCs w:val="22"/>
              </w:rPr>
              <w:t>0,</w:t>
            </w:r>
            <w:ins w:id="14" w:author="VD" w:date="2009-03-14T08:51:00Z">
              <w:r w:rsidRPr="00E30E53">
                <w:rPr>
                  <w:sz w:val="22"/>
                  <w:szCs w:val="22"/>
                </w:rPr>
                <w:t>2</w:t>
              </w:r>
            </w:ins>
            <w:r w:rsidRPr="00E30E53">
              <w:rPr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:rsidR="00731E02" w:rsidRPr="00E30E53" w:rsidRDefault="00731E02" w:rsidP="00140A3D">
            <w:pPr>
              <w:jc w:val="center"/>
            </w:pPr>
            <w:r w:rsidRPr="00E30E53">
              <w:rPr>
                <w:sz w:val="22"/>
                <w:szCs w:val="22"/>
              </w:rPr>
              <w:t>не менее 0,2</w:t>
            </w:r>
          </w:p>
        </w:tc>
      </w:tr>
    </w:tbl>
    <w:p w:rsidR="00E513E7" w:rsidRDefault="00E513E7" w:rsidP="00140A3D">
      <w:pPr>
        <w:ind w:firstLine="708"/>
        <w:jc w:val="both"/>
        <w:rPr>
          <w:b/>
        </w:rPr>
      </w:pPr>
    </w:p>
    <w:p w:rsidR="00E513E7" w:rsidRPr="00B55CE3" w:rsidRDefault="00E513E7" w:rsidP="00140A3D">
      <w:pPr>
        <w:ind w:firstLine="708"/>
        <w:jc w:val="both"/>
        <w:rPr>
          <w:color w:val="FF0000"/>
        </w:rPr>
      </w:pPr>
      <w:r w:rsidRPr="00B55CE3">
        <w:rPr>
          <w:b/>
        </w:rPr>
        <w:t>Коэффициент текущей ликвидности</w:t>
      </w:r>
      <w:r w:rsidRPr="00B55CE3">
        <w:t xml:space="preserve"> характеризует общую обеспеченность предприятия собственными оборотными средствами для ведения хозяйственной деятельности и своевременного погашения срочных обязательств. По состоянию на 01.01.2010 г. коэффициент текущей ликвидности составил 2,2, а по состоянию на 01.01.2011 г. – 2,3 при нормативе не менее 1,4. </w:t>
      </w:r>
    </w:p>
    <w:p w:rsidR="00E513E7" w:rsidRPr="00B55CE3" w:rsidRDefault="00E513E7" w:rsidP="00140A3D">
      <w:pPr>
        <w:ind w:firstLine="709"/>
        <w:jc w:val="both"/>
        <w:rPr>
          <w:b/>
        </w:rPr>
      </w:pPr>
      <w:r w:rsidRPr="00B55CE3">
        <w:rPr>
          <w:b/>
        </w:rPr>
        <w:t>Коэффициент обеспеченности собственными оборотными средствами</w:t>
      </w:r>
      <w:r w:rsidRPr="00B55CE3">
        <w:t xml:space="preserve"> характеризует наличие у предприятия собственных оборотных средств, необходимых для его финансовой устойчивости.</w:t>
      </w:r>
      <w:r w:rsidR="00615701">
        <w:t xml:space="preserve"> </w:t>
      </w:r>
      <w:r w:rsidRPr="00B55CE3">
        <w:t>По состоянию на 01.01.2010 г. он равен «минус» 0,6, а по состоянию на01.01.2011 г. - «минус» 0,9 при нормативе не менее 0,2. Расчетный дефицит собственных оборотных средств для обеспечения финансовой устойчивости предприятия по состоянию на 01.01.2011 г.составляет</w:t>
      </w:r>
      <w:r>
        <w:t xml:space="preserve"> </w:t>
      </w:r>
      <w:r w:rsidRPr="00B55CE3">
        <w:t>242,7млрд. рублей.</w:t>
      </w:r>
    </w:p>
    <w:p w:rsidR="00E513E7" w:rsidRPr="00B55CE3" w:rsidRDefault="00E513E7" w:rsidP="00140A3D">
      <w:pPr>
        <w:ind w:firstLine="709"/>
        <w:jc w:val="both"/>
      </w:pPr>
      <w:r w:rsidRPr="00B55CE3">
        <w:rPr>
          <w:b/>
        </w:rPr>
        <w:t>Коэффициент обеспеченности финансовых обязательств активами</w:t>
      </w:r>
      <w:r w:rsidRPr="00B55CE3">
        <w:t xml:space="preserve"> характеризует способность организации рассчитываться по своим финансовым обязательствам после реализации активов.</w:t>
      </w:r>
      <w:r>
        <w:t xml:space="preserve"> </w:t>
      </w:r>
      <w:r w:rsidRPr="00B55CE3">
        <w:t>По состоянию на начало и конец отчетного периода он составляет 0,4 при нормативе не более 0,85. Таким образом, финансовые обязательства предприятия могут быть обеспечены после реализации его активов.</w:t>
      </w:r>
    </w:p>
    <w:p w:rsidR="00E513E7" w:rsidRPr="00B55CE3" w:rsidRDefault="00E513E7" w:rsidP="00140A3D">
      <w:pPr>
        <w:ind w:firstLine="709"/>
        <w:jc w:val="both"/>
        <w:rPr>
          <w:b/>
        </w:rPr>
      </w:pPr>
      <w:r w:rsidRPr="00B55CE3">
        <w:rPr>
          <w:b/>
        </w:rPr>
        <w:t>Коэффициент абсолютной ликвидности</w:t>
      </w:r>
      <w:r w:rsidRPr="00B55CE3">
        <w:t xml:space="preserve"> характеризует платежеспособность объединения и показывает, какая часть краткосрочных обязательств может быть погашена немедленно за счет свободного остатка денежной наличности и краткосрочных финансовых вложений. По состоянию на начало и конец отчетного периода он составил 0,2, что соответствует установленному нормативу не менее 0,2.</w:t>
      </w:r>
    </w:p>
    <w:p w:rsidR="00E513E7" w:rsidRPr="00B55CE3" w:rsidRDefault="00E513E7" w:rsidP="00140A3D">
      <w:pPr>
        <w:pStyle w:val="BodyTextIndent2"/>
        <w:spacing w:before="0" w:after="0" w:line="240" w:lineRule="auto"/>
        <w:ind w:left="0" w:firstLine="849"/>
        <w:rPr>
          <w:rFonts w:ascii="Times New Roman" w:hAnsi="Times New Roman"/>
          <w:sz w:val="24"/>
          <w:szCs w:val="24"/>
        </w:rPr>
      </w:pPr>
      <w:r w:rsidRPr="00B55CE3">
        <w:rPr>
          <w:rFonts w:ascii="Times New Roman" w:hAnsi="Times New Roman"/>
          <w:sz w:val="24"/>
          <w:szCs w:val="24"/>
        </w:rPr>
        <w:t xml:space="preserve">Доля собственного капитала в структуре пассива баланса на 01.01.2011 года составила 59,52 % (на начало года 60,06 %).Увеличение источников собственных средств </w:t>
      </w:r>
      <w:r w:rsidRPr="00B55CE3">
        <w:rPr>
          <w:rFonts w:ascii="Times New Roman" w:hAnsi="Times New Roman"/>
          <w:sz w:val="24"/>
          <w:szCs w:val="24"/>
        </w:rPr>
        <w:lastRenderedPageBreak/>
        <w:t>на 92 804 млн. рублей произошло за счет произведенной переоценки основных средств и незавершенных вложений во внеоборотные активы (общий прирост добавочного фонда, включая переоценку, составил 116 251 млн. рублей)</w:t>
      </w:r>
    </w:p>
    <w:p w:rsidR="00E513E7" w:rsidRPr="00B55CE3" w:rsidRDefault="00E513E7" w:rsidP="00140A3D">
      <w:pPr>
        <w:pStyle w:val="BodyTextIndent2"/>
        <w:spacing w:before="0" w:after="0" w:line="240" w:lineRule="auto"/>
        <w:ind w:left="0" w:firstLine="849"/>
        <w:rPr>
          <w:rFonts w:ascii="Times New Roman" w:hAnsi="Times New Roman"/>
          <w:sz w:val="24"/>
          <w:szCs w:val="24"/>
        </w:rPr>
      </w:pPr>
      <w:r w:rsidRPr="00B55CE3">
        <w:rPr>
          <w:rFonts w:ascii="Times New Roman" w:hAnsi="Times New Roman"/>
          <w:sz w:val="24"/>
          <w:szCs w:val="24"/>
        </w:rPr>
        <w:t>Доля долгосрочных обязательств (кредиты и займы) составила 30,93 %(на начало года 28,61 %). За 2010 год долгосрочные обязательства увеличились на71 349 млн. рублей за счет привлечения заемных средств на финансирование капитальных вложений.</w:t>
      </w:r>
    </w:p>
    <w:p w:rsidR="00E513E7" w:rsidRPr="00B55CE3" w:rsidRDefault="00E513E7" w:rsidP="00140A3D">
      <w:pPr>
        <w:pStyle w:val="BodyTextIndent2"/>
        <w:spacing w:before="0" w:after="0" w:line="240" w:lineRule="auto"/>
        <w:ind w:left="0" w:firstLine="849"/>
        <w:rPr>
          <w:rFonts w:ascii="Times New Roman" w:hAnsi="Times New Roman"/>
          <w:sz w:val="24"/>
          <w:szCs w:val="24"/>
        </w:rPr>
      </w:pPr>
      <w:r w:rsidRPr="00B55CE3">
        <w:rPr>
          <w:rFonts w:ascii="Times New Roman" w:hAnsi="Times New Roman"/>
          <w:sz w:val="24"/>
          <w:szCs w:val="24"/>
        </w:rPr>
        <w:t>Краткосрочные кредиты и займы увеличились на9 423 млн. рублей, их удельный вес в структуре пассива баланса сократился на 0,09 %.</w:t>
      </w:r>
    </w:p>
    <w:p w:rsidR="00E513E7" w:rsidRPr="00B55CE3" w:rsidRDefault="00E513E7" w:rsidP="00140A3D">
      <w:pPr>
        <w:pStyle w:val="BodyTextIndent3"/>
        <w:spacing w:after="0" w:line="240" w:lineRule="auto"/>
        <w:ind w:firstLine="849"/>
        <w:rPr>
          <w:rFonts w:ascii="Times New Roman" w:hAnsi="Times New Roman"/>
          <w:sz w:val="24"/>
          <w:szCs w:val="24"/>
        </w:rPr>
      </w:pPr>
      <w:r w:rsidRPr="00B55CE3">
        <w:rPr>
          <w:rFonts w:ascii="Times New Roman" w:hAnsi="Times New Roman"/>
          <w:sz w:val="24"/>
          <w:szCs w:val="24"/>
        </w:rPr>
        <w:t>В структуре актива баланса произошло снижение доли оборотных активовс 25,17 % до 21,8 %. Внеоборотные активы увеличились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B55CE3">
        <w:rPr>
          <w:rFonts w:ascii="Times New Roman" w:hAnsi="Times New Roman"/>
          <w:sz w:val="24"/>
          <w:szCs w:val="24"/>
        </w:rPr>
        <w:t>на 158 257 млн. рублей.</w:t>
      </w:r>
    </w:p>
    <w:p w:rsidR="00E513E7" w:rsidRPr="00B55CE3" w:rsidRDefault="00E513E7" w:rsidP="00140A3D">
      <w:pPr>
        <w:pStyle w:val="BodyTextIndent3"/>
        <w:spacing w:after="0" w:line="240" w:lineRule="auto"/>
        <w:ind w:firstLine="849"/>
        <w:rPr>
          <w:rFonts w:ascii="Times New Roman" w:hAnsi="Times New Roman"/>
          <w:sz w:val="24"/>
          <w:szCs w:val="24"/>
        </w:rPr>
      </w:pPr>
      <w:r w:rsidRPr="00B55CE3">
        <w:rPr>
          <w:rFonts w:ascii="Times New Roman" w:hAnsi="Times New Roman"/>
          <w:sz w:val="24"/>
          <w:szCs w:val="24"/>
        </w:rPr>
        <w:t>Основные средства увеличились на 166 715 млн. рублей (удельный вес увеличился с 65,55 % до 71,17 %). Увеличение обусловлено произведенной переоценкой основных средств и вводом в эксплуатацию новых объектов основных средств.</w:t>
      </w:r>
    </w:p>
    <w:p w:rsidR="00E513E7" w:rsidRPr="00E513E7" w:rsidRDefault="00E513E7" w:rsidP="00140A3D">
      <w:pPr>
        <w:pStyle w:val="BodyTextIndent3"/>
        <w:spacing w:after="0" w:line="240" w:lineRule="auto"/>
        <w:ind w:firstLine="849"/>
        <w:rPr>
          <w:rFonts w:ascii="Times New Roman" w:hAnsi="Times New Roman"/>
          <w:sz w:val="24"/>
          <w:szCs w:val="24"/>
        </w:rPr>
      </w:pPr>
      <w:r w:rsidRPr="00B55CE3">
        <w:rPr>
          <w:rFonts w:ascii="Times New Roman" w:hAnsi="Times New Roman"/>
          <w:sz w:val="24"/>
          <w:szCs w:val="24"/>
        </w:rPr>
        <w:t>Вложения во внеоборотные активы уменьшились на 8 724 млн. рублей. Это объясняется уменьшением на конец отчетного периода незавершенного строительства на 17 807 млн. рублей по реализуемымпредприятием инвестиционным проектам.</w:t>
      </w:r>
    </w:p>
    <w:p w:rsidR="00763BC5" w:rsidRDefault="00763BC5" w:rsidP="00140A3D">
      <w:pPr>
        <w:ind w:firstLine="720"/>
        <w:jc w:val="both"/>
      </w:pPr>
      <w:r w:rsidRPr="00B55CE3">
        <w:t>Динамика производства выпускаемой пр</w:t>
      </w:r>
      <w:r>
        <w:t>одукции предприятия за 2009-2010</w:t>
      </w:r>
      <w:r w:rsidR="00805369">
        <w:t xml:space="preserve"> годы отражена в таблице 2.2</w:t>
      </w:r>
    </w:p>
    <w:p w:rsidR="00763BC5" w:rsidRPr="00B55CE3" w:rsidRDefault="00763BC5" w:rsidP="00140A3D">
      <w:pPr>
        <w:ind w:firstLine="720"/>
        <w:jc w:val="both"/>
      </w:pPr>
    </w:p>
    <w:p w:rsidR="00763BC5" w:rsidRDefault="00805369" w:rsidP="00140A3D">
      <w:pPr>
        <w:jc w:val="center"/>
      </w:pPr>
      <w:r>
        <w:t>Таблица 2.2</w:t>
      </w:r>
      <w:r w:rsidR="00763BC5">
        <w:t xml:space="preserve">- </w:t>
      </w:r>
      <w:r w:rsidR="00763BC5" w:rsidRPr="00B55CE3">
        <w:t>Динамика про</w:t>
      </w:r>
      <w:r w:rsidR="00763BC5">
        <w:t>изводства выпускаемой продукции за 2009-2010 год.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02"/>
        <w:gridCol w:w="1065"/>
        <w:gridCol w:w="1232"/>
        <w:gridCol w:w="1232"/>
      </w:tblGrid>
      <w:tr w:rsidR="00763BC5" w:rsidRPr="00805369" w:rsidTr="003443E3">
        <w:trPr>
          <w:tblHeader/>
        </w:trPr>
        <w:tc>
          <w:tcPr>
            <w:tcW w:w="4802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Наименование продукции</w:t>
            </w:r>
          </w:p>
        </w:tc>
        <w:tc>
          <w:tcPr>
            <w:tcW w:w="1065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Ед.изм.</w:t>
            </w:r>
          </w:p>
        </w:tc>
        <w:tc>
          <w:tcPr>
            <w:tcW w:w="1232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2009 год (факт)</w:t>
            </w:r>
          </w:p>
        </w:tc>
        <w:tc>
          <w:tcPr>
            <w:tcW w:w="1232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2010 год (факт)</w:t>
            </w:r>
          </w:p>
        </w:tc>
      </w:tr>
      <w:tr w:rsidR="00763BC5" w:rsidRPr="00805369" w:rsidTr="003443E3">
        <w:tc>
          <w:tcPr>
            <w:tcW w:w="4802" w:type="dxa"/>
            <w:vAlign w:val="center"/>
          </w:tcPr>
          <w:p w:rsidR="00763BC5" w:rsidRPr="00805369" w:rsidRDefault="00763BC5" w:rsidP="00140A3D">
            <w:pPr>
              <w:pStyle w:val="Footer"/>
              <w:tabs>
                <w:tab w:val="clear" w:pos="4677"/>
                <w:tab w:val="clear" w:pos="9355"/>
              </w:tabs>
            </w:pPr>
            <w:r w:rsidRPr="00805369">
              <w:t>Нить полиэфирная</w:t>
            </w:r>
          </w:p>
        </w:tc>
        <w:tc>
          <w:tcPr>
            <w:tcW w:w="1065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тн</w:t>
            </w:r>
          </w:p>
        </w:tc>
        <w:tc>
          <w:tcPr>
            <w:tcW w:w="1232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16630</w:t>
            </w:r>
          </w:p>
        </w:tc>
        <w:tc>
          <w:tcPr>
            <w:tcW w:w="1232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20289</w:t>
            </w:r>
          </w:p>
        </w:tc>
      </w:tr>
      <w:tr w:rsidR="00763BC5" w:rsidRPr="00805369" w:rsidTr="003443E3">
        <w:tc>
          <w:tcPr>
            <w:tcW w:w="4802" w:type="dxa"/>
            <w:vAlign w:val="center"/>
          </w:tcPr>
          <w:p w:rsidR="00763BC5" w:rsidRPr="00805369" w:rsidRDefault="00763BC5" w:rsidP="00140A3D">
            <w:r w:rsidRPr="00805369">
              <w:t>Нить для корда и техизделий</w:t>
            </w:r>
          </w:p>
        </w:tc>
        <w:tc>
          <w:tcPr>
            <w:tcW w:w="1065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тн</w:t>
            </w:r>
          </w:p>
        </w:tc>
        <w:tc>
          <w:tcPr>
            <w:tcW w:w="1232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4115</w:t>
            </w:r>
          </w:p>
        </w:tc>
        <w:tc>
          <w:tcPr>
            <w:tcW w:w="1232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3361</w:t>
            </w:r>
          </w:p>
        </w:tc>
      </w:tr>
      <w:tr w:rsidR="00763BC5" w:rsidRPr="00805369" w:rsidTr="003443E3">
        <w:tc>
          <w:tcPr>
            <w:tcW w:w="4802" w:type="dxa"/>
            <w:vAlign w:val="center"/>
          </w:tcPr>
          <w:p w:rsidR="00763BC5" w:rsidRPr="00805369" w:rsidRDefault="00763BC5" w:rsidP="00140A3D">
            <w:r w:rsidRPr="00805369">
              <w:t>Кордная ткань</w:t>
            </w:r>
          </w:p>
        </w:tc>
        <w:tc>
          <w:tcPr>
            <w:tcW w:w="1065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т.м2</w:t>
            </w:r>
          </w:p>
        </w:tc>
        <w:tc>
          <w:tcPr>
            <w:tcW w:w="1232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9138</w:t>
            </w:r>
          </w:p>
        </w:tc>
        <w:tc>
          <w:tcPr>
            <w:tcW w:w="1232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5836</w:t>
            </w:r>
          </w:p>
        </w:tc>
      </w:tr>
      <w:tr w:rsidR="00763BC5" w:rsidRPr="00805369" w:rsidTr="003443E3">
        <w:tc>
          <w:tcPr>
            <w:tcW w:w="4802" w:type="dxa"/>
            <w:vAlign w:val="center"/>
          </w:tcPr>
          <w:p w:rsidR="00763BC5" w:rsidRPr="00805369" w:rsidRDefault="00763BC5" w:rsidP="00140A3D">
            <w:r w:rsidRPr="00805369">
              <w:t>Нить арселоновая</w:t>
            </w:r>
          </w:p>
        </w:tc>
        <w:tc>
          <w:tcPr>
            <w:tcW w:w="1065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тн</w:t>
            </w:r>
          </w:p>
        </w:tc>
        <w:tc>
          <w:tcPr>
            <w:tcW w:w="1232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137</w:t>
            </w:r>
          </w:p>
        </w:tc>
        <w:tc>
          <w:tcPr>
            <w:tcW w:w="1232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204</w:t>
            </w:r>
          </w:p>
        </w:tc>
      </w:tr>
      <w:tr w:rsidR="00763BC5" w:rsidRPr="00805369" w:rsidTr="003443E3">
        <w:tc>
          <w:tcPr>
            <w:tcW w:w="4802" w:type="dxa"/>
            <w:vAlign w:val="center"/>
          </w:tcPr>
          <w:p w:rsidR="00763BC5" w:rsidRPr="00805369" w:rsidRDefault="00763BC5" w:rsidP="00140A3D">
            <w:r w:rsidRPr="00805369">
              <w:t>Нити пленочные полипропиленовые</w:t>
            </w:r>
          </w:p>
        </w:tc>
        <w:tc>
          <w:tcPr>
            <w:tcW w:w="1065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тн</w:t>
            </w:r>
          </w:p>
        </w:tc>
        <w:tc>
          <w:tcPr>
            <w:tcW w:w="1232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1113</w:t>
            </w:r>
          </w:p>
        </w:tc>
        <w:tc>
          <w:tcPr>
            <w:tcW w:w="1232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1165</w:t>
            </w:r>
          </w:p>
        </w:tc>
      </w:tr>
      <w:tr w:rsidR="00763BC5" w:rsidRPr="00805369" w:rsidTr="003443E3">
        <w:tc>
          <w:tcPr>
            <w:tcW w:w="4802" w:type="dxa"/>
            <w:vAlign w:val="center"/>
          </w:tcPr>
          <w:p w:rsidR="00763BC5" w:rsidRPr="00805369" w:rsidRDefault="00763BC5" w:rsidP="00140A3D">
            <w:r w:rsidRPr="00805369">
              <w:t>Шпагат п/п</w:t>
            </w:r>
          </w:p>
        </w:tc>
        <w:tc>
          <w:tcPr>
            <w:tcW w:w="1065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тн</w:t>
            </w:r>
          </w:p>
        </w:tc>
        <w:tc>
          <w:tcPr>
            <w:tcW w:w="1232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168</w:t>
            </w:r>
          </w:p>
        </w:tc>
        <w:tc>
          <w:tcPr>
            <w:tcW w:w="1232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359</w:t>
            </w:r>
          </w:p>
        </w:tc>
      </w:tr>
      <w:tr w:rsidR="00763BC5" w:rsidRPr="00805369" w:rsidTr="003443E3">
        <w:tc>
          <w:tcPr>
            <w:tcW w:w="4802" w:type="dxa"/>
            <w:vAlign w:val="center"/>
          </w:tcPr>
          <w:p w:rsidR="00763BC5" w:rsidRPr="00805369" w:rsidRDefault="00763BC5" w:rsidP="00140A3D">
            <w:r w:rsidRPr="00805369">
              <w:t>Мешки п/п</w:t>
            </w:r>
          </w:p>
        </w:tc>
        <w:tc>
          <w:tcPr>
            <w:tcW w:w="1065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т.шт.</w:t>
            </w:r>
          </w:p>
        </w:tc>
        <w:tc>
          <w:tcPr>
            <w:tcW w:w="1232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3988</w:t>
            </w:r>
          </w:p>
        </w:tc>
        <w:tc>
          <w:tcPr>
            <w:tcW w:w="1232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4948</w:t>
            </w:r>
          </w:p>
        </w:tc>
      </w:tr>
      <w:tr w:rsidR="00763BC5" w:rsidRPr="00805369" w:rsidTr="003443E3">
        <w:tc>
          <w:tcPr>
            <w:tcW w:w="4802" w:type="dxa"/>
            <w:vAlign w:val="center"/>
          </w:tcPr>
          <w:p w:rsidR="00763BC5" w:rsidRPr="00805369" w:rsidRDefault="00763BC5" w:rsidP="00140A3D">
            <w:r w:rsidRPr="00805369">
              <w:t>Спанбел</w:t>
            </w:r>
          </w:p>
        </w:tc>
        <w:tc>
          <w:tcPr>
            <w:tcW w:w="1065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тн</w:t>
            </w:r>
          </w:p>
        </w:tc>
        <w:tc>
          <w:tcPr>
            <w:tcW w:w="1232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3259</w:t>
            </w:r>
          </w:p>
        </w:tc>
        <w:tc>
          <w:tcPr>
            <w:tcW w:w="1232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3394</w:t>
            </w:r>
          </w:p>
        </w:tc>
      </w:tr>
      <w:tr w:rsidR="00763BC5" w:rsidRPr="00805369" w:rsidTr="003443E3">
        <w:tc>
          <w:tcPr>
            <w:tcW w:w="4802" w:type="dxa"/>
            <w:vAlign w:val="center"/>
          </w:tcPr>
          <w:p w:rsidR="00763BC5" w:rsidRPr="00805369" w:rsidRDefault="00763BC5" w:rsidP="00140A3D">
            <w:r w:rsidRPr="00805369">
              <w:t>Трикотажное полотно, всего</w:t>
            </w:r>
          </w:p>
        </w:tc>
        <w:tc>
          <w:tcPr>
            <w:tcW w:w="1065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тн</w:t>
            </w:r>
          </w:p>
        </w:tc>
        <w:tc>
          <w:tcPr>
            <w:tcW w:w="1232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532</w:t>
            </w:r>
          </w:p>
        </w:tc>
        <w:tc>
          <w:tcPr>
            <w:tcW w:w="1232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585</w:t>
            </w:r>
          </w:p>
        </w:tc>
      </w:tr>
      <w:tr w:rsidR="00763BC5" w:rsidRPr="00805369" w:rsidTr="003443E3">
        <w:tc>
          <w:tcPr>
            <w:tcW w:w="4802" w:type="dxa"/>
            <w:vAlign w:val="center"/>
          </w:tcPr>
          <w:p w:rsidR="00763BC5" w:rsidRPr="00805369" w:rsidRDefault="00763BC5" w:rsidP="00140A3D">
            <w:r w:rsidRPr="00805369">
              <w:t>Пленка полиэтиленовая, всего</w:t>
            </w:r>
          </w:p>
        </w:tc>
        <w:tc>
          <w:tcPr>
            <w:tcW w:w="1065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тн</w:t>
            </w:r>
          </w:p>
        </w:tc>
        <w:tc>
          <w:tcPr>
            <w:tcW w:w="1232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780</w:t>
            </w:r>
          </w:p>
        </w:tc>
        <w:tc>
          <w:tcPr>
            <w:tcW w:w="1232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1323</w:t>
            </w:r>
          </w:p>
        </w:tc>
      </w:tr>
      <w:tr w:rsidR="00763BC5" w:rsidRPr="00805369" w:rsidTr="003443E3">
        <w:tc>
          <w:tcPr>
            <w:tcW w:w="4802" w:type="dxa"/>
            <w:vAlign w:val="center"/>
          </w:tcPr>
          <w:p w:rsidR="00763BC5" w:rsidRPr="00805369" w:rsidRDefault="00763BC5" w:rsidP="00140A3D">
            <w:r w:rsidRPr="00805369">
              <w:t>Углеродные материалы</w:t>
            </w:r>
          </w:p>
        </w:tc>
        <w:tc>
          <w:tcPr>
            <w:tcW w:w="1065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тн</w:t>
            </w:r>
          </w:p>
        </w:tc>
        <w:tc>
          <w:tcPr>
            <w:tcW w:w="1232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53</w:t>
            </w:r>
          </w:p>
        </w:tc>
        <w:tc>
          <w:tcPr>
            <w:tcW w:w="1232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57</w:t>
            </w:r>
          </w:p>
        </w:tc>
      </w:tr>
      <w:tr w:rsidR="00763BC5" w:rsidRPr="00805369" w:rsidTr="003443E3">
        <w:tc>
          <w:tcPr>
            <w:tcW w:w="4802" w:type="dxa"/>
            <w:vAlign w:val="center"/>
          </w:tcPr>
          <w:p w:rsidR="00763BC5" w:rsidRPr="00805369" w:rsidRDefault="00763BC5" w:rsidP="00140A3D">
            <w:r w:rsidRPr="00805369">
              <w:t>Оксид цинка</w:t>
            </w:r>
          </w:p>
        </w:tc>
        <w:tc>
          <w:tcPr>
            <w:tcW w:w="1065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тн</w:t>
            </w:r>
          </w:p>
        </w:tc>
        <w:tc>
          <w:tcPr>
            <w:tcW w:w="1232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0</w:t>
            </w:r>
          </w:p>
        </w:tc>
        <w:tc>
          <w:tcPr>
            <w:tcW w:w="1232" w:type="dxa"/>
            <w:vAlign w:val="center"/>
          </w:tcPr>
          <w:p w:rsidR="00763BC5" w:rsidRPr="00805369" w:rsidRDefault="00763BC5" w:rsidP="00140A3D">
            <w:pPr>
              <w:jc w:val="center"/>
            </w:pPr>
            <w:r w:rsidRPr="00805369">
              <w:t>4176</w:t>
            </w:r>
          </w:p>
        </w:tc>
      </w:tr>
    </w:tbl>
    <w:p w:rsidR="00763BC5" w:rsidRPr="00B55CE3" w:rsidRDefault="00763BC5" w:rsidP="00140A3D"/>
    <w:p w:rsidR="00763BC5" w:rsidRDefault="00763BC5" w:rsidP="00140A3D">
      <w:pPr>
        <w:ind w:firstLine="700"/>
        <w:jc w:val="both"/>
      </w:pPr>
      <w:r w:rsidRPr="00B55CE3">
        <w:t xml:space="preserve">Производственные </w:t>
      </w:r>
      <w:bookmarkStart w:id="15" w:name="OCRUncertain065"/>
      <w:r w:rsidRPr="00B55CE3">
        <w:t>мощности РУП «С</w:t>
      </w:r>
      <w:bookmarkEnd w:id="15"/>
      <w:r w:rsidRPr="00B55CE3">
        <w:t xml:space="preserve">ПО </w:t>
      </w:r>
      <w:bookmarkStart w:id="16" w:name="OCRUncertain066"/>
      <w:r w:rsidRPr="00B55CE3">
        <w:t>«Химволокно</w:t>
      </w:r>
      <w:bookmarkEnd w:id="16"/>
      <w:r w:rsidRPr="00B55CE3">
        <w:t xml:space="preserve">» характеризуются данными, приведенными в таблице </w:t>
      </w:r>
      <w:r w:rsidR="00805369">
        <w:t>2</w:t>
      </w:r>
      <w:r>
        <w:t>.</w:t>
      </w:r>
      <w:r w:rsidR="00805369">
        <w:t>3</w:t>
      </w:r>
      <w:r w:rsidRPr="00B55CE3">
        <w:t>.</w:t>
      </w:r>
    </w:p>
    <w:p w:rsidR="00763BC5" w:rsidRDefault="00763BC5" w:rsidP="00140A3D">
      <w:pPr>
        <w:jc w:val="center"/>
      </w:pPr>
    </w:p>
    <w:p w:rsidR="00763BC5" w:rsidRPr="00B55CE3" w:rsidRDefault="00805369" w:rsidP="00140A3D">
      <w:pPr>
        <w:jc w:val="center"/>
      </w:pPr>
      <w:r>
        <w:t>Таблица 2.3</w:t>
      </w:r>
      <w:r w:rsidR="00763BC5">
        <w:t xml:space="preserve">- </w:t>
      </w:r>
      <w:r w:rsidR="00763BC5" w:rsidRPr="00B55CE3">
        <w:t>Производственные мощности РУП «Свет</w:t>
      </w:r>
      <w:r w:rsidR="00763BC5">
        <w:t>логорское ПО «Химволокно» в 2010</w:t>
      </w:r>
      <w:r w:rsidR="00763BC5" w:rsidRPr="00B55CE3">
        <w:t xml:space="preserve"> году.</w:t>
      </w: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51"/>
        <w:gridCol w:w="1843"/>
        <w:gridCol w:w="1843"/>
        <w:gridCol w:w="2232"/>
      </w:tblGrid>
      <w:tr w:rsidR="00E15D8B" w:rsidRPr="00934993" w:rsidTr="00AB16FD">
        <w:trPr>
          <w:trHeight w:val="170"/>
          <w:tblHeader/>
        </w:trPr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D8B" w:rsidRPr="00E15D8B" w:rsidRDefault="00E15D8B" w:rsidP="00140A3D">
            <w:pPr>
              <w:keepNext/>
              <w:keepLines/>
              <w:jc w:val="center"/>
            </w:pPr>
          </w:p>
          <w:p w:rsidR="00E15D8B" w:rsidRPr="00E15D8B" w:rsidRDefault="00E15D8B" w:rsidP="00140A3D">
            <w:pPr>
              <w:keepNext/>
              <w:keepLines/>
              <w:jc w:val="center"/>
            </w:pPr>
            <w:r w:rsidRPr="00E15D8B">
              <w:t>Наименование</w:t>
            </w:r>
            <w:r w:rsidR="00D71ECB">
              <w:t xml:space="preserve"> номенклатурной группы</w:t>
            </w:r>
          </w:p>
          <w:p w:rsidR="00E15D8B" w:rsidRPr="00E15D8B" w:rsidRDefault="00E15D8B" w:rsidP="00140A3D">
            <w:pPr>
              <w:keepNext/>
              <w:keepLines/>
              <w:ind w:left="-248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D8B" w:rsidRPr="00E15D8B" w:rsidRDefault="00E15D8B" w:rsidP="00140A3D">
            <w:pPr>
              <w:keepNext/>
              <w:keepLines/>
              <w:jc w:val="center"/>
            </w:pPr>
            <w:r w:rsidRPr="00E15D8B">
              <w:t>Год ввода в эксплуатацию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D8B" w:rsidRPr="00E15D8B" w:rsidRDefault="004E046E" w:rsidP="00140A3D">
            <w:pPr>
              <w:keepNext/>
              <w:keepLines/>
              <w:jc w:val="center"/>
            </w:pPr>
            <w:r>
              <w:t>Производств. мощность</w:t>
            </w:r>
            <w:r w:rsidR="00D71ECB">
              <w:t xml:space="preserve"> тн/год</w:t>
            </w:r>
            <w:r w:rsidR="00E15D8B" w:rsidRPr="00E15D8B">
              <w:t xml:space="preserve"> 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D8B" w:rsidRPr="00E15D8B" w:rsidRDefault="00E15D8B" w:rsidP="00140A3D">
            <w:pPr>
              <w:keepNext/>
              <w:keepLines/>
              <w:jc w:val="center"/>
            </w:pPr>
            <w:r w:rsidRPr="00E15D8B">
              <w:t xml:space="preserve">Процент использования </w:t>
            </w:r>
            <w:r w:rsidR="00D71ECB">
              <w:t xml:space="preserve">производственных </w:t>
            </w:r>
            <w:r w:rsidRPr="00E15D8B">
              <w:t>мощностей</w:t>
            </w:r>
          </w:p>
        </w:tc>
      </w:tr>
      <w:tr w:rsidR="00E15D8B" w:rsidRPr="00934993" w:rsidTr="00AB16FD">
        <w:trPr>
          <w:trHeight w:val="170"/>
        </w:trPr>
        <w:tc>
          <w:tcPr>
            <w:tcW w:w="36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15D8B" w:rsidRDefault="00E15D8B" w:rsidP="00140A3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</w:rPr>
            </w:pPr>
            <w:r w:rsidRPr="00E15D8B">
              <w:rPr>
                <w:rFonts w:ascii="Times New Roman" w:hAnsi="Times New Roman"/>
                <w:sz w:val="24"/>
              </w:rPr>
              <w:t>Полиэфирная текстильная нить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15D8B" w:rsidRDefault="00E15D8B" w:rsidP="00140A3D">
            <w:pPr>
              <w:jc w:val="center"/>
            </w:pPr>
            <w:r w:rsidRPr="00E15D8B">
              <w:t>1984 – 85 гг.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15D8B" w:rsidRDefault="00E15D8B" w:rsidP="00140A3D">
            <w:pPr>
              <w:jc w:val="center"/>
            </w:pPr>
            <w:r w:rsidRPr="00E15D8B">
              <w:t xml:space="preserve">27992 </w:t>
            </w:r>
          </w:p>
        </w:tc>
        <w:tc>
          <w:tcPr>
            <w:tcW w:w="223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15D8B" w:rsidRDefault="00E15D8B" w:rsidP="00140A3D">
            <w:pPr>
              <w:jc w:val="center"/>
            </w:pPr>
            <w:r w:rsidRPr="00E15D8B">
              <w:t>98,5%</w:t>
            </w:r>
          </w:p>
        </w:tc>
      </w:tr>
      <w:tr w:rsidR="00E15D8B" w:rsidRPr="00934993" w:rsidTr="00AB16FD">
        <w:trPr>
          <w:trHeight w:val="738"/>
        </w:trPr>
        <w:tc>
          <w:tcPr>
            <w:tcW w:w="3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15D8B" w:rsidRDefault="00E15D8B" w:rsidP="00140A3D">
            <w:r w:rsidRPr="00E15D8B">
              <w:t>Вискозная техническая  нить для корда и техизделий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15D8B" w:rsidRDefault="00E15D8B" w:rsidP="00140A3D">
            <w:pPr>
              <w:jc w:val="center"/>
            </w:pPr>
            <w:r w:rsidRPr="00E15D8B">
              <w:t>1964 – 68 гг.</w:t>
            </w:r>
          </w:p>
          <w:p w:rsidR="00E15D8B" w:rsidRPr="00E15D8B" w:rsidRDefault="00E15D8B" w:rsidP="00140A3D">
            <w:pPr>
              <w:jc w:val="center"/>
            </w:pPr>
            <w:r w:rsidRPr="00E15D8B">
              <w:t>2007г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15D8B" w:rsidRDefault="00E15D8B" w:rsidP="00140A3D">
            <w:pPr>
              <w:jc w:val="center"/>
            </w:pPr>
            <w:r w:rsidRPr="00E15D8B">
              <w:t xml:space="preserve">5000 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15D8B" w:rsidRDefault="00E15D8B" w:rsidP="00140A3D">
            <w:pPr>
              <w:jc w:val="center"/>
            </w:pPr>
            <w:r w:rsidRPr="00E15D8B">
              <w:t>41,6 %</w:t>
            </w:r>
          </w:p>
        </w:tc>
      </w:tr>
      <w:tr w:rsidR="00E15D8B" w:rsidRPr="00934993" w:rsidTr="00AB16FD">
        <w:trPr>
          <w:trHeight w:val="170"/>
        </w:trPr>
        <w:tc>
          <w:tcPr>
            <w:tcW w:w="3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15D8B" w:rsidRDefault="00E15D8B" w:rsidP="00140A3D">
            <w:pPr>
              <w:ind w:left="-57" w:right="-57"/>
            </w:pPr>
            <w:r w:rsidRPr="00E15D8B">
              <w:t>Кордная ткань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15D8B" w:rsidRDefault="00E15D8B" w:rsidP="00140A3D">
            <w:pPr>
              <w:jc w:val="center"/>
            </w:pPr>
            <w:r w:rsidRPr="00E15D8B">
              <w:t>1964-68гг.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15D8B" w:rsidRDefault="00E15D8B" w:rsidP="00140A3D">
            <w:pPr>
              <w:jc w:val="center"/>
            </w:pPr>
            <w:r w:rsidRPr="00E15D8B">
              <w:t xml:space="preserve">7948 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15D8B" w:rsidRDefault="00E15D8B" w:rsidP="00140A3D">
            <w:pPr>
              <w:jc w:val="center"/>
            </w:pPr>
            <w:r w:rsidRPr="00E15D8B">
              <w:t>26,6 %</w:t>
            </w:r>
          </w:p>
        </w:tc>
      </w:tr>
      <w:tr w:rsidR="00E15D8B" w:rsidRPr="00934993" w:rsidTr="00AB16FD">
        <w:trPr>
          <w:trHeight w:val="20"/>
        </w:trPr>
        <w:tc>
          <w:tcPr>
            <w:tcW w:w="3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15D8B" w:rsidRDefault="00E15D8B" w:rsidP="00140A3D">
            <w:pPr>
              <w:ind w:left="-57" w:right="-57"/>
            </w:pPr>
            <w:r w:rsidRPr="00E15D8B">
              <w:t>Углеродные волокнистые материалы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15D8B" w:rsidRDefault="00E15D8B" w:rsidP="00140A3D">
            <w:pPr>
              <w:jc w:val="center"/>
            </w:pPr>
            <w:r w:rsidRPr="00E15D8B">
              <w:t>1990-92 гг.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15D8B" w:rsidRDefault="00E15D8B" w:rsidP="00140A3D">
            <w:pPr>
              <w:jc w:val="center"/>
            </w:pPr>
            <w:r w:rsidRPr="00E15D8B">
              <w:t xml:space="preserve">177 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15D8B" w:rsidRDefault="00E15D8B" w:rsidP="00140A3D">
            <w:pPr>
              <w:jc w:val="center"/>
            </w:pPr>
            <w:r w:rsidRPr="00E15D8B">
              <w:t>68,9 %</w:t>
            </w:r>
          </w:p>
        </w:tc>
      </w:tr>
      <w:tr w:rsidR="00E15D8B" w:rsidRPr="00934993" w:rsidTr="00AB16FD">
        <w:trPr>
          <w:trHeight w:val="170"/>
        </w:trPr>
        <w:tc>
          <w:tcPr>
            <w:tcW w:w="3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15D8B" w:rsidRDefault="00E15D8B" w:rsidP="00140A3D">
            <w:r w:rsidRPr="00E15D8B">
              <w:lastRenderedPageBreak/>
              <w:t xml:space="preserve">Нетканый материал  «Спанбел»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15D8B" w:rsidRDefault="00E15D8B" w:rsidP="00140A3D">
            <w:pPr>
              <w:jc w:val="center"/>
            </w:pPr>
            <w:smartTag w:uri="urn:schemas-microsoft-com:office:smarttags" w:element="metricconverter">
              <w:smartTagPr>
                <w:attr w:name="ProductID" w:val="1994 г"/>
              </w:smartTagPr>
              <w:r w:rsidRPr="00E15D8B">
                <w:t>1994 г</w:t>
              </w:r>
            </w:smartTag>
            <w:r w:rsidRPr="00E15D8B"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15D8B" w:rsidRDefault="00E15D8B" w:rsidP="00140A3D">
            <w:pPr>
              <w:jc w:val="center"/>
            </w:pPr>
            <w:r w:rsidRPr="00E15D8B">
              <w:t>3241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15D8B" w:rsidRDefault="00E15D8B" w:rsidP="00140A3D">
            <w:pPr>
              <w:jc w:val="center"/>
            </w:pPr>
            <w:r w:rsidRPr="00E15D8B">
              <w:t>100,0 %</w:t>
            </w:r>
          </w:p>
        </w:tc>
      </w:tr>
      <w:tr w:rsidR="00E15D8B" w:rsidRPr="00934993" w:rsidTr="00AB16FD">
        <w:trPr>
          <w:trHeight w:val="170"/>
        </w:trPr>
        <w:tc>
          <w:tcPr>
            <w:tcW w:w="3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15D8B" w:rsidRDefault="00E15D8B" w:rsidP="00140A3D">
            <w:r w:rsidRPr="00E15D8B">
              <w:t>Нить полипропиленовая пленочная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15D8B" w:rsidRDefault="00E15D8B" w:rsidP="00140A3D">
            <w:pPr>
              <w:jc w:val="center"/>
            </w:pPr>
            <w:r w:rsidRPr="00E15D8B">
              <w:t>1995-99гг.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15D8B" w:rsidRDefault="00E15D8B" w:rsidP="00140A3D">
            <w:pPr>
              <w:jc w:val="center"/>
            </w:pPr>
            <w:r w:rsidRPr="00E15D8B">
              <w:t>4684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15D8B" w:rsidRDefault="00E15D8B" w:rsidP="00140A3D">
            <w:pPr>
              <w:jc w:val="center"/>
            </w:pPr>
            <w:r w:rsidRPr="00E15D8B">
              <w:t>68,1 %</w:t>
            </w:r>
          </w:p>
        </w:tc>
      </w:tr>
      <w:tr w:rsidR="00E15D8B" w:rsidRPr="00934993" w:rsidTr="00AB16FD">
        <w:trPr>
          <w:trHeight w:val="170"/>
        </w:trPr>
        <w:tc>
          <w:tcPr>
            <w:tcW w:w="3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15D8B" w:rsidRDefault="00E15D8B" w:rsidP="00140A3D">
            <w:r w:rsidRPr="00E15D8B">
              <w:t>Нить и волокна арселоновые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15D8B" w:rsidRDefault="00E15D8B" w:rsidP="00140A3D">
            <w:pPr>
              <w:jc w:val="center"/>
            </w:pPr>
            <w:r w:rsidRPr="00E15D8B">
              <w:t>1977-86 гг.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15D8B" w:rsidRDefault="00E15D8B" w:rsidP="00140A3D">
            <w:pPr>
              <w:jc w:val="center"/>
            </w:pPr>
            <w:r w:rsidRPr="00E15D8B">
              <w:t>465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15D8B" w:rsidRDefault="00E15D8B" w:rsidP="00140A3D">
            <w:pPr>
              <w:jc w:val="center"/>
            </w:pPr>
            <w:r w:rsidRPr="00E15D8B">
              <w:t>32,9%</w:t>
            </w:r>
          </w:p>
        </w:tc>
      </w:tr>
    </w:tbl>
    <w:p w:rsidR="00805369" w:rsidRDefault="00805369" w:rsidP="00140A3D">
      <w:pPr>
        <w:ind w:firstLine="709"/>
        <w:jc w:val="both"/>
      </w:pPr>
    </w:p>
    <w:p w:rsidR="00B55CE3" w:rsidRDefault="00805369" w:rsidP="00140A3D">
      <w:pPr>
        <w:ind w:firstLine="709"/>
        <w:jc w:val="both"/>
      </w:pPr>
      <w:r w:rsidRPr="00C961A1">
        <w:rPr>
          <w:color w:val="FF0000"/>
        </w:rPr>
        <w:t>Фактическая с</w:t>
      </w:r>
      <w:r w:rsidR="00B55CE3" w:rsidRPr="00C961A1">
        <w:rPr>
          <w:color w:val="FF0000"/>
        </w:rPr>
        <w:t xml:space="preserve">ебестоимость выпущенной товарной продукции за </w:t>
      </w:r>
      <w:r w:rsidR="00E30E53" w:rsidRPr="00C961A1">
        <w:rPr>
          <w:color w:val="FF0000"/>
        </w:rPr>
        <w:t>2009-</w:t>
      </w:r>
      <w:r w:rsidR="00B55CE3" w:rsidRPr="00C961A1">
        <w:rPr>
          <w:color w:val="FF0000"/>
        </w:rPr>
        <w:t>2010 год составила 360 182 млн. руб., в том числе поэлементам затрат</w:t>
      </w:r>
      <w:r w:rsidR="006804B1" w:rsidRPr="00C961A1">
        <w:rPr>
          <w:color w:val="FF0000"/>
        </w:rPr>
        <w:t xml:space="preserve"> представлена в таблицу</w:t>
      </w:r>
      <w:r w:rsidR="006804B1">
        <w:t xml:space="preserve"> 2.4</w:t>
      </w:r>
      <w:r w:rsidR="00B55CE3" w:rsidRPr="00B55CE3">
        <w:t>:</w:t>
      </w:r>
    </w:p>
    <w:p w:rsidR="00DE1FA4" w:rsidRDefault="00DE1FA4" w:rsidP="00140A3D">
      <w:pPr>
        <w:ind w:firstLine="708"/>
      </w:pPr>
    </w:p>
    <w:p w:rsidR="00B55CE3" w:rsidRDefault="00805369" w:rsidP="00140A3D">
      <w:pPr>
        <w:ind w:firstLine="708"/>
      </w:pPr>
      <w:r>
        <w:t>Таблица 2.4</w:t>
      </w:r>
      <w:r w:rsidR="00B55CE3">
        <w:t xml:space="preserve"> – </w:t>
      </w:r>
      <w:r>
        <w:t xml:space="preserve">Структура фактической себестоимости за 2009-2010 год </w:t>
      </w:r>
      <w:r w:rsidR="00B55CE3">
        <w:t>.</w:t>
      </w:r>
    </w:p>
    <w:tbl>
      <w:tblPr>
        <w:tblW w:w="9796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433"/>
        <w:gridCol w:w="850"/>
        <w:gridCol w:w="993"/>
        <w:gridCol w:w="850"/>
        <w:gridCol w:w="851"/>
        <w:gridCol w:w="708"/>
        <w:gridCol w:w="851"/>
        <w:gridCol w:w="992"/>
        <w:gridCol w:w="851"/>
        <w:gridCol w:w="708"/>
        <w:gridCol w:w="709"/>
      </w:tblGrid>
      <w:tr w:rsidR="00B55CE3" w:rsidRPr="008B4C3A" w:rsidTr="00976A45">
        <w:trPr>
          <w:tblHeader/>
        </w:trPr>
        <w:tc>
          <w:tcPr>
            <w:tcW w:w="14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B55CE3" w:rsidRPr="00D91951" w:rsidRDefault="00B55CE3" w:rsidP="00140A3D">
            <w:pPr>
              <w:jc w:val="center"/>
              <w:rPr>
                <w:sz w:val="18"/>
                <w:szCs w:val="18"/>
              </w:rPr>
            </w:pPr>
            <w:r w:rsidRPr="00D91951">
              <w:rPr>
                <w:sz w:val="18"/>
                <w:szCs w:val="18"/>
              </w:rPr>
              <w:t xml:space="preserve">Наименование элемента затрат </w:t>
            </w:r>
          </w:p>
        </w:tc>
        <w:tc>
          <w:tcPr>
            <w:tcW w:w="26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B55CE3" w:rsidRPr="00D91951" w:rsidRDefault="00B55CE3" w:rsidP="00140A3D">
            <w:pPr>
              <w:jc w:val="center"/>
              <w:rPr>
                <w:sz w:val="18"/>
                <w:szCs w:val="18"/>
              </w:rPr>
            </w:pPr>
            <w:r w:rsidRPr="00D91951">
              <w:rPr>
                <w:sz w:val="18"/>
                <w:szCs w:val="18"/>
              </w:rPr>
              <w:t>2009 г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B55CE3" w:rsidRPr="00D91951" w:rsidRDefault="00B55CE3" w:rsidP="00140A3D">
            <w:pPr>
              <w:jc w:val="center"/>
              <w:rPr>
                <w:sz w:val="18"/>
                <w:szCs w:val="18"/>
              </w:rPr>
            </w:pPr>
            <w:smartTag w:uri="urn:schemas-microsoft-com:office:smarttags" w:element="metricconverter">
              <w:smartTagPr>
                <w:attr w:name="ProductID" w:val="2010 г"/>
              </w:smartTagPr>
              <w:r w:rsidRPr="00D91951">
                <w:rPr>
                  <w:sz w:val="18"/>
                  <w:szCs w:val="18"/>
                </w:rPr>
                <w:t>2010 г</w:t>
              </w:r>
            </w:smartTag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B55CE3" w:rsidRPr="00D91951" w:rsidRDefault="00B55CE3" w:rsidP="00140A3D">
            <w:pPr>
              <w:jc w:val="center"/>
              <w:rPr>
                <w:sz w:val="18"/>
                <w:szCs w:val="18"/>
              </w:rPr>
            </w:pPr>
            <w:r w:rsidRPr="00D91951">
              <w:rPr>
                <w:sz w:val="18"/>
                <w:szCs w:val="18"/>
              </w:rPr>
              <w:t>Отклонение, 2010/2009 г</w:t>
            </w:r>
          </w:p>
        </w:tc>
      </w:tr>
      <w:tr w:rsidR="00B55CE3" w:rsidRPr="008B4C3A" w:rsidTr="00976A45">
        <w:trPr>
          <w:tblHeader/>
        </w:trPr>
        <w:tc>
          <w:tcPr>
            <w:tcW w:w="14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:rsidR="00B55CE3" w:rsidRPr="00D91951" w:rsidRDefault="00B55CE3" w:rsidP="00140A3D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5CE3" w:rsidRPr="00D91951" w:rsidRDefault="00B55CE3" w:rsidP="00140A3D">
            <w:pPr>
              <w:jc w:val="center"/>
              <w:rPr>
                <w:sz w:val="18"/>
                <w:szCs w:val="18"/>
              </w:rPr>
            </w:pPr>
            <w:r w:rsidRPr="00D91951">
              <w:rPr>
                <w:sz w:val="18"/>
                <w:szCs w:val="18"/>
              </w:rPr>
              <w:t>Сумма</w:t>
            </w:r>
            <w:r w:rsidRPr="00D91951">
              <w:rPr>
                <w:sz w:val="18"/>
                <w:szCs w:val="18"/>
              </w:rPr>
              <w:br/>
              <w:t>млн. руб.</w:t>
            </w: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55CE3" w:rsidRPr="00D91951" w:rsidRDefault="00537963" w:rsidP="00140A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Уд. вес в с-</w:t>
            </w:r>
            <w:r w:rsidR="00B55CE3" w:rsidRPr="00D91951">
              <w:rPr>
                <w:sz w:val="18"/>
                <w:szCs w:val="18"/>
              </w:rPr>
              <w:t>сти,%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5CE3" w:rsidRPr="00D91951" w:rsidRDefault="00B55CE3" w:rsidP="00140A3D">
            <w:pPr>
              <w:jc w:val="center"/>
              <w:rPr>
                <w:sz w:val="18"/>
                <w:szCs w:val="18"/>
              </w:rPr>
            </w:pPr>
            <w:r w:rsidRPr="00D91951">
              <w:rPr>
                <w:sz w:val="18"/>
                <w:szCs w:val="18"/>
              </w:rPr>
              <w:t>Затр. на 1000 руб. ТП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55CE3" w:rsidRPr="00D91951" w:rsidRDefault="00B55CE3" w:rsidP="00140A3D">
            <w:pPr>
              <w:jc w:val="center"/>
              <w:rPr>
                <w:sz w:val="18"/>
                <w:szCs w:val="18"/>
              </w:rPr>
            </w:pPr>
            <w:r w:rsidRPr="00D91951">
              <w:rPr>
                <w:sz w:val="18"/>
                <w:szCs w:val="18"/>
              </w:rPr>
              <w:t>Сумма</w:t>
            </w:r>
            <w:r w:rsidRPr="00D91951">
              <w:rPr>
                <w:sz w:val="18"/>
                <w:szCs w:val="18"/>
              </w:rPr>
              <w:br/>
              <w:t>млн. руб.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55CE3" w:rsidRPr="00D91951" w:rsidRDefault="00537963" w:rsidP="00140A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Уд. вес в с-</w:t>
            </w:r>
            <w:r w:rsidR="00B55CE3" w:rsidRPr="00D91951">
              <w:rPr>
                <w:sz w:val="18"/>
                <w:szCs w:val="18"/>
              </w:rPr>
              <w:t>сти,</w:t>
            </w:r>
            <w:r>
              <w:rPr>
                <w:sz w:val="18"/>
                <w:szCs w:val="18"/>
              </w:rPr>
              <w:t xml:space="preserve"> </w:t>
            </w:r>
            <w:r w:rsidR="00B55CE3" w:rsidRPr="00D91951">
              <w:rPr>
                <w:sz w:val="18"/>
                <w:szCs w:val="18"/>
              </w:rPr>
              <w:t>%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55CE3" w:rsidRPr="00D91951" w:rsidRDefault="00B55CE3" w:rsidP="00140A3D">
            <w:pPr>
              <w:jc w:val="center"/>
              <w:rPr>
                <w:sz w:val="18"/>
                <w:szCs w:val="18"/>
              </w:rPr>
            </w:pPr>
            <w:r w:rsidRPr="00D91951">
              <w:rPr>
                <w:sz w:val="18"/>
                <w:szCs w:val="18"/>
              </w:rPr>
              <w:t>Затр. на 1000 руб. ТП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55CE3" w:rsidRPr="00D91951" w:rsidRDefault="00B55CE3" w:rsidP="00140A3D">
            <w:pPr>
              <w:jc w:val="center"/>
              <w:rPr>
                <w:sz w:val="18"/>
                <w:szCs w:val="18"/>
              </w:rPr>
            </w:pPr>
            <w:r w:rsidRPr="00D91951">
              <w:rPr>
                <w:sz w:val="18"/>
                <w:szCs w:val="18"/>
              </w:rPr>
              <w:t>Затра-ты, млн. руб.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55CE3" w:rsidRPr="00D91951" w:rsidRDefault="00702ED1" w:rsidP="00140A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отклонение</w:t>
            </w:r>
            <w:r w:rsidR="00B55CE3" w:rsidRPr="00D91951">
              <w:rPr>
                <w:sz w:val="18"/>
                <w:szCs w:val="18"/>
              </w:rPr>
              <w:t>, %</w:t>
            </w:r>
          </w:p>
        </w:tc>
        <w:tc>
          <w:tcPr>
            <w:tcW w:w="14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55CE3" w:rsidRPr="00D91951" w:rsidRDefault="00B55CE3" w:rsidP="00140A3D">
            <w:pPr>
              <w:jc w:val="center"/>
              <w:rPr>
                <w:sz w:val="18"/>
                <w:szCs w:val="18"/>
              </w:rPr>
            </w:pPr>
            <w:r w:rsidRPr="00D91951">
              <w:rPr>
                <w:sz w:val="18"/>
                <w:szCs w:val="18"/>
              </w:rPr>
              <w:t>Затраты на 1000 руб. ТП</w:t>
            </w:r>
          </w:p>
        </w:tc>
      </w:tr>
      <w:tr w:rsidR="00B55CE3" w:rsidRPr="008B4C3A" w:rsidTr="00976A45">
        <w:trPr>
          <w:tblHeader/>
        </w:trPr>
        <w:tc>
          <w:tcPr>
            <w:tcW w:w="14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:rsidR="00B55CE3" w:rsidRPr="00D91951" w:rsidRDefault="00B55CE3" w:rsidP="00140A3D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55CE3" w:rsidRPr="00D91951" w:rsidRDefault="00B55CE3" w:rsidP="00140A3D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:rsidR="00B55CE3" w:rsidRPr="00D91951" w:rsidRDefault="00B55CE3" w:rsidP="00140A3D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55CE3" w:rsidRPr="00D91951" w:rsidRDefault="00B55CE3" w:rsidP="00140A3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5CE3" w:rsidRPr="00D91951" w:rsidRDefault="00B55CE3" w:rsidP="00140A3D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55CE3" w:rsidRPr="00D91951" w:rsidRDefault="00B55CE3" w:rsidP="00140A3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55CE3" w:rsidRPr="00D91951" w:rsidRDefault="00B55CE3" w:rsidP="00140A3D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B55CE3" w:rsidRPr="00D91951" w:rsidRDefault="00B55CE3" w:rsidP="00140A3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B55CE3" w:rsidRPr="00D91951" w:rsidRDefault="00B55CE3" w:rsidP="00140A3D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5CE3" w:rsidRPr="00D91951" w:rsidRDefault="00B55CE3" w:rsidP="00140A3D">
            <w:pPr>
              <w:jc w:val="center"/>
              <w:rPr>
                <w:sz w:val="18"/>
                <w:szCs w:val="18"/>
              </w:rPr>
            </w:pPr>
            <w:r w:rsidRPr="00D91951">
              <w:rPr>
                <w:sz w:val="18"/>
                <w:szCs w:val="18"/>
              </w:rPr>
              <w:t>руб.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5CE3" w:rsidRPr="00D91951" w:rsidRDefault="00B55CE3" w:rsidP="00140A3D">
            <w:pPr>
              <w:jc w:val="center"/>
              <w:rPr>
                <w:sz w:val="18"/>
                <w:szCs w:val="18"/>
              </w:rPr>
            </w:pPr>
            <w:r w:rsidRPr="00D91951">
              <w:rPr>
                <w:sz w:val="18"/>
                <w:szCs w:val="18"/>
              </w:rPr>
              <w:t>%</w:t>
            </w:r>
          </w:p>
        </w:tc>
      </w:tr>
      <w:tr w:rsidR="00CE64D9" w:rsidRPr="008B4C3A" w:rsidTr="00976A45">
        <w:trPr>
          <w:tblHeader/>
        </w:trPr>
        <w:tc>
          <w:tcPr>
            <w:tcW w:w="1433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D91951" w:rsidRDefault="00CE64D9" w:rsidP="00140A3D">
            <w:pPr>
              <w:rPr>
                <w:bCs/>
                <w:sz w:val="18"/>
                <w:szCs w:val="18"/>
              </w:rPr>
            </w:pPr>
            <w:r w:rsidRPr="00D91951">
              <w:rPr>
                <w:bCs/>
                <w:sz w:val="18"/>
                <w:szCs w:val="18"/>
              </w:rPr>
              <w:t>Объём производства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280488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365296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84808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FFFFFF"/>
                <w:sz w:val="16"/>
              </w:rPr>
            </w:pPr>
            <w:r w:rsidRPr="00CE64D9">
              <w:rPr>
                <w:color w:val="FFFFFF"/>
                <w:sz w:val="16"/>
              </w:rPr>
              <w:t> 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FFFFFF"/>
                <w:sz w:val="16"/>
              </w:rPr>
            </w:pPr>
            <w:r w:rsidRPr="00CE64D9">
              <w:rPr>
                <w:color w:val="FFFFFF"/>
                <w:sz w:val="16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FFFFFF"/>
                <w:sz w:val="16"/>
              </w:rPr>
            </w:pPr>
            <w:r w:rsidRPr="00CE64D9">
              <w:rPr>
                <w:color w:val="FFFFFF"/>
                <w:sz w:val="16"/>
              </w:rPr>
              <w:t> </w:t>
            </w:r>
          </w:p>
        </w:tc>
      </w:tr>
      <w:tr w:rsidR="00CE64D9" w:rsidRPr="008B4C3A" w:rsidTr="00976A45">
        <w:trPr>
          <w:tblHeader/>
        </w:trPr>
        <w:tc>
          <w:tcPr>
            <w:tcW w:w="1433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D91951" w:rsidRDefault="00CE64D9" w:rsidP="00140A3D">
            <w:pPr>
              <w:rPr>
                <w:bCs/>
                <w:sz w:val="18"/>
                <w:szCs w:val="18"/>
              </w:rPr>
            </w:pPr>
            <w:r w:rsidRPr="00D91951">
              <w:rPr>
                <w:bCs/>
                <w:sz w:val="18"/>
                <w:szCs w:val="18"/>
              </w:rPr>
              <w:t xml:space="preserve">Затраты, всего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281161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100</w:t>
            </w:r>
            <w:r w:rsidRPr="00CE64D9">
              <w:rPr>
                <w:color w:val="000000"/>
                <w:sz w:val="16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1002,3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330182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100%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940,2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79021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-62,1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-6,60%</w:t>
            </w:r>
          </w:p>
        </w:tc>
      </w:tr>
      <w:tr w:rsidR="00CE64D9" w:rsidRPr="008B4C3A" w:rsidTr="00976A45">
        <w:trPr>
          <w:tblHeader/>
        </w:trPr>
        <w:tc>
          <w:tcPr>
            <w:tcW w:w="1433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D91951" w:rsidRDefault="00CE64D9" w:rsidP="00140A3D">
            <w:pPr>
              <w:rPr>
                <w:sz w:val="18"/>
                <w:szCs w:val="18"/>
              </w:rPr>
            </w:pPr>
            <w:r w:rsidRPr="00D91951">
              <w:rPr>
                <w:sz w:val="18"/>
                <w:szCs w:val="18"/>
              </w:rPr>
              <w:t>в том числе: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 </w:t>
            </w:r>
          </w:p>
        </w:tc>
      </w:tr>
      <w:tr w:rsidR="00CE64D9" w:rsidRPr="008B4C3A" w:rsidTr="00976A45">
        <w:trPr>
          <w:tblHeader/>
        </w:trPr>
        <w:tc>
          <w:tcPr>
            <w:tcW w:w="1433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D91951" w:rsidRDefault="00CE64D9" w:rsidP="00140A3D">
            <w:pPr>
              <w:rPr>
                <w:bCs/>
                <w:sz w:val="18"/>
                <w:szCs w:val="18"/>
              </w:rPr>
            </w:pPr>
            <w:r w:rsidRPr="00D91951">
              <w:rPr>
                <w:bCs/>
                <w:sz w:val="18"/>
                <w:szCs w:val="18"/>
              </w:rPr>
              <w:t>Материальные затраты: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153797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54,70%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552,7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190303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57,6</w:t>
            </w:r>
            <w:r w:rsidRPr="00CE64D9">
              <w:rPr>
                <w:color w:val="000000"/>
                <w:sz w:val="16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587,6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67489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6,6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34,9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3,71%</w:t>
            </w:r>
          </w:p>
        </w:tc>
      </w:tr>
      <w:tr w:rsidR="00CE64D9" w:rsidRPr="008B4C3A" w:rsidTr="00976A45">
        <w:trPr>
          <w:tblHeader/>
        </w:trPr>
        <w:tc>
          <w:tcPr>
            <w:tcW w:w="1433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D91951" w:rsidRDefault="00CE64D9" w:rsidP="00140A3D">
            <w:pPr>
              <w:rPr>
                <w:sz w:val="18"/>
                <w:szCs w:val="18"/>
              </w:rPr>
            </w:pPr>
            <w:r w:rsidRPr="00D91951">
              <w:rPr>
                <w:sz w:val="18"/>
                <w:szCs w:val="18"/>
              </w:rPr>
              <w:t xml:space="preserve"> - сырьё и материалы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113468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40,36%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404,5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117924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35,7%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378,7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54456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6,3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-25,8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-2,74%</w:t>
            </w:r>
          </w:p>
        </w:tc>
      </w:tr>
      <w:tr w:rsidR="00CE64D9" w:rsidRPr="008B4C3A" w:rsidTr="00CE64D9">
        <w:trPr>
          <w:tblHeader/>
        </w:trPr>
        <w:tc>
          <w:tcPr>
            <w:tcW w:w="1433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4D9" w:rsidRPr="00D91951" w:rsidRDefault="00CE64D9" w:rsidP="00140A3D">
            <w:pPr>
              <w:rPr>
                <w:sz w:val="18"/>
                <w:szCs w:val="18"/>
              </w:rPr>
            </w:pPr>
            <w:r w:rsidRPr="00D91951">
              <w:rPr>
                <w:sz w:val="18"/>
                <w:szCs w:val="18"/>
              </w:rPr>
              <w:t>- работы и услуги производствен-ного характера оказываемые сторонними организациями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1125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0,40%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2063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0,6</w:t>
            </w:r>
            <w:r w:rsidRPr="00CE64D9">
              <w:rPr>
                <w:color w:val="000000"/>
                <w:sz w:val="16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3,6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938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0,2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-0,4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-0,04%</w:t>
            </w:r>
          </w:p>
        </w:tc>
      </w:tr>
      <w:tr w:rsidR="00CE64D9" w:rsidRPr="008B4C3A" w:rsidTr="00976A45">
        <w:trPr>
          <w:tblHeader/>
        </w:trPr>
        <w:tc>
          <w:tcPr>
            <w:tcW w:w="1433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4D9" w:rsidRPr="00D91951" w:rsidRDefault="00CE64D9" w:rsidP="00140A3D">
            <w:pPr>
              <w:rPr>
                <w:sz w:val="18"/>
                <w:szCs w:val="18"/>
              </w:rPr>
            </w:pPr>
            <w:r w:rsidRPr="00D91951">
              <w:rPr>
                <w:sz w:val="18"/>
                <w:szCs w:val="18"/>
              </w:rPr>
              <w:t>- ТЭР со стороны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40329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14,34%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143,8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72379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21,9%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204,8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12050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0,2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61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6,49%</w:t>
            </w:r>
          </w:p>
        </w:tc>
      </w:tr>
      <w:tr w:rsidR="00CE64D9" w:rsidRPr="008B4C3A" w:rsidTr="00976A45">
        <w:trPr>
          <w:tblHeader/>
        </w:trPr>
        <w:tc>
          <w:tcPr>
            <w:tcW w:w="1433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D91951" w:rsidRDefault="00CE64D9" w:rsidP="00140A3D">
            <w:pPr>
              <w:rPr>
                <w:sz w:val="18"/>
                <w:szCs w:val="18"/>
              </w:rPr>
            </w:pPr>
            <w:r w:rsidRPr="00D91951">
              <w:rPr>
                <w:sz w:val="18"/>
                <w:szCs w:val="18"/>
              </w:rPr>
              <w:t xml:space="preserve"> в т.ч. топливо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1483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0,53%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5,3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1314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0,4</w:t>
            </w:r>
            <w:r w:rsidRPr="00CE64D9">
              <w:rPr>
                <w:color w:val="000000"/>
                <w:sz w:val="16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5,1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-169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-0,2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-0,2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-0,02%</w:t>
            </w:r>
          </w:p>
        </w:tc>
      </w:tr>
      <w:tr w:rsidR="00CE64D9" w:rsidRPr="008B4C3A" w:rsidTr="00976A45">
        <w:trPr>
          <w:tblHeader/>
        </w:trPr>
        <w:tc>
          <w:tcPr>
            <w:tcW w:w="1433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D91951" w:rsidRDefault="00CE64D9" w:rsidP="00140A3D">
            <w:pPr>
              <w:rPr>
                <w:sz w:val="18"/>
                <w:szCs w:val="18"/>
              </w:rPr>
            </w:pPr>
            <w:r w:rsidRPr="00D91951">
              <w:rPr>
                <w:sz w:val="18"/>
                <w:szCs w:val="18"/>
              </w:rPr>
              <w:t xml:space="preserve">электроэнергия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26689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9,49%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95,2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56035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16,9%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158,6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9346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0,5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63,4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6,74%</w:t>
            </w:r>
          </w:p>
        </w:tc>
      </w:tr>
      <w:tr w:rsidR="00CE64D9" w:rsidRPr="008B4C3A" w:rsidTr="00976A45">
        <w:trPr>
          <w:tblHeader/>
        </w:trPr>
        <w:tc>
          <w:tcPr>
            <w:tcW w:w="1433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D91951" w:rsidRDefault="00CE64D9" w:rsidP="00140A3D">
            <w:pPr>
              <w:rPr>
                <w:sz w:val="18"/>
                <w:szCs w:val="18"/>
              </w:rPr>
            </w:pPr>
            <w:r w:rsidRPr="00D91951">
              <w:rPr>
                <w:sz w:val="18"/>
                <w:szCs w:val="18"/>
              </w:rPr>
              <w:t>теплоэнергия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12157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4,32%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43,3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15030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4,5</w:t>
            </w:r>
            <w:r w:rsidRPr="00CE64D9">
              <w:rPr>
                <w:color w:val="000000"/>
                <w:sz w:val="16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41,1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2873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-0,2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-2,2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-0,23%</w:t>
            </w:r>
          </w:p>
        </w:tc>
      </w:tr>
      <w:tr w:rsidR="00CE64D9" w:rsidRPr="008B4C3A" w:rsidTr="00976A45">
        <w:trPr>
          <w:tblHeader/>
        </w:trPr>
        <w:tc>
          <w:tcPr>
            <w:tcW w:w="1433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D91951" w:rsidRDefault="00CE64D9" w:rsidP="00140A3D">
            <w:pPr>
              <w:rPr>
                <w:sz w:val="18"/>
                <w:szCs w:val="18"/>
              </w:rPr>
            </w:pPr>
            <w:r w:rsidRPr="00D91951">
              <w:rPr>
                <w:sz w:val="18"/>
                <w:szCs w:val="18"/>
              </w:rPr>
              <w:t>- прочие материальные затраты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120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0,04%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0,4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165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0,05%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0,5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45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0,1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0,01%</w:t>
            </w:r>
          </w:p>
        </w:tc>
      </w:tr>
      <w:tr w:rsidR="00CE64D9" w:rsidRPr="008B4C3A" w:rsidTr="00976A45">
        <w:trPr>
          <w:tblHeader/>
        </w:trPr>
        <w:tc>
          <w:tcPr>
            <w:tcW w:w="1433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D91951" w:rsidRDefault="00CE64D9" w:rsidP="00140A3D">
            <w:pPr>
              <w:rPr>
                <w:bCs/>
                <w:sz w:val="18"/>
                <w:szCs w:val="18"/>
              </w:rPr>
            </w:pPr>
            <w:r w:rsidRPr="00D91951">
              <w:rPr>
                <w:bCs/>
                <w:sz w:val="18"/>
                <w:szCs w:val="18"/>
              </w:rPr>
              <w:t>Расходы на оплату труда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64482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22,93%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229,9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74845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22,6%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180,6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10363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-2,2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-49,3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-5,24%</w:t>
            </w:r>
          </w:p>
        </w:tc>
      </w:tr>
      <w:tr w:rsidR="00CE64D9" w:rsidRPr="008B4C3A" w:rsidTr="00976A45">
        <w:trPr>
          <w:tblHeader/>
        </w:trPr>
        <w:tc>
          <w:tcPr>
            <w:tcW w:w="1433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D91951" w:rsidRDefault="00CE64D9" w:rsidP="00140A3D">
            <w:pPr>
              <w:rPr>
                <w:bCs/>
                <w:sz w:val="18"/>
                <w:szCs w:val="18"/>
              </w:rPr>
            </w:pPr>
            <w:r w:rsidRPr="00D91951">
              <w:rPr>
                <w:bCs/>
                <w:sz w:val="18"/>
                <w:szCs w:val="18"/>
              </w:rPr>
              <w:t>Отчисления на соц. нужды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22668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8,06%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80,8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26448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8</w:t>
            </w:r>
            <w:r w:rsidRPr="00CE64D9">
              <w:rPr>
                <w:color w:val="000000"/>
                <w:sz w:val="16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72,4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3780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-0,7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-8,4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-0,89%</w:t>
            </w:r>
          </w:p>
        </w:tc>
      </w:tr>
      <w:tr w:rsidR="00CE64D9" w:rsidRPr="008B4C3A" w:rsidTr="00976A45">
        <w:trPr>
          <w:tblHeader/>
        </w:trPr>
        <w:tc>
          <w:tcPr>
            <w:tcW w:w="1433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D91951" w:rsidRDefault="00CE64D9" w:rsidP="00140A3D">
            <w:pPr>
              <w:rPr>
                <w:bCs/>
                <w:sz w:val="18"/>
                <w:szCs w:val="18"/>
              </w:rPr>
            </w:pPr>
            <w:r w:rsidRPr="00D91951">
              <w:rPr>
                <w:bCs/>
                <w:sz w:val="18"/>
                <w:szCs w:val="18"/>
              </w:rPr>
              <w:t>Амортизация ОС и НМА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23790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8,46%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84,8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18694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5,6%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51,2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-5096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-3,3</w:t>
            </w: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-33,6</w:t>
            </w: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-3,57%</w:t>
            </w:r>
          </w:p>
        </w:tc>
      </w:tr>
      <w:tr w:rsidR="00CE64D9" w:rsidRPr="008B4C3A" w:rsidTr="00976A45">
        <w:trPr>
          <w:tblHeader/>
        </w:trPr>
        <w:tc>
          <w:tcPr>
            <w:tcW w:w="14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D91951" w:rsidRDefault="00CE64D9" w:rsidP="00140A3D">
            <w:pPr>
              <w:rPr>
                <w:bCs/>
                <w:sz w:val="18"/>
                <w:szCs w:val="18"/>
              </w:rPr>
            </w:pPr>
            <w:r w:rsidRPr="00D91951">
              <w:rPr>
                <w:bCs/>
                <w:sz w:val="18"/>
                <w:szCs w:val="18"/>
              </w:rPr>
              <w:t>Прочие затраты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15179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5,40%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54,1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17664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5,3</w:t>
            </w:r>
            <w:r w:rsidRPr="00CE64D9">
              <w:rPr>
                <w:color w:val="000000"/>
                <w:sz w:val="16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48,4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2485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-0,5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-5,7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E64D9" w:rsidRPr="00CE64D9" w:rsidRDefault="00CE64D9" w:rsidP="00140A3D">
            <w:pPr>
              <w:jc w:val="center"/>
              <w:rPr>
                <w:color w:val="000000"/>
                <w:sz w:val="16"/>
              </w:rPr>
            </w:pPr>
            <w:r w:rsidRPr="00CE64D9">
              <w:rPr>
                <w:color w:val="000000"/>
                <w:sz w:val="16"/>
              </w:rPr>
              <w:t>-0,61%</w:t>
            </w:r>
          </w:p>
        </w:tc>
      </w:tr>
    </w:tbl>
    <w:p w:rsidR="00D91951" w:rsidRDefault="00D91951" w:rsidP="00140A3D">
      <w:pPr>
        <w:pStyle w:val="BodyTextIndent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  <w:sz w:val="24"/>
          <w:szCs w:val="24"/>
        </w:rPr>
      </w:pPr>
    </w:p>
    <w:p w:rsidR="00B55CE3" w:rsidRPr="00B55CE3" w:rsidRDefault="00B55CE3" w:rsidP="00140A3D">
      <w:pPr>
        <w:pStyle w:val="BodyTextIndent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  <w:sz w:val="24"/>
          <w:szCs w:val="24"/>
        </w:rPr>
      </w:pPr>
      <w:r w:rsidRPr="00B55CE3">
        <w:rPr>
          <w:rFonts w:ascii="Times New Roman" w:hAnsi="Times New Roman"/>
          <w:b w:val="0"/>
          <w:i w:val="0"/>
          <w:sz w:val="24"/>
          <w:szCs w:val="24"/>
        </w:rPr>
        <w:t>К уровню прошлого года абсолютный прирост затрат за отчетный период составил 79 021 млн. рублей или на 28,1 %, в том числе материальных на</w:t>
      </w:r>
      <w:r w:rsidR="006804B1">
        <w:rPr>
          <w:rFonts w:ascii="Times New Roman" w:hAnsi="Times New Roman"/>
          <w:b w:val="0"/>
          <w:i w:val="0"/>
          <w:sz w:val="24"/>
          <w:szCs w:val="24"/>
        </w:rPr>
        <w:t xml:space="preserve"> </w:t>
      </w:r>
      <w:r w:rsidR="00976A45" w:rsidRPr="00976A45">
        <w:rPr>
          <w:rFonts w:ascii="Times New Roman" w:hAnsi="Times New Roman"/>
          <w:b w:val="0"/>
          <w:i w:val="0"/>
          <w:sz w:val="24"/>
          <w:szCs w:val="24"/>
        </w:rPr>
        <w:t>49</w:t>
      </w:r>
      <w:r w:rsidR="00976A45">
        <w:rPr>
          <w:rFonts w:ascii="Times New Roman" w:hAnsi="Times New Roman"/>
          <w:b w:val="0"/>
          <w:i w:val="0"/>
          <w:sz w:val="24"/>
          <w:szCs w:val="24"/>
        </w:rPr>
        <w:t xml:space="preserve"> </w:t>
      </w:r>
      <w:r w:rsidR="00976A45" w:rsidRPr="00976A45">
        <w:rPr>
          <w:rFonts w:ascii="Times New Roman" w:hAnsi="Times New Roman"/>
          <w:b w:val="0"/>
          <w:i w:val="0"/>
          <w:sz w:val="24"/>
          <w:szCs w:val="24"/>
        </w:rPr>
        <w:t>021</w:t>
      </w:r>
      <w:r w:rsidRPr="00B55CE3">
        <w:rPr>
          <w:rFonts w:ascii="Times New Roman" w:hAnsi="Times New Roman"/>
          <w:b w:val="0"/>
          <w:i w:val="0"/>
          <w:sz w:val="24"/>
          <w:szCs w:val="24"/>
        </w:rPr>
        <w:t xml:space="preserve"> млн. рублей или на 43,5 %.</w:t>
      </w:r>
    </w:p>
    <w:p w:rsidR="00B55CE3" w:rsidRPr="00B55CE3" w:rsidRDefault="00B55CE3" w:rsidP="00140A3D">
      <w:pPr>
        <w:pStyle w:val="BodyTextIndent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  <w:sz w:val="24"/>
          <w:szCs w:val="24"/>
        </w:rPr>
      </w:pPr>
      <w:r w:rsidRPr="00B55CE3">
        <w:rPr>
          <w:rFonts w:ascii="Times New Roman" w:hAnsi="Times New Roman"/>
          <w:b w:val="0"/>
          <w:i w:val="0"/>
          <w:sz w:val="24"/>
          <w:szCs w:val="24"/>
        </w:rPr>
        <w:t xml:space="preserve">На основании, данных таблицы можно утверждать, что предприятие является материалоемким, </w:t>
      </w:r>
      <w:r w:rsidR="0078777A">
        <w:rPr>
          <w:rFonts w:ascii="Times New Roman" w:hAnsi="Times New Roman"/>
          <w:b w:val="0"/>
          <w:i w:val="0"/>
          <w:sz w:val="24"/>
          <w:szCs w:val="24"/>
        </w:rPr>
        <w:t>об этом</w:t>
      </w:r>
      <w:r w:rsidRPr="00B55CE3">
        <w:rPr>
          <w:rFonts w:ascii="Times New Roman" w:hAnsi="Times New Roman"/>
          <w:b w:val="0"/>
          <w:i w:val="0"/>
          <w:sz w:val="24"/>
          <w:szCs w:val="24"/>
        </w:rPr>
        <w:t xml:space="preserve"> свидетельствует преобладание в </w:t>
      </w:r>
      <w:r w:rsidR="0078777A">
        <w:rPr>
          <w:rFonts w:ascii="Times New Roman" w:hAnsi="Times New Roman"/>
          <w:b w:val="0"/>
          <w:i w:val="0"/>
          <w:sz w:val="24"/>
          <w:szCs w:val="24"/>
        </w:rPr>
        <w:t xml:space="preserve">общих </w:t>
      </w:r>
      <w:r w:rsidRPr="00B55CE3">
        <w:rPr>
          <w:rFonts w:ascii="Times New Roman" w:hAnsi="Times New Roman"/>
          <w:b w:val="0"/>
          <w:i w:val="0"/>
          <w:sz w:val="24"/>
          <w:szCs w:val="24"/>
        </w:rPr>
        <w:t>затрат</w:t>
      </w:r>
      <w:r w:rsidR="0078777A">
        <w:rPr>
          <w:rFonts w:ascii="Times New Roman" w:hAnsi="Times New Roman"/>
          <w:b w:val="0"/>
          <w:i w:val="0"/>
          <w:sz w:val="24"/>
          <w:szCs w:val="24"/>
        </w:rPr>
        <w:t>ах</w:t>
      </w:r>
      <w:r w:rsidRPr="00B55CE3">
        <w:rPr>
          <w:rFonts w:ascii="Times New Roman" w:hAnsi="Times New Roman"/>
          <w:b w:val="0"/>
          <w:i w:val="0"/>
          <w:sz w:val="24"/>
          <w:szCs w:val="24"/>
        </w:rPr>
        <w:t xml:space="preserve"> материальных </w:t>
      </w:r>
      <w:r w:rsidR="00E15D8B">
        <w:rPr>
          <w:rFonts w:ascii="Times New Roman" w:hAnsi="Times New Roman"/>
          <w:b w:val="0"/>
          <w:i w:val="0"/>
          <w:sz w:val="24"/>
          <w:szCs w:val="24"/>
        </w:rPr>
        <w:t>затрат</w:t>
      </w:r>
      <w:r w:rsidRPr="00B55CE3">
        <w:rPr>
          <w:rFonts w:ascii="Times New Roman" w:hAnsi="Times New Roman"/>
          <w:b w:val="0"/>
          <w:i w:val="0"/>
          <w:sz w:val="24"/>
          <w:szCs w:val="24"/>
        </w:rPr>
        <w:t>. Так в отчетном пер</w:t>
      </w:r>
      <w:r w:rsidR="00615701">
        <w:rPr>
          <w:rFonts w:ascii="Times New Roman" w:hAnsi="Times New Roman"/>
          <w:b w:val="0"/>
          <w:i w:val="0"/>
          <w:sz w:val="24"/>
          <w:szCs w:val="24"/>
        </w:rPr>
        <w:t>иоде удельный вес МЗ составил 57,64 %, против 54,7</w:t>
      </w:r>
      <w:r w:rsidRPr="00B55CE3">
        <w:rPr>
          <w:rFonts w:ascii="Times New Roman" w:hAnsi="Times New Roman"/>
          <w:b w:val="0"/>
          <w:i w:val="0"/>
          <w:sz w:val="24"/>
          <w:szCs w:val="24"/>
        </w:rPr>
        <w:t xml:space="preserve"> % в 2009 году. </w:t>
      </w:r>
    </w:p>
    <w:p w:rsidR="00B55CE3" w:rsidRPr="00B55CE3" w:rsidRDefault="00B55CE3" w:rsidP="00140A3D">
      <w:pPr>
        <w:pStyle w:val="BodyTextIndent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  <w:sz w:val="24"/>
          <w:szCs w:val="24"/>
        </w:rPr>
      </w:pPr>
      <w:r w:rsidRPr="00B55CE3">
        <w:rPr>
          <w:rFonts w:ascii="Times New Roman" w:hAnsi="Times New Roman"/>
          <w:b w:val="0"/>
          <w:i w:val="0"/>
          <w:sz w:val="24"/>
          <w:szCs w:val="24"/>
        </w:rPr>
        <w:t>Расходы на оплату труда с отчислениями занимают второе место по величине</w:t>
      </w:r>
      <w:r w:rsidR="00804083">
        <w:rPr>
          <w:rFonts w:ascii="Times New Roman" w:hAnsi="Times New Roman"/>
          <w:b w:val="0"/>
          <w:i w:val="0"/>
          <w:sz w:val="24"/>
          <w:szCs w:val="24"/>
        </w:rPr>
        <w:t xml:space="preserve"> </w:t>
      </w:r>
      <w:r w:rsidRPr="00B55CE3">
        <w:rPr>
          <w:rFonts w:ascii="Times New Roman" w:hAnsi="Times New Roman"/>
          <w:b w:val="0"/>
          <w:i w:val="0"/>
          <w:sz w:val="24"/>
          <w:szCs w:val="24"/>
        </w:rPr>
        <w:t>в затратах на производство продукции. Абсолютный рост показателя составил</w:t>
      </w:r>
      <w:r w:rsidR="00EC6C08">
        <w:rPr>
          <w:rFonts w:ascii="Times New Roman" w:hAnsi="Times New Roman"/>
          <w:b w:val="0"/>
          <w:i w:val="0"/>
          <w:sz w:val="24"/>
          <w:szCs w:val="24"/>
        </w:rPr>
        <w:t xml:space="preserve"> </w:t>
      </w:r>
      <w:r w:rsidR="00804083">
        <w:rPr>
          <w:rFonts w:ascii="Times New Roman" w:hAnsi="Times New Roman"/>
          <w:b w:val="0"/>
          <w:i w:val="0"/>
          <w:sz w:val="24"/>
          <w:szCs w:val="24"/>
        </w:rPr>
        <w:t>10 3</w:t>
      </w:r>
      <w:r w:rsidR="00804083" w:rsidRPr="00804083">
        <w:rPr>
          <w:rFonts w:ascii="Times New Roman" w:hAnsi="Times New Roman"/>
          <w:b w:val="0"/>
          <w:i w:val="0"/>
          <w:sz w:val="24"/>
          <w:szCs w:val="24"/>
        </w:rPr>
        <w:t>63</w:t>
      </w:r>
      <w:r w:rsidR="00804083">
        <w:rPr>
          <w:rFonts w:ascii="Times New Roman" w:hAnsi="Times New Roman"/>
          <w:b w:val="0"/>
          <w:i w:val="0"/>
          <w:sz w:val="24"/>
          <w:szCs w:val="24"/>
        </w:rPr>
        <w:t xml:space="preserve"> </w:t>
      </w:r>
      <w:r w:rsidRPr="00B55CE3">
        <w:rPr>
          <w:rFonts w:ascii="Times New Roman" w:hAnsi="Times New Roman"/>
          <w:b w:val="0"/>
          <w:i w:val="0"/>
          <w:sz w:val="24"/>
          <w:szCs w:val="24"/>
        </w:rPr>
        <w:t xml:space="preserve">млн. рублей. Рост затрат связан с увеличением с 01.05.10 г. тарифной ставки первого разряда на </w:t>
      </w:r>
      <w:r w:rsidRPr="00B55CE3">
        <w:rPr>
          <w:rFonts w:ascii="Times New Roman" w:hAnsi="Times New Roman"/>
          <w:b w:val="0"/>
          <w:i w:val="0"/>
          <w:sz w:val="24"/>
          <w:szCs w:val="24"/>
        </w:rPr>
        <w:lastRenderedPageBreak/>
        <w:t>11% (с 180000 руб. до 200000 руб.), с 01.11.10 г.тарифной ставки первого разряда на 5 % (210000 руб.), а также за счет увеличения с 1 апреля и</w:t>
      </w:r>
      <w:r w:rsidR="00804083">
        <w:rPr>
          <w:rFonts w:ascii="Times New Roman" w:hAnsi="Times New Roman"/>
          <w:b w:val="0"/>
          <w:i w:val="0"/>
          <w:sz w:val="24"/>
          <w:szCs w:val="24"/>
        </w:rPr>
        <w:t xml:space="preserve"> </w:t>
      </w:r>
      <w:r w:rsidRPr="00B55CE3">
        <w:rPr>
          <w:rFonts w:ascii="Times New Roman" w:hAnsi="Times New Roman"/>
          <w:b w:val="0"/>
          <w:i w:val="0"/>
          <w:sz w:val="24"/>
          <w:szCs w:val="24"/>
        </w:rPr>
        <w:t xml:space="preserve">с 1 октября на 5 процентных пунктов тарифных окладов по Инструкции. </w:t>
      </w:r>
    </w:p>
    <w:p w:rsidR="00B55CE3" w:rsidRDefault="00B55CE3" w:rsidP="00140A3D">
      <w:pPr>
        <w:pStyle w:val="BodyTextIndent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  <w:sz w:val="24"/>
          <w:szCs w:val="24"/>
        </w:rPr>
      </w:pPr>
      <w:r w:rsidRPr="00B55CE3">
        <w:rPr>
          <w:rFonts w:ascii="Times New Roman" w:hAnsi="Times New Roman"/>
          <w:b w:val="0"/>
          <w:i w:val="0"/>
          <w:sz w:val="24"/>
          <w:szCs w:val="24"/>
        </w:rPr>
        <w:t>Снижение амортизационных отчислений за счет не</w:t>
      </w:r>
      <w:r w:rsidR="00804083">
        <w:rPr>
          <w:rFonts w:ascii="Times New Roman" w:hAnsi="Times New Roman"/>
          <w:b w:val="0"/>
          <w:i w:val="0"/>
          <w:sz w:val="24"/>
          <w:szCs w:val="24"/>
        </w:rPr>
        <w:t xml:space="preserve"> </w:t>
      </w:r>
      <w:r w:rsidRPr="00B55CE3">
        <w:rPr>
          <w:rFonts w:ascii="Times New Roman" w:hAnsi="Times New Roman"/>
          <w:b w:val="0"/>
          <w:i w:val="0"/>
          <w:sz w:val="24"/>
          <w:szCs w:val="24"/>
        </w:rPr>
        <w:t>начисления амортизации в период с мая по октябрь 2010 года на отдельные группы основных средств составило</w:t>
      </w:r>
      <w:r w:rsidR="00804083">
        <w:rPr>
          <w:rFonts w:ascii="Times New Roman" w:hAnsi="Times New Roman"/>
          <w:b w:val="0"/>
          <w:i w:val="0"/>
          <w:sz w:val="24"/>
          <w:szCs w:val="24"/>
        </w:rPr>
        <w:t xml:space="preserve"> </w:t>
      </w:r>
      <w:r w:rsidRPr="00B55CE3">
        <w:rPr>
          <w:rFonts w:ascii="Times New Roman" w:hAnsi="Times New Roman"/>
          <w:b w:val="0"/>
          <w:i w:val="0"/>
          <w:sz w:val="24"/>
          <w:szCs w:val="24"/>
        </w:rPr>
        <w:t>5</w:t>
      </w:r>
      <w:r w:rsidR="00E33016">
        <w:rPr>
          <w:rFonts w:ascii="Times New Roman" w:hAnsi="Times New Roman"/>
          <w:b w:val="0"/>
          <w:i w:val="0"/>
          <w:sz w:val="24"/>
          <w:szCs w:val="24"/>
        </w:rPr>
        <w:t>096 млн. рублей.</w:t>
      </w:r>
      <w:r w:rsidR="00E513E7">
        <w:rPr>
          <w:rFonts w:ascii="Times New Roman" w:hAnsi="Times New Roman"/>
          <w:b w:val="0"/>
          <w:i w:val="0"/>
          <w:sz w:val="24"/>
          <w:szCs w:val="24"/>
        </w:rPr>
        <w:t xml:space="preserve"> Это связано с желанием предприятия завысить финансовый результат для статистической отчетности. </w:t>
      </w:r>
    </w:p>
    <w:p w:rsidR="00A24DE0" w:rsidRDefault="00A24DE0" w:rsidP="00140A3D">
      <w:pPr>
        <w:pStyle w:val="BodyTextIndent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  <w:sz w:val="24"/>
          <w:szCs w:val="24"/>
        </w:rPr>
      </w:pPr>
      <w:r>
        <w:rPr>
          <w:rFonts w:ascii="Times New Roman" w:hAnsi="Times New Roman"/>
          <w:b w:val="0"/>
          <w:i w:val="0"/>
          <w:sz w:val="24"/>
          <w:szCs w:val="24"/>
        </w:rPr>
        <w:t>В то же время стоит отметить изменения в затратах на 1000 руб</w:t>
      </w:r>
      <w:r w:rsidR="00D4425F">
        <w:rPr>
          <w:rFonts w:ascii="Times New Roman" w:hAnsi="Times New Roman"/>
          <w:b w:val="0"/>
          <w:i w:val="0"/>
          <w:sz w:val="24"/>
          <w:szCs w:val="24"/>
        </w:rPr>
        <w:t xml:space="preserve">лей </w:t>
      </w:r>
      <w:r w:rsidR="00E33016">
        <w:rPr>
          <w:rFonts w:ascii="Times New Roman" w:hAnsi="Times New Roman"/>
          <w:b w:val="0"/>
          <w:i w:val="0"/>
          <w:sz w:val="24"/>
          <w:szCs w:val="24"/>
        </w:rPr>
        <w:t>товарной продукции</w:t>
      </w:r>
      <w:r>
        <w:rPr>
          <w:rFonts w:ascii="Times New Roman" w:hAnsi="Times New Roman"/>
          <w:b w:val="0"/>
          <w:i w:val="0"/>
          <w:sz w:val="24"/>
          <w:szCs w:val="24"/>
        </w:rPr>
        <w:t xml:space="preserve">. </w:t>
      </w:r>
    </w:p>
    <w:p w:rsidR="00100941" w:rsidRDefault="00100941" w:rsidP="00140A3D">
      <w:pPr>
        <w:pStyle w:val="BodyTextIndent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  <w:sz w:val="24"/>
          <w:szCs w:val="24"/>
        </w:rPr>
      </w:pPr>
    </w:p>
    <w:p w:rsidR="00A24DE0" w:rsidRDefault="00804083" w:rsidP="00140A3D">
      <w:pPr>
        <w:pStyle w:val="BodyTextIndent"/>
        <w:spacing w:before="0" w:after="0" w:line="240" w:lineRule="auto"/>
        <w:ind w:firstLine="709"/>
        <w:rPr>
          <w:rFonts w:ascii="Times New Roman" w:hAnsi="Times New Roman"/>
          <w:b w:val="0"/>
          <w:i w:val="0"/>
          <w:sz w:val="24"/>
          <w:szCs w:val="24"/>
        </w:rPr>
      </w:pPr>
      <w:r w:rsidRPr="00804083">
        <w:rPr>
          <w:rFonts w:ascii="Times New Roman" w:hAnsi="Times New Roman"/>
          <w:b w:val="0"/>
          <w:i w:val="0"/>
          <w:noProof/>
          <w:sz w:val="24"/>
          <w:szCs w:val="24"/>
          <w:lang w:val="en-US" w:eastAsia="en-US"/>
        </w:rPr>
        <w:drawing>
          <wp:inline distT="0" distB="0" distL="0" distR="0">
            <wp:extent cx="5272644" cy="3693226"/>
            <wp:effectExtent l="0" t="0" r="0" b="0"/>
            <wp:docPr id="5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30E53" w:rsidRDefault="00E30E53" w:rsidP="00140A3D">
      <w:pPr>
        <w:pStyle w:val="BodyTextIndent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  <w:sz w:val="24"/>
          <w:szCs w:val="24"/>
        </w:rPr>
      </w:pPr>
    </w:p>
    <w:p w:rsidR="00A24DE0" w:rsidRDefault="00A24DE0" w:rsidP="00140A3D">
      <w:pPr>
        <w:pStyle w:val="BodyTextIndent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  <w:sz w:val="24"/>
          <w:szCs w:val="24"/>
        </w:rPr>
      </w:pPr>
      <w:r>
        <w:rPr>
          <w:rFonts w:ascii="Times New Roman" w:hAnsi="Times New Roman"/>
          <w:b w:val="0"/>
          <w:i w:val="0"/>
          <w:sz w:val="24"/>
          <w:szCs w:val="24"/>
        </w:rPr>
        <w:t>Рисунок 2.1 – Изменения затрат на 1000 руб</w:t>
      </w:r>
      <w:r w:rsidR="00E33016">
        <w:rPr>
          <w:rFonts w:ascii="Times New Roman" w:hAnsi="Times New Roman"/>
          <w:b w:val="0"/>
          <w:i w:val="0"/>
          <w:sz w:val="24"/>
          <w:szCs w:val="24"/>
        </w:rPr>
        <w:t xml:space="preserve"> товарной продукции в 2009-2010 году</w:t>
      </w:r>
      <w:r>
        <w:rPr>
          <w:rFonts w:ascii="Times New Roman" w:hAnsi="Times New Roman"/>
          <w:b w:val="0"/>
          <w:i w:val="0"/>
          <w:sz w:val="24"/>
          <w:szCs w:val="24"/>
        </w:rPr>
        <w:t>.</w:t>
      </w:r>
    </w:p>
    <w:p w:rsidR="00206450" w:rsidRDefault="00206450" w:rsidP="00140A3D">
      <w:pPr>
        <w:pStyle w:val="BodyTextIndent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  <w:sz w:val="24"/>
          <w:szCs w:val="24"/>
        </w:rPr>
      </w:pPr>
    </w:p>
    <w:p w:rsidR="0043379F" w:rsidRDefault="0043379F" w:rsidP="00140A3D">
      <w:pPr>
        <w:pStyle w:val="BodyTextIndent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  <w:sz w:val="24"/>
          <w:szCs w:val="24"/>
        </w:rPr>
      </w:pPr>
      <w:r>
        <w:rPr>
          <w:rFonts w:ascii="Times New Roman" w:hAnsi="Times New Roman"/>
          <w:b w:val="0"/>
          <w:i w:val="0"/>
          <w:sz w:val="24"/>
          <w:szCs w:val="24"/>
        </w:rPr>
        <w:t xml:space="preserve">Как видно из </w:t>
      </w:r>
      <w:r w:rsidR="000E6AC7">
        <w:rPr>
          <w:rFonts w:ascii="Times New Roman" w:hAnsi="Times New Roman"/>
          <w:b w:val="0"/>
          <w:i w:val="0"/>
          <w:sz w:val="24"/>
          <w:szCs w:val="24"/>
        </w:rPr>
        <w:t>рисунка 2.1</w:t>
      </w:r>
      <w:r w:rsidR="00805369">
        <w:rPr>
          <w:rFonts w:ascii="Times New Roman" w:hAnsi="Times New Roman"/>
          <w:b w:val="0"/>
          <w:i w:val="0"/>
          <w:sz w:val="24"/>
          <w:szCs w:val="24"/>
        </w:rPr>
        <w:t xml:space="preserve"> материальные затраты увеличились на 56,4 рубля на 1000 рублей товарной продукции</w:t>
      </w:r>
      <w:r>
        <w:rPr>
          <w:rFonts w:ascii="Times New Roman" w:hAnsi="Times New Roman"/>
          <w:b w:val="0"/>
          <w:i w:val="0"/>
          <w:sz w:val="24"/>
          <w:szCs w:val="24"/>
        </w:rPr>
        <w:t>.</w:t>
      </w:r>
      <w:r w:rsidR="0021495C">
        <w:rPr>
          <w:rFonts w:ascii="Times New Roman" w:hAnsi="Times New Roman"/>
          <w:b w:val="0"/>
          <w:i w:val="0"/>
          <w:sz w:val="24"/>
          <w:szCs w:val="24"/>
        </w:rPr>
        <w:t xml:space="preserve"> </w:t>
      </w:r>
      <w:r w:rsidR="00646CA3">
        <w:rPr>
          <w:rFonts w:ascii="Times New Roman" w:hAnsi="Times New Roman"/>
          <w:b w:val="0"/>
          <w:i w:val="0"/>
          <w:sz w:val="24"/>
          <w:szCs w:val="24"/>
        </w:rPr>
        <w:t>Рассмотрим изменение материальных затрат</w:t>
      </w:r>
      <w:r w:rsidR="000E6AC7">
        <w:rPr>
          <w:rFonts w:ascii="Times New Roman" w:hAnsi="Times New Roman"/>
          <w:b w:val="0"/>
          <w:i w:val="0"/>
          <w:sz w:val="24"/>
          <w:szCs w:val="24"/>
        </w:rPr>
        <w:t xml:space="preserve"> на диаграмме 2.2</w:t>
      </w:r>
      <w:r w:rsidR="0021495C">
        <w:rPr>
          <w:rFonts w:ascii="Times New Roman" w:hAnsi="Times New Roman"/>
          <w:b w:val="0"/>
          <w:i w:val="0"/>
          <w:sz w:val="24"/>
          <w:szCs w:val="24"/>
        </w:rPr>
        <w:t>.</w:t>
      </w:r>
    </w:p>
    <w:p w:rsidR="00805369" w:rsidRDefault="00805369" w:rsidP="00140A3D">
      <w:pPr>
        <w:pStyle w:val="BodyTextIndent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  <w:sz w:val="24"/>
          <w:szCs w:val="24"/>
        </w:rPr>
      </w:pPr>
    </w:p>
    <w:p w:rsidR="0021495C" w:rsidRDefault="0021495C" w:rsidP="00140A3D">
      <w:pPr>
        <w:pStyle w:val="BodyTextIndent"/>
        <w:spacing w:before="0" w:after="0" w:line="240" w:lineRule="auto"/>
        <w:jc w:val="left"/>
        <w:rPr>
          <w:rFonts w:ascii="Times New Roman" w:hAnsi="Times New Roman"/>
          <w:b w:val="0"/>
          <w:i w:val="0"/>
          <w:sz w:val="24"/>
          <w:szCs w:val="24"/>
        </w:rPr>
      </w:pPr>
      <w:r w:rsidRPr="0021495C">
        <w:rPr>
          <w:rFonts w:ascii="Times New Roman" w:hAnsi="Times New Roman"/>
          <w:b w:val="0"/>
          <w:i w:val="0"/>
          <w:noProof/>
          <w:sz w:val="24"/>
          <w:szCs w:val="24"/>
          <w:lang w:val="en-US" w:eastAsia="en-US"/>
        </w:rPr>
        <w:drawing>
          <wp:inline distT="0" distB="0" distL="0" distR="0">
            <wp:extent cx="5688419" cy="2477386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1495C" w:rsidRDefault="0021495C" w:rsidP="00140A3D">
      <w:pPr>
        <w:pStyle w:val="BodyTextIndent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  <w:sz w:val="24"/>
          <w:szCs w:val="24"/>
        </w:rPr>
      </w:pPr>
    </w:p>
    <w:p w:rsidR="0021495C" w:rsidRDefault="0021495C" w:rsidP="00140A3D">
      <w:pPr>
        <w:pStyle w:val="BodyTextIndent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  <w:sz w:val="24"/>
          <w:szCs w:val="24"/>
        </w:rPr>
      </w:pPr>
      <w:r>
        <w:rPr>
          <w:rFonts w:ascii="Times New Roman" w:hAnsi="Times New Roman"/>
          <w:b w:val="0"/>
          <w:i w:val="0"/>
          <w:sz w:val="24"/>
          <w:szCs w:val="24"/>
        </w:rPr>
        <w:t>Рисунок 2.</w:t>
      </w:r>
      <w:r w:rsidR="000E6AC7">
        <w:rPr>
          <w:rFonts w:ascii="Times New Roman" w:hAnsi="Times New Roman"/>
          <w:b w:val="0"/>
          <w:i w:val="0"/>
          <w:sz w:val="24"/>
          <w:szCs w:val="24"/>
        </w:rPr>
        <w:t xml:space="preserve">2 </w:t>
      </w:r>
      <w:r>
        <w:rPr>
          <w:rFonts w:ascii="Times New Roman" w:hAnsi="Times New Roman"/>
          <w:b w:val="0"/>
          <w:i w:val="0"/>
          <w:sz w:val="24"/>
          <w:szCs w:val="24"/>
        </w:rPr>
        <w:t>– Динамика изменения материальных затрат</w:t>
      </w:r>
      <w:r w:rsidR="00646CA3">
        <w:rPr>
          <w:rFonts w:ascii="Times New Roman" w:hAnsi="Times New Roman"/>
          <w:b w:val="0"/>
          <w:i w:val="0"/>
          <w:sz w:val="24"/>
          <w:szCs w:val="24"/>
        </w:rPr>
        <w:t xml:space="preserve"> за 2009-2010 год</w:t>
      </w:r>
      <w:r>
        <w:rPr>
          <w:rFonts w:ascii="Times New Roman" w:hAnsi="Times New Roman"/>
          <w:b w:val="0"/>
          <w:i w:val="0"/>
          <w:sz w:val="24"/>
          <w:szCs w:val="24"/>
        </w:rPr>
        <w:t>.</w:t>
      </w:r>
    </w:p>
    <w:p w:rsidR="00795607" w:rsidRDefault="00795607" w:rsidP="00140A3D">
      <w:pPr>
        <w:pStyle w:val="BodyTextIndent"/>
        <w:spacing w:before="0" w:after="0" w:line="240" w:lineRule="auto"/>
        <w:jc w:val="both"/>
        <w:rPr>
          <w:rFonts w:ascii="Times New Roman" w:hAnsi="Times New Roman"/>
          <w:b w:val="0"/>
          <w:i w:val="0"/>
          <w:sz w:val="24"/>
          <w:szCs w:val="24"/>
        </w:rPr>
      </w:pPr>
    </w:p>
    <w:p w:rsidR="00795607" w:rsidRDefault="00795607" w:rsidP="00140A3D">
      <w:pPr>
        <w:pStyle w:val="BodyTextIndent"/>
        <w:spacing w:before="0" w:after="0" w:line="240" w:lineRule="auto"/>
        <w:jc w:val="both"/>
        <w:rPr>
          <w:rFonts w:ascii="Times New Roman" w:hAnsi="Times New Roman"/>
          <w:b w:val="0"/>
          <w:i w:val="0"/>
          <w:sz w:val="24"/>
          <w:szCs w:val="24"/>
        </w:rPr>
      </w:pPr>
      <w:r>
        <w:rPr>
          <w:rFonts w:ascii="Times New Roman" w:hAnsi="Times New Roman"/>
          <w:b w:val="0"/>
          <w:i w:val="0"/>
          <w:sz w:val="24"/>
          <w:szCs w:val="24"/>
        </w:rPr>
        <w:tab/>
        <w:t xml:space="preserve">Из рисунка видно, что основной прирост затрат </w:t>
      </w:r>
      <w:r w:rsidR="00646CA3">
        <w:rPr>
          <w:rFonts w:ascii="Times New Roman" w:hAnsi="Times New Roman"/>
          <w:b w:val="0"/>
          <w:i w:val="0"/>
          <w:sz w:val="24"/>
          <w:szCs w:val="24"/>
        </w:rPr>
        <w:t>на материальные ресурсы</w:t>
      </w:r>
      <w:r>
        <w:rPr>
          <w:rFonts w:ascii="Times New Roman" w:hAnsi="Times New Roman"/>
          <w:b w:val="0"/>
          <w:i w:val="0"/>
          <w:sz w:val="24"/>
          <w:szCs w:val="24"/>
        </w:rPr>
        <w:t xml:space="preserve"> пришелся на </w:t>
      </w:r>
      <w:r w:rsidR="00646CA3">
        <w:rPr>
          <w:rFonts w:ascii="Times New Roman" w:hAnsi="Times New Roman"/>
          <w:b w:val="0"/>
          <w:i w:val="0"/>
          <w:sz w:val="24"/>
          <w:szCs w:val="24"/>
        </w:rPr>
        <w:t>издержки на топлив</w:t>
      </w:r>
      <w:r w:rsidR="00E5769B">
        <w:rPr>
          <w:rFonts w:ascii="Times New Roman" w:hAnsi="Times New Roman"/>
          <w:b w:val="0"/>
          <w:i w:val="0"/>
          <w:sz w:val="24"/>
          <w:szCs w:val="24"/>
        </w:rPr>
        <w:t>о</w:t>
      </w:r>
      <w:r w:rsidR="00646CA3">
        <w:rPr>
          <w:rFonts w:ascii="Times New Roman" w:hAnsi="Times New Roman"/>
          <w:b w:val="0"/>
          <w:i w:val="0"/>
          <w:sz w:val="24"/>
          <w:szCs w:val="24"/>
        </w:rPr>
        <w:t xml:space="preserve"> и энергию</w:t>
      </w:r>
      <w:r>
        <w:rPr>
          <w:rFonts w:ascii="Times New Roman" w:hAnsi="Times New Roman"/>
          <w:b w:val="0"/>
          <w:i w:val="0"/>
          <w:sz w:val="24"/>
          <w:szCs w:val="24"/>
        </w:rPr>
        <w:t>. Рассмотрим эти затраты подробнее.</w:t>
      </w:r>
    </w:p>
    <w:p w:rsidR="00E33016" w:rsidRDefault="003637E3" w:rsidP="00140A3D">
      <w:pPr>
        <w:pStyle w:val="BodyTextIndent"/>
        <w:spacing w:before="0" w:after="0" w:line="240" w:lineRule="auto"/>
        <w:jc w:val="both"/>
        <w:rPr>
          <w:rFonts w:ascii="Times New Roman" w:hAnsi="Times New Roman"/>
          <w:b w:val="0"/>
          <w:i w:val="0"/>
          <w:sz w:val="24"/>
          <w:szCs w:val="24"/>
        </w:rPr>
      </w:pPr>
      <w:r w:rsidRPr="003637E3">
        <w:rPr>
          <w:rFonts w:ascii="Times New Roman" w:hAnsi="Times New Roman"/>
          <w:b w:val="0"/>
          <w:i w:val="0"/>
          <w:noProof/>
          <w:sz w:val="24"/>
          <w:szCs w:val="24"/>
          <w:lang w:val="en-US" w:eastAsia="en-US"/>
        </w:rPr>
        <w:drawing>
          <wp:inline distT="0" distB="0" distL="0" distR="0">
            <wp:extent cx="5167423" cy="2753832"/>
            <wp:effectExtent l="0" t="0" r="0" b="0"/>
            <wp:docPr id="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95607" w:rsidRDefault="00206450" w:rsidP="00140A3D">
      <w:pPr>
        <w:pStyle w:val="BodyTextIndent"/>
        <w:spacing w:before="0" w:after="0" w:line="240" w:lineRule="auto"/>
        <w:ind w:firstLine="708"/>
        <w:jc w:val="both"/>
        <w:rPr>
          <w:rFonts w:ascii="Times New Roman" w:hAnsi="Times New Roman"/>
          <w:b w:val="0"/>
          <w:i w:val="0"/>
          <w:sz w:val="24"/>
          <w:szCs w:val="24"/>
        </w:rPr>
      </w:pPr>
      <w:r>
        <w:rPr>
          <w:rFonts w:ascii="Times New Roman" w:hAnsi="Times New Roman"/>
          <w:b w:val="0"/>
          <w:i w:val="0"/>
          <w:sz w:val="24"/>
          <w:szCs w:val="24"/>
        </w:rPr>
        <w:t>Рисунок 2.3</w:t>
      </w:r>
      <w:r w:rsidR="00795607">
        <w:rPr>
          <w:rFonts w:ascii="Times New Roman" w:hAnsi="Times New Roman"/>
          <w:b w:val="0"/>
          <w:i w:val="0"/>
          <w:sz w:val="24"/>
          <w:szCs w:val="24"/>
        </w:rPr>
        <w:t xml:space="preserve"> – Динамика </w:t>
      </w:r>
      <w:r w:rsidR="0078777A">
        <w:rPr>
          <w:rFonts w:ascii="Times New Roman" w:hAnsi="Times New Roman"/>
          <w:b w:val="0"/>
          <w:i w:val="0"/>
          <w:sz w:val="24"/>
          <w:szCs w:val="24"/>
        </w:rPr>
        <w:t>издержек на топливо и энергию</w:t>
      </w:r>
      <w:r w:rsidR="00C17E8B">
        <w:rPr>
          <w:rFonts w:ascii="Times New Roman" w:hAnsi="Times New Roman"/>
          <w:b w:val="0"/>
          <w:i w:val="0"/>
          <w:sz w:val="24"/>
          <w:szCs w:val="24"/>
        </w:rPr>
        <w:t xml:space="preserve"> за 2009-2010 года</w:t>
      </w:r>
      <w:r w:rsidR="00795607">
        <w:rPr>
          <w:rFonts w:ascii="Times New Roman" w:hAnsi="Times New Roman"/>
          <w:b w:val="0"/>
          <w:i w:val="0"/>
          <w:sz w:val="24"/>
          <w:szCs w:val="24"/>
        </w:rPr>
        <w:t>.</w:t>
      </w:r>
    </w:p>
    <w:p w:rsidR="00E33016" w:rsidRDefault="00206450" w:rsidP="00140A3D">
      <w:pPr>
        <w:pStyle w:val="BodyTextIndent"/>
        <w:spacing w:before="0" w:after="0" w:line="240" w:lineRule="auto"/>
        <w:jc w:val="both"/>
        <w:rPr>
          <w:rFonts w:ascii="Times New Roman" w:hAnsi="Times New Roman"/>
          <w:b w:val="0"/>
          <w:i w:val="0"/>
          <w:sz w:val="24"/>
          <w:szCs w:val="24"/>
        </w:rPr>
      </w:pPr>
      <w:r>
        <w:rPr>
          <w:rFonts w:ascii="Times New Roman" w:hAnsi="Times New Roman"/>
          <w:b w:val="0"/>
          <w:i w:val="0"/>
          <w:sz w:val="24"/>
          <w:szCs w:val="24"/>
        </w:rPr>
        <w:tab/>
      </w:r>
    </w:p>
    <w:p w:rsidR="000E6AC7" w:rsidRDefault="00206450" w:rsidP="00140A3D">
      <w:pPr>
        <w:pStyle w:val="BodyTextIndent"/>
        <w:spacing w:before="0" w:after="0" w:line="240" w:lineRule="auto"/>
        <w:ind w:firstLine="708"/>
        <w:jc w:val="both"/>
        <w:rPr>
          <w:rFonts w:ascii="Times New Roman" w:hAnsi="Times New Roman"/>
          <w:b w:val="0"/>
          <w:i w:val="0"/>
          <w:sz w:val="24"/>
          <w:szCs w:val="24"/>
        </w:rPr>
      </w:pPr>
      <w:r>
        <w:rPr>
          <w:rFonts w:ascii="Times New Roman" w:hAnsi="Times New Roman"/>
          <w:b w:val="0"/>
          <w:i w:val="0"/>
          <w:sz w:val="24"/>
          <w:szCs w:val="24"/>
        </w:rPr>
        <w:t>Из рисунка 2.3</w:t>
      </w:r>
      <w:r w:rsidR="00795607">
        <w:rPr>
          <w:rFonts w:ascii="Times New Roman" w:hAnsi="Times New Roman"/>
          <w:b w:val="0"/>
          <w:i w:val="0"/>
          <w:sz w:val="24"/>
          <w:szCs w:val="24"/>
        </w:rPr>
        <w:t xml:space="preserve"> видно, что прирост </w:t>
      </w:r>
      <w:r w:rsidR="00646CA3">
        <w:rPr>
          <w:rFonts w:ascii="Times New Roman" w:hAnsi="Times New Roman"/>
          <w:b w:val="0"/>
          <w:i w:val="0"/>
          <w:sz w:val="24"/>
          <w:szCs w:val="24"/>
        </w:rPr>
        <w:t>издержек на топливо и энергию</w:t>
      </w:r>
      <w:r w:rsidR="00795607">
        <w:rPr>
          <w:rFonts w:ascii="Times New Roman" w:hAnsi="Times New Roman"/>
          <w:b w:val="0"/>
          <w:i w:val="0"/>
          <w:sz w:val="24"/>
          <w:szCs w:val="24"/>
        </w:rPr>
        <w:t xml:space="preserve"> в основном пришелся на </w:t>
      </w:r>
      <w:r w:rsidR="00E33016">
        <w:rPr>
          <w:rFonts w:ascii="Times New Roman" w:hAnsi="Times New Roman"/>
          <w:b w:val="0"/>
          <w:i w:val="0"/>
          <w:sz w:val="24"/>
          <w:szCs w:val="24"/>
        </w:rPr>
        <w:t>электроэнергию</w:t>
      </w:r>
      <w:r w:rsidR="00795607">
        <w:rPr>
          <w:rFonts w:ascii="Times New Roman" w:hAnsi="Times New Roman"/>
          <w:b w:val="0"/>
          <w:i w:val="0"/>
          <w:sz w:val="24"/>
          <w:szCs w:val="24"/>
        </w:rPr>
        <w:t>. Это связано в основном с существенным повышением тарифов для предприятий, в частности стоимость 1 кВч увеличилась в 2.2 раза с  335 до 737 руб. Такое резкое увеличение стоимости электроэнергии в основном связано с внешними факторами</w:t>
      </w:r>
      <w:r w:rsidR="00932FF6">
        <w:rPr>
          <w:rFonts w:ascii="Times New Roman" w:hAnsi="Times New Roman"/>
          <w:b w:val="0"/>
          <w:i w:val="0"/>
          <w:sz w:val="24"/>
          <w:szCs w:val="24"/>
        </w:rPr>
        <w:t>,</w:t>
      </w:r>
      <w:r w:rsidR="00795607">
        <w:rPr>
          <w:rFonts w:ascii="Times New Roman" w:hAnsi="Times New Roman"/>
          <w:b w:val="0"/>
          <w:i w:val="0"/>
          <w:sz w:val="24"/>
          <w:szCs w:val="24"/>
        </w:rPr>
        <w:t xml:space="preserve"> оказывающ</w:t>
      </w:r>
      <w:r w:rsidR="00E33016">
        <w:rPr>
          <w:rFonts w:ascii="Times New Roman" w:hAnsi="Times New Roman"/>
          <w:b w:val="0"/>
          <w:i w:val="0"/>
          <w:sz w:val="24"/>
          <w:szCs w:val="24"/>
        </w:rPr>
        <w:t>ими влияния на стоимость энерго-</w:t>
      </w:r>
      <w:r w:rsidR="00795607">
        <w:rPr>
          <w:rFonts w:ascii="Times New Roman" w:hAnsi="Times New Roman"/>
          <w:b w:val="0"/>
          <w:i w:val="0"/>
          <w:sz w:val="24"/>
          <w:szCs w:val="24"/>
        </w:rPr>
        <w:t xml:space="preserve">ресурсов, а так же связано с невысокой эффективностью местных электросетей. </w:t>
      </w:r>
      <w:r w:rsidR="00C305D0">
        <w:rPr>
          <w:rFonts w:ascii="Times New Roman" w:hAnsi="Times New Roman"/>
          <w:b w:val="0"/>
          <w:i w:val="0"/>
          <w:sz w:val="24"/>
          <w:szCs w:val="24"/>
        </w:rPr>
        <w:t xml:space="preserve">В </w:t>
      </w:r>
      <w:r w:rsidR="00D51383" w:rsidRPr="00D51383">
        <w:rPr>
          <w:rFonts w:ascii="Times New Roman" w:hAnsi="Times New Roman"/>
          <w:b w:val="0"/>
          <w:i w:val="0"/>
          <w:sz w:val="24"/>
          <w:szCs w:val="24"/>
        </w:rPr>
        <w:t xml:space="preserve">2010 </w:t>
      </w:r>
      <w:r w:rsidR="00D51383">
        <w:rPr>
          <w:rFonts w:ascii="Times New Roman" w:hAnsi="Times New Roman"/>
          <w:b w:val="0"/>
          <w:i w:val="0"/>
          <w:sz w:val="24"/>
          <w:szCs w:val="24"/>
        </w:rPr>
        <w:t>году</w:t>
      </w:r>
      <w:r w:rsidR="00C305D0">
        <w:rPr>
          <w:rFonts w:ascii="Times New Roman" w:hAnsi="Times New Roman"/>
          <w:b w:val="0"/>
          <w:i w:val="0"/>
          <w:sz w:val="24"/>
          <w:szCs w:val="24"/>
        </w:rPr>
        <w:t xml:space="preserve"> рентабельность выпускаемой продукции крайне мала</w:t>
      </w:r>
      <w:r w:rsidR="00D51383">
        <w:rPr>
          <w:rFonts w:ascii="Times New Roman" w:hAnsi="Times New Roman"/>
          <w:b w:val="0"/>
          <w:i w:val="0"/>
          <w:sz w:val="24"/>
          <w:szCs w:val="24"/>
        </w:rPr>
        <w:t xml:space="preserve"> (</w:t>
      </w:r>
      <w:r w:rsidR="00D51383" w:rsidRPr="00D51383">
        <w:rPr>
          <w:rFonts w:ascii="Times New Roman" w:hAnsi="Times New Roman"/>
          <w:b w:val="0"/>
          <w:i w:val="0"/>
          <w:sz w:val="24"/>
          <w:szCs w:val="24"/>
        </w:rPr>
        <w:t>2,3%.</w:t>
      </w:r>
      <w:r w:rsidR="0078777A">
        <w:rPr>
          <w:rFonts w:ascii="Times New Roman" w:hAnsi="Times New Roman"/>
          <w:b w:val="0"/>
          <w:i w:val="0"/>
          <w:sz w:val="24"/>
          <w:szCs w:val="24"/>
        </w:rPr>
        <w:t>)</w:t>
      </w:r>
      <w:r w:rsidR="00C305D0">
        <w:rPr>
          <w:rFonts w:ascii="Times New Roman" w:hAnsi="Times New Roman"/>
          <w:b w:val="0"/>
          <w:i w:val="0"/>
          <w:sz w:val="24"/>
          <w:szCs w:val="24"/>
        </w:rPr>
        <w:t>, несмотря на то, что предприятием были успешно проведены мер</w:t>
      </w:r>
      <w:r w:rsidR="00E15D8B">
        <w:rPr>
          <w:rFonts w:ascii="Times New Roman" w:hAnsi="Times New Roman"/>
          <w:b w:val="0"/>
          <w:i w:val="0"/>
          <w:sz w:val="24"/>
          <w:szCs w:val="24"/>
        </w:rPr>
        <w:t>оприятия по сокращение расходов</w:t>
      </w:r>
      <w:r w:rsidR="000E6AC7">
        <w:rPr>
          <w:rFonts w:ascii="Times New Roman" w:hAnsi="Times New Roman"/>
          <w:b w:val="0"/>
          <w:i w:val="0"/>
          <w:sz w:val="24"/>
          <w:szCs w:val="24"/>
        </w:rPr>
        <w:t xml:space="preserve">. </w:t>
      </w:r>
    </w:p>
    <w:p w:rsidR="00731E02" w:rsidRDefault="000E6AC7" w:rsidP="00140A3D">
      <w:pPr>
        <w:pStyle w:val="BodyTextIndent"/>
        <w:spacing w:before="0" w:after="0" w:line="240" w:lineRule="auto"/>
        <w:jc w:val="both"/>
        <w:rPr>
          <w:rFonts w:ascii="Times New Roman" w:hAnsi="Times New Roman"/>
          <w:b w:val="0"/>
          <w:i w:val="0"/>
          <w:sz w:val="24"/>
          <w:szCs w:val="24"/>
        </w:rPr>
      </w:pPr>
      <w:r>
        <w:rPr>
          <w:rFonts w:ascii="Times New Roman" w:hAnsi="Times New Roman"/>
          <w:b w:val="0"/>
          <w:i w:val="0"/>
          <w:sz w:val="24"/>
          <w:szCs w:val="24"/>
        </w:rPr>
        <w:tab/>
        <w:t>Текущая ситуация показывает необходимость</w:t>
      </w:r>
      <w:r w:rsidR="004616A2">
        <w:rPr>
          <w:rFonts w:ascii="Times New Roman" w:hAnsi="Times New Roman"/>
          <w:b w:val="0"/>
          <w:i w:val="0"/>
          <w:sz w:val="24"/>
          <w:szCs w:val="24"/>
        </w:rPr>
        <w:t xml:space="preserve"> в сокращении расходов на электроэнергию</w:t>
      </w:r>
      <w:r>
        <w:rPr>
          <w:rFonts w:ascii="Times New Roman" w:hAnsi="Times New Roman"/>
          <w:b w:val="0"/>
          <w:i w:val="0"/>
          <w:sz w:val="24"/>
          <w:szCs w:val="24"/>
        </w:rPr>
        <w:t>. В настоящий момент основной</w:t>
      </w:r>
      <w:r w:rsidR="00A41F44">
        <w:rPr>
          <w:rFonts w:ascii="Times New Roman" w:hAnsi="Times New Roman"/>
          <w:b w:val="0"/>
          <w:i w:val="0"/>
          <w:sz w:val="24"/>
          <w:szCs w:val="24"/>
        </w:rPr>
        <w:t xml:space="preserve"> и единственный</w:t>
      </w:r>
      <w:r>
        <w:rPr>
          <w:rFonts w:ascii="Times New Roman" w:hAnsi="Times New Roman"/>
          <w:b w:val="0"/>
          <w:i w:val="0"/>
          <w:sz w:val="24"/>
          <w:szCs w:val="24"/>
        </w:rPr>
        <w:t xml:space="preserve"> поставщик электроэнергии «ГомельЭнерго»</w:t>
      </w:r>
      <w:r w:rsidR="003B058C">
        <w:rPr>
          <w:rFonts w:ascii="Times New Roman" w:hAnsi="Times New Roman"/>
          <w:b w:val="0"/>
          <w:i w:val="0"/>
          <w:sz w:val="24"/>
          <w:szCs w:val="24"/>
        </w:rPr>
        <w:t>. Данная ситуация делает предприятие зависимым от решений</w:t>
      </w:r>
      <w:r w:rsidR="004616A2">
        <w:rPr>
          <w:rFonts w:ascii="Times New Roman" w:hAnsi="Times New Roman"/>
          <w:b w:val="0"/>
          <w:i w:val="0"/>
          <w:sz w:val="24"/>
          <w:szCs w:val="24"/>
        </w:rPr>
        <w:t>,</w:t>
      </w:r>
      <w:r w:rsidR="003B058C">
        <w:rPr>
          <w:rFonts w:ascii="Times New Roman" w:hAnsi="Times New Roman"/>
          <w:b w:val="0"/>
          <w:i w:val="0"/>
          <w:sz w:val="24"/>
          <w:szCs w:val="24"/>
        </w:rPr>
        <w:t xml:space="preserve"> предпринимаемых вне </w:t>
      </w:r>
      <w:r w:rsidR="00A41F44">
        <w:rPr>
          <w:rFonts w:ascii="Times New Roman" w:hAnsi="Times New Roman"/>
          <w:b w:val="0"/>
          <w:i w:val="0"/>
          <w:sz w:val="24"/>
          <w:szCs w:val="24"/>
        </w:rPr>
        <w:t>зоны влияния</w:t>
      </w:r>
      <w:r w:rsidR="003B058C">
        <w:rPr>
          <w:rFonts w:ascii="Times New Roman" w:hAnsi="Times New Roman"/>
          <w:b w:val="0"/>
          <w:i w:val="0"/>
          <w:sz w:val="24"/>
          <w:szCs w:val="24"/>
        </w:rPr>
        <w:t xml:space="preserve"> завода. Таким образом</w:t>
      </w:r>
      <w:r w:rsidR="00A41F44">
        <w:rPr>
          <w:rFonts w:ascii="Times New Roman" w:hAnsi="Times New Roman"/>
          <w:b w:val="0"/>
          <w:i w:val="0"/>
          <w:sz w:val="24"/>
          <w:szCs w:val="24"/>
        </w:rPr>
        <w:t>,</w:t>
      </w:r>
      <w:r w:rsidR="003B058C">
        <w:rPr>
          <w:rFonts w:ascii="Times New Roman" w:hAnsi="Times New Roman"/>
          <w:b w:val="0"/>
          <w:i w:val="0"/>
          <w:sz w:val="24"/>
          <w:szCs w:val="24"/>
        </w:rPr>
        <w:t xml:space="preserve"> возникает необходимость в </w:t>
      </w:r>
      <w:r w:rsidR="00B062A5">
        <w:rPr>
          <w:rFonts w:ascii="Times New Roman" w:hAnsi="Times New Roman"/>
          <w:b w:val="0"/>
          <w:i w:val="0"/>
          <w:sz w:val="24"/>
          <w:szCs w:val="24"/>
        </w:rPr>
        <w:t>других источниках</w:t>
      </w:r>
      <w:r w:rsidR="0063771D">
        <w:rPr>
          <w:rFonts w:ascii="Times New Roman" w:hAnsi="Times New Roman"/>
          <w:b w:val="0"/>
          <w:i w:val="0"/>
          <w:sz w:val="24"/>
          <w:szCs w:val="24"/>
        </w:rPr>
        <w:t xml:space="preserve"> электроэнергии, например организация собственного </w:t>
      </w:r>
      <w:r w:rsidR="003B058C">
        <w:rPr>
          <w:rFonts w:ascii="Times New Roman" w:hAnsi="Times New Roman"/>
          <w:b w:val="0"/>
          <w:i w:val="0"/>
          <w:sz w:val="24"/>
          <w:szCs w:val="24"/>
        </w:rPr>
        <w:t xml:space="preserve"> </w:t>
      </w:r>
      <w:r w:rsidR="0063771D">
        <w:rPr>
          <w:rFonts w:ascii="Times New Roman" w:hAnsi="Times New Roman"/>
          <w:b w:val="0"/>
          <w:i w:val="0"/>
          <w:sz w:val="24"/>
          <w:szCs w:val="24"/>
        </w:rPr>
        <w:t>производство энергии</w:t>
      </w:r>
      <w:r w:rsidR="003B058C">
        <w:rPr>
          <w:rFonts w:ascii="Times New Roman" w:hAnsi="Times New Roman"/>
          <w:b w:val="0"/>
          <w:i w:val="0"/>
          <w:sz w:val="24"/>
          <w:szCs w:val="24"/>
        </w:rPr>
        <w:t>.</w:t>
      </w:r>
    </w:p>
    <w:p w:rsidR="00731E02" w:rsidRDefault="00731E02" w:rsidP="00140A3D">
      <w:r>
        <w:rPr>
          <w:b/>
          <w:i/>
        </w:rPr>
        <w:br w:type="page"/>
      </w:r>
    </w:p>
    <w:p w:rsidR="009D4D3A" w:rsidRPr="00722868" w:rsidRDefault="00722868" w:rsidP="00140A3D">
      <w:pPr>
        <w:pStyle w:val="Heading2"/>
        <w:numPr>
          <w:ilvl w:val="0"/>
          <w:numId w:val="5"/>
        </w:numPr>
        <w:spacing w:line="240" w:lineRule="auto"/>
        <w:jc w:val="center"/>
        <w:rPr>
          <w:rFonts w:ascii="Times New Roman" w:hAnsi="Times New Roman"/>
          <w:b w:val="0"/>
          <w:i w:val="0"/>
          <w:sz w:val="28"/>
          <w:szCs w:val="28"/>
        </w:rPr>
      </w:pPr>
      <w:r w:rsidRPr="00722868">
        <w:rPr>
          <w:rFonts w:ascii="Times New Roman" w:hAnsi="Times New Roman"/>
          <w:b w:val="0"/>
          <w:i w:val="0"/>
          <w:sz w:val="28"/>
          <w:szCs w:val="28"/>
        </w:rPr>
        <w:lastRenderedPageBreak/>
        <w:t>МЕТОДИКА РАЗРАБОТКИ ИНВЕСТИЦИОННОГО ПЛАНА</w:t>
      </w:r>
    </w:p>
    <w:p w:rsidR="0014044A" w:rsidRPr="00722868" w:rsidRDefault="00722868" w:rsidP="00140A3D">
      <w:pPr>
        <w:pStyle w:val="Heading2"/>
        <w:numPr>
          <w:ilvl w:val="0"/>
          <w:numId w:val="0"/>
        </w:numPr>
        <w:spacing w:line="240" w:lineRule="auto"/>
        <w:jc w:val="center"/>
        <w:rPr>
          <w:rFonts w:ascii="Times New Roman" w:hAnsi="Times New Roman"/>
          <w:b w:val="0"/>
          <w:i w:val="0"/>
          <w:sz w:val="28"/>
        </w:rPr>
      </w:pPr>
      <w:r w:rsidRPr="00722868">
        <w:rPr>
          <w:rFonts w:ascii="Times New Roman" w:hAnsi="Times New Roman"/>
          <w:b w:val="0"/>
          <w:i w:val="0"/>
          <w:sz w:val="28"/>
        </w:rPr>
        <w:t>3.1 ЭТАПЫ РАЗРАБОТКИ ИНВЕСТИЦИОННЫХ ПРОЕКТОВ</w:t>
      </w:r>
    </w:p>
    <w:p w:rsidR="0014044A" w:rsidRPr="0014044A" w:rsidRDefault="0014044A" w:rsidP="00140A3D">
      <w:pPr>
        <w:ind w:firstLine="708"/>
        <w:jc w:val="both"/>
        <w:rPr>
          <w:color w:val="000000"/>
        </w:rPr>
      </w:pPr>
      <w:r w:rsidRPr="0014044A">
        <w:rPr>
          <w:color w:val="000000"/>
        </w:rPr>
        <w:t>Разработка проекта осуществляется в несколько этапов. Каждый последующий этап является более информативным, чем предыдущий. Эти этапы достаточно условны, между ними нет четких границ. Тем не менее, очень важно четко представлять себе последовательность действий в ходе разработки проекта.</w:t>
      </w:r>
    </w:p>
    <w:p w:rsidR="0014044A" w:rsidRPr="0014044A" w:rsidRDefault="0014044A" w:rsidP="00140A3D">
      <w:pPr>
        <w:ind w:firstLine="708"/>
        <w:jc w:val="both"/>
        <w:rPr>
          <w:color w:val="000000"/>
        </w:rPr>
      </w:pPr>
      <w:r w:rsidRPr="0014044A">
        <w:rPr>
          <w:color w:val="000000"/>
        </w:rPr>
        <w:t>Полученные на каждом этапе разработки проекта результаты и соответствующие выводы служат основанием либо для отклонения проекта, либо для перехода на следующую стадию его подготовки. Подобный поэтапный подход позволяет сократить затраты времени и средств на разработку проекта. Можно выделить следующие этапы раз</w:t>
      </w:r>
      <w:r>
        <w:rPr>
          <w:color w:val="000000"/>
        </w:rPr>
        <w:t>работки инвестиционного проекта</w:t>
      </w:r>
      <w:r w:rsidRPr="0014044A">
        <w:rPr>
          <w:color w:val="000000"/>
        </w:rPr>
        <w:t>:</w:t>
      </w:r>
    </w:p>
    <w:p w:rsidR="0014044A" w:rsidRPr="0014044A" w:rsidRDefault="0014044A" w:rsidP="00140A3D">
      <w:pPr>
        <w:ind w:firstLine="708"/>
        <w:jc w:val="both"/>
        <w:rPr>
          <w:color w:val="000000"/>
        </w:rPr>
      </w:pPr>
      <w:r w:rsidRPr="0014044A">
        <w:rPr>
          <w:color w:val="000000"/>
        </w:rPr>
        <w:t>Поиск 6изнес-идей и/или возможностей инвестирования. Выбор вариантов инвестирования, определение сферы деятельности, которой будет принадлежать проект, определение необходимости разработки бизнес-плана проекта</w:t>
      </w:r>
    </w:p>
    <w:p w:rsidR="0014044A" w:rsidRPr="0014044A" w:rsidRDefault="0014044A" w:rsidP="00140A3D">
      <w:pPr>
        <w:ind w:firstLine="708"/>
        <w:jc w:val="both"/>
        <w:rPr>
          <w:color w:val="000000"/>
        </w:rPr>
      </w:pPr>
      <w:r w:rsidRPr="0014044A">
        <w:rPr>
          <w:color w:val="000000"/>
        </w:rPr>
        <w:t>Предварительная подготовка инвестиционного проекта. Установление критериев оценки эффективности, определение предварительной состоятельности проекта, его осуществимости, разработка предварительного бизнес-плана.</w:t>
      </w:r>
    </w:p>
    <w:p w:rsidR="0014044A" w:rsidRPr="0014044A" w:rsidRDefault="0014044A" w:rsidP="00140A3D">
      <w:pPr>
        <w:ind w:firstLine="708"/>
        <w:jc w:val="both"/>
        <w:rPr>
          <w:color w:val="000000"/>
        </w:rPr>
      </w:pPr>
      <w:r w:rsidRPr="0014044A">
        <w:rPr>
          <w:color w:val="000000"/>
        </w:rPr>
        <w:t>Изучение проекта с точки зрения его осуществимости и принятие решения об инвестировании. Подтверждение осуществимости проекта, выработка схемы финансирования, разработка бизнес-плана проекта, принятие решения об инвестировании.</w:t>
      </w:r>
    </w:p>
    <w:p w:rsidR="0014044A" w:rsidRDefault="0014044A" w:rsidP="00140A3D">
      <w:pPr>
        <w:ind w:firstLine="708"/>
        <w:jc w:val="both"/>
        <w:rPr>
          <w:color w:val="000000"/>
        </w:rPr>
      </w:pPr>
      <w:r w:rsidRPr="0014044A">
        <w:rPr>
          <w:color w:val="000000"/>
        </w:rPr>
        <w:t xml:space="preserve">К следующему этапу разработки инвестиционного проекта переходят после того, как 6ыла отобрана, сформулирована и одобрена концепция проекта. </w:t>
      </w:r>
    </w:p>
    <w:p w:rsidR="0014044A" w:rsidRPr="0014044A" w:rsidRDefault="0014044A" w:rsidP="00140A3D">
      <w:pPr>
        <w:ind w:firstLine="708"/>
        <w:jc w:val="both"/>
        <w:rPr>
          <w:color w:val="000000"/>
        </w:rPr>
      </w:pPr>
      <w:r w:rsidRPr="0014044A">
        <w:rPr>
          <w:color w:val="000000"/>
        </w:rPr>
        <w:t>На втором этапе осуществляется предварительная проработка проекта и анализ его осуществимости с финансовой, маркетинговой, технической, организационной и других точек зрения. В результате разрабатывается предварительный 6изнес-план проекта. Для того чтобы его составить, а также на последующем этапе оценить эффективность проекта, нужно подготовить информацию о возможных доходах, эксплуатационных и инвестиционных затратах, необходимых для его реализации, а также о возможных источниках финансирования. Полученный на данном этапе «эскизный» вариант бизнес-плана будет еще неоднократно дорабатываться.</w:t>
      </w:r>
    </w:p>
    <w:p w:rsidR="0014044A" w:rsidRPr="0014044A" w:rsidRDefault="0014044A" w:rsidP="00140A3D">
      <w:pPr>
        <w:ind w:firstLine="708"/>
        <w:jc w:val="both"/>
        <w:rPr>
          <w:color w:val="000000"/>
        </w:rPr>
      </w:pPr>
      <w:r w:rsidRPr="0014044A">
        <w:rPr>
          <w:color w:val="000000"/>
        </w:rPr>
        <w:t>На последнем этапе осуществляется выбор оптимальной схемы финансирования, оценивается эффективность проекта, формируется финансовый план проекта и разрабатывается окончательный вариант бизнес-плана, на основании которого принимается решение об инвестировании средств в проект. Оценка эффективности проекта является необходимой, как в случае финансирования за счет внешних, так и за счет внутренних источников, так как позволяет понять, стоит ли во</w:t>
      </w:r>
      <w:r>
        <w:rPr>
          <w:color w:val="000000"/>
        </w:rPr>
        <w:t>обще вкладывать деньги в проект</w:t>
      </w:r>
      <w:r w:rsidRPr="0014044A">
        <w:rPr>
          <w:color w:val="000000"/>
        </w:rPr>
        <w:t>.</w:t>
      </w:r>
    </w:p>
    <w:p w:rsidR="0014044A" w:rsidRDefault="0014044A" w:rsidP="00140A3D">
      <w:pPr>
        <w:ind w:firstLine="708"/>
        <w:jc w:val="both"/>
        <w:rPr>
          <w:color w:val="000000"/>
        </w:rPr>
      </w:pPr>
      <w:r w:rsidRPr="0014044A">
        <w:rPr>
          <w:color w:val="000000"/>
        </w:rPr>
        <w:t>Одним из самых важных вопросов в процессе разра6отки инвестиционных проектов является поиск и сбор достоверной и исчерпывающей информации, необходимой для того, чтобы разработанный проект был реалистичен, а принятые предпосылки вполне обоснованными. В конечном итоге, от качества полученной и использующейся информации зависит качество разработки проекта, а значит и его успешное осуществление.</w:t>
      </w:r>
    </w:p>
    <w:p w:rsidR="005A137E" w:rsidRPr="0014044A" w:rsidRDefault="005A137E" w:rsidP="00140A3D">
      <w:pPr>
        <w:ind w:firstLine="708"/>
        <w:jc w:val="both"/>
        <w:rPr>
          <w:color w:val="000000"/>
        </w:rPr>
      </w:pPr>
    </w:p>
    <w:p w:rsidR="0014044A" w:rsidRPr="00722868" w:rsidRDefault="00722868" w:rsidP="00140A3D">
      <w:pPr>
        <w:pStyle w:val="Heading2"/>
        <w:numPr>
          <w:ilvl w:val="0"/>
          <w:numId w:val="0"/>
        </w:numPr>
        <w:spacing w:line="240" w:lineRule="auto"/>
        <w:ind w:firstLine="708"/>
        <w:rPr>
          <w:rFonts w:ascii="Times New Roman" w:hAnsi="Times New Roman"/>
          <w:b w:val="0"/>
          <w:i w:val="0"/>
          <w:sz w:val="28"/>
        </w:rPr>
      </w:pPr>
      <w:r w:rsidRPr="00722868">
        <w:rPr>
          <w:rFonts w:ascii="Times New Roman" w:hAnsi="Times New Roman"/>
          <w:b w:val="0"/>
          <w:i w:val="0"/>
          <w:sz w:val="28"/>
        </w:rPr>
        <w:t xml:space="preserve">3.2 БИЗНЕС-ПЛАН </w:t>
      </w:r>
      <w:r w:rsidR="00A73364">
        <w:rPr>
          <w:rFonts w:ascii="Times New Roman" w:hAnsi="Times New Roman"/>
          <w:b w:val="0"/>
          <w:i w:val="0"/>
          <w:sz w:val="28"/>
        </w:rPr>
        <w:t xml:space="preserve"> </w:t>
      </w:r>
      <w:r w:rsidRPr="00722868">
        <w:rPr>
          <w:rFonts w:ascii="Times New Roman" w:hAnsi="Times New Roman"/>
          <w:b w:val="0"/>
          <w:i w:val="0"/>
          <w:sz w:val="28"/>
        </w:rPr>
        <w:t>ИНВЕСТИЦИОННОГО ПРОЕКТА</w:t>
      </w:r>
    </w:p>
    <w:p w:rsidR="0014044A" w:rsidRPr="0014044A" w:rsidRDefault="0014044A" w:rsidP="00140A3D">
      <w:pPr>
        <w:ind w:firstLine="708"/>
        <w:jc w:val="both"/>
        <w:rPr>
          <w:color w:val="000000"/>
        </w:rPr>
      </w:pPr>
      <w:r w:rsidRPr="0014044A">
        <w:rPr>
          <w:color w:val="000000"/>
        </w:rPr>
        <w:t xml:space="preserve">Для определения состава и сроков осуществления различных мероприятий в рамках инвестиционной политики и обеспечения их финансовыми ресурсами предприятия разрабатывают бизнес-планы инвестиционных проектов, которые после проведения экспертизы утверждаются их дирекцией и служат руководством </w:t>
      </w:r>
      <w:r w:rsidR="009F163F" w:rsidRPr="005A137E">
        <w:rPr>
          <w:color w:val="000000"/>
        </w:rPr>
        <w:t>для практической деятельности.</w:t>
      </w:r>
    </w:p>
    <w:p w:rsidR="0014044A" w:rsidRPr="0014044A" w:rsidRDefault="0014044A" w:rsidP="00140A3D">
      <w:pPr>
        <w:ind w:firstLine="708"/>
        <w:jc w:val="both"/>
        <w:rPr>
          <w:color w:val="000000"/>
        </w:rPr>
      </w:pPr>
      <w:r w:rsidRPr="0014044A">
        <w:rPr>
          <w:color w:val="000000"/>
        </w:rPr>
        <w:lastRenderedPageBreak/>
        <w:t xml:space="preserve">Современная практика свидетельствует о том, что предприятие для осуществления реального инвестирования должно иметь четкое представление </w:t>
      </w:r>
      <w:r w:rsidR="009F163F" w:rsidRPr="005A137E">
        <w:rPr>
          <w:color w:val="000000"/>
        </w:rPr>
        <w:t>о следующих ключевых параметрах</w:t>
      </w:r>
      <w:r w:rsidRPr="0014044A">
        <w:rPr>
          <w:color w:val="000000"/>
        </w:rPr>
        <w:t>:</w:t>
      </w:r>
    </w:p>
    <w:p w:rsidR="0014044A" w:rsidRPr="0014044A" w:rsidRDefault="0014044A" w:rsidP="00140A3D">
      <w:pPr>
        <w:ind w:left="708"/>
        <w:jc w:val="both"/>
        <w:rPr>
          <w:color w:val="000000"/>
        </w:rPr>
      </w:pPr>
      <w:r w:rsidRPr="0014044A">
        <w:rPr>
          <w:color w:val="000000"/>
        </w:rPr>
        <w:t>- масштаб своей производственной и коммерческой деятельности;</w:t>
      </w:r>
    </w:p>
    <w:p w:rsidR="0014044A" w:rsidRPr="0014044A" w:rsidRDefault="0014044A" w:rsidP="00140A3D">
      <w:pPr>
        <w:ind w:left="708"/>
        <w:jc w:val="both"/>
        <w:rPr>
          <w:color w:val="000000"/>
        </w:rPr>
      </w:pPr>
      <w:r w:rsidRPr="0014044A">
        <w:rPr>
          <w:color w:val="000000"/>
        </w:rPr>
        <w:t>- сырьевое, техническое и кадровое обеспечение своего проекта;</w:t>
      </w:r>
    </w:p>
    <w:p w:rsidR="0014044A" w:rsidRPr="0014044A" w:rsidRDefault="0014044A" w:rsidP="00140A3D">
      <w:pPr>
        <w:ind w:left="708"/>
        <w:jc w:val="both"/>
        <w:rPr>
          <w:color w:val="000000"/>
        </w:rPr>
      </w:pPr>
      <w:r w:rsidRPr="0014044A">
        <w:rPr>
          <w:color w:val="000000"/>
        </w:rPr>
        <w:t>- объемы необходимых капитальных вложений и сроках их возврата;</w:t>
      </w:r>
    </w:p>
    <w:p w:rsidR="0014044A" w:rsidRPr="0014044A" w:rsidRDefault="0014044A" w:rsidP="00140A3D">
      <w:pPr>
        <w:ind w:left="708"/>
        <w:jc w:val="both"/>
        <w:rPr>
          <w:color w:val="000000"/>
        </w:rPr>
      </w:pPr>
      <w:r w:rsidRPr="0014044A">
        <w:rPr>
          <w:color w:val="000000"/>
        </w:rPr>
        <w:t>- финансовые ресурсы, привлекаемые для реализации проекта;</w:t>
      </w:r>
    </w:p>
    <w:p w:rsidR="0014044A" w:rsidRPr="0014044A" w:rsidRDefault="0014044A" w:rsidP="00140A3D">
      <w:pPr>
        <w:ind w:left="708"/>
        <w:jc w:val="both"/>
        <w:rPr>
          <w:color w:val="000000"/>
        </w:rPr>
      </w:pPr>
      <w:r w:rsidRPr="0014044A">
        <w:rPr>
          <w:color w:val="000000"/>
        </w:rPr>
        <w:t>- риски, связанные с данным проектом, и способах защиты от них.</w:t>
      </w:r>
    </w:p>
    <w:p w:rsidR="0014044A" w:rsidRPr="0014044A" w:rsidRDefault="0014044A" w:rsidP="00140A3D">
      <w:pPr>
        <w:ind w:firstLine="708"/>
        <w:jc w:val="both"/>
        <w:rPr>
          <w:color w:val="000000"/>
        </w:rPr>
      </w:pPr>
      <w:r w:rsidRPr="0014044A">
        <w:rPr>
          <w:color w:val="000000"/>
        </w:rPr>
        <w:t>Наряду с перечисленными показателями существенное значение для разработки бизнес-плана имеют сведения об экономическом окружении проекта. В соста</w:t>
      </w:r>
      <w:r w:rsidR="009F163F" w:rsidRPr="005A137E">
        <w:rPr>
          <w:color w:val="000000"/>
        </w:rPr>
        <w:t>в этих сведений обычно включают</w:t>
      </w:r>
      <w:r w:rsidRPr="0014044A">
        <w:rPr>
          <w:color w:val="000000"/>
        </w:rPr>
        <w:t>:</w:t>
      </w:r>
    </w:p>
    <w:p w:rsidR="0014044A" w:rsidRPr="0014044A" w:rsidRDefault="0014044A" w:rsidP="00140A3D">
      <w:pPr>
        <w:ind w:left="708"/>
        <w:jc w:val="both"/>
        <w:rPr>
          <w:color w:val="000000"/>
        </w:rPr>
      </w:pPr>
      <w:r w:rsidRPr="0014044A">
        <w:rPr>
          <w:color w:val="000000"/>
        </w:rPr>
        <w:t>- прогнозную оценку общего индекса инфляции и прогноз абсолютного или относительного (по отношению к общему индексу инфляции) изменения цен на отдельные продукты (услуги) и ресурсы на весь период реализации проекта;</w:t>
      </w:r>
    </w:p>
    <w:p w:rsidR="0014044A" w:rsidRPr="0014044A" w:rsidRDefault="0014044A" w:rsidP="00140A3D">
      <w:pPr>
        <w:ind w:left="708"/>
        <w:jc w:val="both"/>
        <w:rPr>
          <w:color w:val="000000"/>
        </w:rPr>
      </w:pPr>
      <w:r w:rsidRPr="0014044A">
        <w:rPr>
          <w:color w:val="000000"/>
        </w:rPr>
        <w:t>- прогноз изменения обменного курса валюты или индекса внутренней инфляции иностранной валюты на весь период реализации проекта;</w:t>
      </w:r>
    </w:p>
    <w:p w:rsidR="0014044A" w:rsidRPr="0014044A" w:rsidRDefault="0014044A" w:rsidP="00140A3D">
      <w:pPr>
        <w:ind w:firstLine="708"/>
        <w:jc w:val="both"/>
        <w:rPr>
          <w:color w:val="000000"/>
        </w:rPr>
      </w:pPr>
      <w:r w:rsidRPr="0014044A">
        <w:rPr>
          <w:color w:val="000000"/>
        </w:rPr>
        <w:t>В инвестиционном проектировании потребность в оценке финансового состоян</w:t>
      </w:r>
      <w:r w:rsidR="00761FD2" w:rsidRPr="005A137E">
        <w:rPr>
          <w:color w:val="000000"/>
        </w:rPr>
        <w:t>ия предприятий возникает, когда</w:t>
      </w:r>
      <w:r w:rsidRPr="0014044A">
        <w:rPr>
          <w:color w:val="000000"/>
        </w:rPr>
        <w:t>:</w:t>
      </w:r>
    </w:p>
    <w:p w:rsidR="0014044A" w:rsidRPr="0014044A" w:rsidRDefault="0014044A" w:rsidP="00140A3D">
      <w:pPr>
        <w:ind w:left="708"/>
        <w:jc w:val="both"/>
        <w:rPr>
          <w:color w:val="000000"/>
        </w:rPr>
      </w:pPr>
      <w:r w:rsidRPr="0014044A">
        <w:rPr>
          <w:color w:val="000000"/>
        </w:rPr>
        <w:t>- в проектных материалах необходимо отразить устойчивое финансовое положение участника проекта, его способность выполнять принимаемые на себя финансовые обязательства;</w:t>
      </w:r>
    </w:p>
    <w:p w:rsidR="000B5515" w:rsidRDefault="0014044A" w:rsidP="00140A3D">
      <w:pPr>
        <w:ind w:left="708"/>
        <w:jc w:val="both"/>
        <w:rPr>
          <w:color w:val="000000"/>
        </w:rPr>
      </w:pPr>
      <w:r w:rsidRPr="0014044A">
        <w:rPr>
          <w:color w:val="000000"/>
        </w:rPr>
        <w:t>- оценивают эффективность проекта, реализуем</w:t>
      </w:r>
      <w:r w:rsidR="000B5515">
        <w:rPr>
          <w:color w:val="000000"/>
        </w:rPr>
        <w:t>ого на действующем предприятии.</w:t>
      </w:r>
    </w:p>
    <w:p w:rsidR="0014044A" w:rsidRPr="0014044A" w:rsidRDefault="0014044A" w:rsidP="00140A3D">
      <w:pPr>
        <w:ind w:firstLine="708"/>
        <w:jc w:val="both"/>
        <w:rPr>
          <w:color w:val="000000"/>
        </w:rPr>
      </w:pPr>
      <w:r w:rsidRPr="0014044A">
        <w:rPr>
          <w:color w:val="000000"/>
        </w:rPr>
        <w:t>В данном случае анализ проводят по предприятию в целом, чтобы убедиться в том, что реализация проекта не ухудшит финансовое состояние предприятия.</w:t>
      </w:r>
    </w:p>
    <w:p w:rsidR="00D71ECB" w:rsidRDefault="0014044A" w:rsidP="00140A3D">
      <w:pPr>
        <w:ind w:firstLine="708"/>
        <w:jc w:val="both"/>
        <w:rPr>
          <w:color w:val="000000"/>
        </w:rPr>
      </w:pPr>
      <w:r w:rsidRPr="0014044A">
        <w:rPr>
          <w:color w:val="000000"/>
        </w:rPr>
        <w:t xml:space="preserve">Подходы к разработке и изложению бизнес-плана дифференцируют исходя из характера инвестиционных проектов. Для крупных проектов, требующих значительных объемов капиталовложений, а также для проектов, связанных с производством и внедрением на рынок принципиально новой продукции, составляют развернутый бизнес-план. </w:t>
      </w:r>
    </w:p>
    <w:p w:rsidR="004E046E" w:rsidRPr="00D71ECB" w:rsidRDefault="004E046E" w:rsidP="00140A3D">
      <w:pPr>
        <w:ind w:firstLine="708"/>
        <w:jc w:val="both"/>
      </w:pPr>
      <w:r>
        <w:rPr>
          <w:color w:val="000000"/>
        </w:rPr>
        <w:t>Бизнес-план имеет следующую структуру:</w:t>
      </w:r>
    </w:p>
    <w:p w:rsidR="001321DA" w:rsidRDefault="00D22AC9" w:rsidP="00140A3D">
      <w:pPr>
        <w:pStyle w:val="ListParagraph"/>
        <w:numPr>
          <w:ilvl w:val="0"/>
          <w:numId w:val="45"/>
        </w:numPr>
        <w:ind w:left="0" w:firstLine="360"/>
        <w:jc w:val="both"/>
      </w:pPr>
      <w:r>
        <w:t>Р</w:t>
      </w:r>
      <w:r w:rsidR="00942663" w:rsidRPr="00942663">
        <w:t>езюме</w:t>
      </w:r>
      <w:r>
        <w:t xml:space="preserve"> – в данном пункте описывается краткая характеристика проекта, дающая т</w:t>
      </w:r>
      <w:r w:rsidRPr="00D22AC9">
        <w:t>очное, доступное и п</w:t>
      </w:r>
      <w:r>
        <w:t>онятное его описание.</w:t>
      </w:r>
    </w:p>
    <w:p w:rsidR="00106E79" w:rsidRDefault="00E05180" w:rsidP="00140A3D">
      <w:pPr>
        <w:pStyle w:val="ListParagraph"/>
        <w:numPr>
          <w:ilvl w:val="0"/>
          <w:numId w:val="45"/>
        </w:numPr>
        <w:ind w:left="0" w:firstLine="360"/>
        <w:jc w:val="both"/>
      </w:pPr>
      <w:r w:rsidRPr="00E05180">
        <w:t>Обзор потребления энергии на предприятии</w:t>
      </w:r>
      <w:r w:rsidR="001321DA">
        <w:t>. В данном пункте необходимо проанализировать текущее потребление энергоресурсов на предприятии, в частности динамику</w:t>
      </w:r>
      <w:r w:rsidR="001321DA" w:rsidRPr="00264C35">
        <w:t xml:space="preserve"> объемов производства промышленной продукции и  </w:t>
      </w:r>
      <w:r w:rsidR="001321DA">
        <w:t>п</w:t>
      </w:r>
      <w:r w:rsidR="001321DA" w:rsidRPr="00264C35">
        <w:t xml:space="preserve">отребления </w:t>
      </w:r>
      <w:r w:rsidR="001321DA">
        <w:t xml:space="preserve">топливно-энергетических ресурсов, удельный </w:t>
      </w:r>
      <w:r w:rsidR="001321DA" w:rsidRPr="00264C35">
        <w:t>расход энергии на 1 тонну химических волокон и нитей</w:t>
      </w:r>
      <w:r w:rsidR="001321DA">
        <w:t xml:space="preserve">, величину потребляемого топлива на производство продукции. </w:t>
      </w:r>
    </w:p>
    <w:p w:rsidR="00204098" w:rsidRDefault="001321DA" w:rsidP="00140A3D">
      <w:pPr>
        <w:pStyle w:val="ListParagraph"/>
        <w:numPr>
          <w:ilvl w:val="0"/>
          <w:numId w:val="48"/>
        </w:numPr>
        <w:ind w:left="0" w:firstLine="360"/>
        <w:jc w:val="both"/>
      </w:pPr>
      <w:r w:rsidRPr="00F74722">
        <w:rPr>
          <w:color w:val="000000"/>
        </w:rPr>
        <w:t>Производственный план</w:t>
      </w:r>
      <w:r w:rsidR="00A53899" w:rsidRPr="00F74722">
        <w:rPr>
          <w:color w:val="000000"/>
        </w:rPr>
        <w:t xml:space="preserve"> содержит </w:t>
      </w:r>
      <w:r w:rsidR="00A86956" w:rsidRPr="00F74722">
        <w:rPr>
          <w:color w:val="000000"/>
        </w:rPr>
        <w:t>информацию</w:t>
      </w:r>
      <w:r w:rsidR="00106E79" w:rsidRPr="00F74722">
        <w:rPr>
          <w:color w:val="000000"/>
        </w:rPr>
        <w:t xml:space="preserve"> предлагаемой мини ТЭЦ, а так же</w:t>
      </w:r>
      <w:r w:rsidR="004E046E" w:rsidRPr="00F74722">
        <w:rPr>
          <w:color w:val="000000"/>
        </w:rPr>
        <w:t xml:space="preserve"> </w:t>
      </w:r>
      <w:r w:rsidR="00A86956" w:rsidRPr="00F74722">
        <w:rPr>
          <w:color w:val="000000"/>
        </w:rPr>
        <w:t xml:space="preserve"> плановы</w:t>
      </w:r>
      <w:r w:rsidR="004E046E" w:rsidRPr="00F74722">
        <w:rPr>
          <w:color w:val="000000"/>
        </w:rPr>
        <w:t>е объемы</w:t>
      </w:r>
      <w:r w:rsidR="00D71ECB" w:rsidRPr="00F74722">
        <w:rPr>
          <w:color w:val="000000"/>
        </w:rPr>
        <w:t xml:space="preserve"> производства энергии.</w:t>
      </w:r>
      <w:r w:rsidR="00A86956" w:rsidRPr="00F74722">
        <w:rPr>
          <w:color w:val="000000"/>
        </w:rPr>
        <w:t xml:space="preserve"> </w:t>
      </w:r>
      <w:r w:rsidR="00106E79" w:rsidRPr="00F74722">
        <w:rPr>
          <w:color w:val="000000"/>
        </w:rPr>
        <w:t>В данном проекте рассматривается п</w:t>
      </w:r>
      <w:r w:rsidR="00D90169">
        <w:t>арогазовая установка</w:t>
      </w:r>
      <w:r w:rsidR="00106E79">
        <w:t xml:space="preserve"> которая</w:t>
      </w:r>
      <w:r w:rsidR="00D90169">
        <w:t xml:space="preserve"> состоит из двух отдельных установок: паросиловой и газотурбинной. В газотурбинной установке турбину вращают газообразные продукты сгорания топлива. Топливом  служит  природный газ.  </w:t>
      </w:r>
      <w:r w:rsidR="00D27BBB">
        <w:t xml:space="preserve">Так как потребление ресурсов </w:t>
      </w:r>
      <w:r w:rsidR="004E046E">
        <w:t xml:space="preserve">для </w:t>
      </w:r>
      <w:r w:rsidR="00D27BBB">
        <w:t>мини-Т</w:t>
      </w:r>
      <w:r w:rsidR="004E046E">
        <w:t>ЭЦ определяется   условном топлива,</w:t>
      </w:r>
      <w:r w:rsidR="00D27BBB">
        <w:t xml:space="preserve"> для определения затрат необходимо </w:t>
      </w:r>
      <w:r w:rsidR="00042C43">
        <w:t>найти</w:t>
      </w:r>
      <w:r w:rsidR="00D27BBB">
        <w:t xml:space="preserve"> стоимость единицы условного топлива исходя из типа потребляемого топлива. Для этого в</w:t>
      </w:r>
      <w:r w:rsidR="004E046E">
        <w:t>оспользуемся следующей формулой:</w:t>
      </w:r>
    </w:p>
    <w:p w:rsidR="00D90169" w:rsidRPr="00EA2CF0" w:rsidRDefault="00D90169" w:rsidP="00140A3D">
      <w:pPr>
        <w:ind w:left="708"/>
      </w:pPr>
    </w:p>
    <w:p w:rsidR="00204098" w:rsidRPr="00175D8E" w:rsidRDefault="003042DD" w:rsidP="00140A3D">
      <w:pPr>
        <w:jc w:val="right"/>
      </w:pPr>
      <m:oMath>
        <m:r>
          <w:rPr>
            <w:rFonts w:ascii="Cambria Math" w:hAnsi="Cambria Math"/>
          </w:rPr>
          <m:t>Цут=Цт·Кпер</m:t>
        </m:r>
      </m:oMath>
      <w:r w:rsidR="003D1C61">
        <w:t>· Кд</w:t>
      </w:r>
      <w:r w:rsidR="003D1C61">
        <w:tab/>
      </w:r>
      <w:r w:rsidR="003D1C61">
        <w:tab/>
      </w:r>
      <w:r w:rsidR="003D1C61">
        <w:tab/>
      </w:r>
      <w:r w:rsidR="003D1C61">
        <w:tab/>
      </w:r>
      <w:r w:rsidR="003D1C61">
        <w:tab/>
        <w:t>(1</w:t>
      </w:r>
      <w:r w:rsidR="00175D8E" w:rsidRPr="00175D8E">
        <w:t>)</w:t>
      </w:r>
    </w:p>
    <w:p w:rsidR="00204098" w:rsidRPr="00204098" w:rsidRDefault="00204098" w:rsidP="00140A3D">
      <w:r w:rsidRPr="00204098">
        <w:t>Где Цт – цена конкретного топлива(газ);</w:t>
      </w:r>
    </w:p>
    <w:p w:rsidR="00204098" w:rsidRDefault="00204098" w:rsidP="00140A3D">
      <w:r w:rsidRPr="00204098">
        <w:t>Кпер – коэффициент перевода из</w:t>
      </w:r>
      <w:r w:rsidR="003D1C61">
        <w:t xml:space="preserve"> конкретного топлива в условное;</w:t>
      </w:r>
    </w:p>
    <w:p w:rsidR="003D1C61" w:rsidRPr="00204098" w:rsidRDefault="003D1C61" w:rsidP="00140A3D">
      <w:pPr>
        <w:jc w:val="both"/>
      </w:pPr>
      <w:r>
        <w:t xml:space="preserve">Кд – курс доллара. </w:t>
      </w:r>
    </w:p>
    <w:p w:rsidR="00267083" w:rsidRPr="00F74722" w:rsidRDefault="00AF68A9" w:rsidP="00140A3D">
      <w:pPr>
        <w:pStyle w:val="ListParagraph"/>
        <w:numPr>
          <w:ilvl w:val="0"/>
          <w:numId w:val="47"/>
        </w:numPr>
        <w:ind w:left="0" w:firstLine="1068"/>
        <w:jc w:val="both"/>
        <w:rPr>
          <w:color w:val="000000"/>
        </w:rPr>
      </w:pPr>
      <w:r w:rsidRPr="00F74722">
        <w:rPr>
          <w:color w:val="000000"/>
        </w:rPr>
        <w:t xml:space="preserve">Организационный план. В данном пункте необходимо описать организационные вопросы, которые возникают при внедрении проекта, в частности : </w:t>
      </w:r>
      <w:r w:rsidR="00267083" w:rsidRPr="00F74722">
        <w:rPr>
          <w:color w:val="000000"/>
        </w:rPr>
        <w:lastRenderedPageBreak/>
        <w:t xml:space="preserve">необходимо указать стоимость проекта, необходимые организационные изменения в предприятии после внедрения проекта, описать организационную структуру вводимого объекта, спланировать численность персонала и рассчитать фонд оплаты труда. </w:t>
      </w:r>
    </w:p>
    <w:p w:rsidR="00267083" w:rsidRDefault="004E046E" w:rsidP="00140A3D">
      <w:pPr>
        <w:ind w:firstLine="708"/>
        <w:rPr>
          <w:bCs/>
        </w:rPr>
      </w:pPr>
      <w:r>
        <w:rPr>
          <w:bCs/>
        </w:rPr>
        <w:t>Годовой ф</w:t>
      </w:r>
      <w:r w:rsidR="00AC061E">
        <w:rPr>
          <w:bCs/>
        </w:rPr>
        <w:t>онд</w:t>
      </w:r>
      <w:r w:rsidR="00AC061E" w:rsidRPr="000721DE">
        <w:rPr>
          <w:bCs/>
        </w:rPr>
        <w:t xml:space="preserve"> оплаты труда</w:t>
      </w:r>
      <w:r w:rsidR="00AC061E">
        <w:rPr>
          <w:bCs/>
        </w:rPr>
        <w:t xml:space="preserve"> рассчитывается по формуле:</w:t>
      </w:r>
    </w:p>
    <w:p w:rsidR="00AC061E" w:rsidRPr="00175D8E" w:rsidRDefault="00AC061E" w:rsidP="00140A3D">
      <w:pPr>
        <w:ind w:firstLine="708"/>
        <w:jc w:val="right"/>
        <w:rPr>
          <w:color w:val="000000"/>
        </w:rPr>
      </w:pPr>
      <m:oMath>
        <m:r>
          <w:rPr>
            <w:rFonts w:ascii="Cambria Math" w:hAnsi="Cambria Math"/>
            <w:color w:val="000000"/>
          </w:rPr>
          <m:t>Фот=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</w:rPr>
              <m:t>n</m:t>
            </m:r>
          </m:sup>
          <m:e>
            <m:r>
              <w:rPr>
                <w:rFonts w:ascii="Cambria Math" w:hAnsi="Cambria Math"/>
                <w:color w:val="000000"/>
              </w:rPr>
              <m:t>Ni·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O+C</m:t>
                </m:r>
              </m:e>
            </m:d>
          </m:e>
        </m:nary>
      </m:oMath>
      <w:r w:rsidR="004E046E">
        <w:rPr>
          <w:color w:val="000000"/>
        </w:rPr>
        <w:t>·12</w:t>
      </w:r>
      <w:r w:rsidR="003D1C61">
        <w:rPr>
          <w:color w:val="000000"/>
        </w:rPr>
        <w:tab/>
      </w:r>
      <w:r w:rsidR="003D1C61">
        <w:rPr>
          <w:color w:val="000000"/>
        </w:rPr>
        <w:tab/>
      </w:r>
      <w:r w:rsidR="003D1C61">
        <w:rPr>
          <w:color w:val="000000"/>
        </w:rPr>
        <w:tab/>
      </w:r>
      <w:r w:rsidR="003D1C61">
        <w:rPr>
          <w:color w:val="000000"/>
        </w:rPr>
        <w:tab/>
      </w:r>
      <w:r w:rsidR="003D1C61">
        <w:rPr>
          <w:color w:val="000000"/>
        </w:rPr>
        <w:tab/>
        <w:t>(2</w:t>
      </w:r>
      <w:r w:rsidR="00175D8E" w:rsidRPr="00175D8E">
        <w:rPr>
          <w:color w:val="000000"/>
        </w:rPr>
        <w:t>)</w:t>
      </w:r>
    </w:p>
    <w:p w:rsidR="00175D8E" w:rsidRPr="001F41A4" w:rsidRDefault="00175D8E" w:rsidP="00140A3D">
      <w:pPr>
        <w:ind w:left="708"/>
        <w:rPr>
          <w:color w:val="000000"/>
        </w:rPr>
      </w:pPr>
    </w:p>
    <w:p w:rsidR="00267083" w:rsidRDefault="00AC061E" w:rsidP="00140A3D">
      <w:pPr>
        <w:ind w:left="708"/>
        <w:rPr>
          <w:color w:val="000000"/>
        </w:rPr>
      </w:pPr>
      <w:r>
        <w:rPr>
          <w:color w:val="000000"/>
        </w:rPr>
        <w:t xml:space="preserve">Где </w:t>
      </w:r>
      <w:r w:rsidR="004B313C">
        <w:rPr>
          <w:color w:val="000000"/>
          <w:lang w:val="en-US"/>
        </w:rPr>
        <w:t>n</w:t>
      </w:r>
      <w:r w:rsidR="004B313C" w:rsidRPr="00175D8E">
        <w:rPr>
          <w:color w:val="000000"/>
        </w:rPr>
        <w:t>-</w:t>
      </w:r>
      <w:r w:rsidR="004B313C">
        <w:rPr>
          <w:color w:val="000000"/>
        </w:rPr>
        <w:t>виды работ;</w:t>
      </w:r>
    </w:p>
    <w:p w:rsidR="004B313C" w:rsidRDefault="004B313C" w:rsidP="00140A3D">
      <w:pPr>
        <w:ind w:left="708"/>
        <w:rPr>
          <w:color w:val="000000"/>
        </w:rPr>
      </w:pPr>
      <w:r>
        <w:rPr>
          <w:color w:val="000000"/>
          <w:lang w:val="en-US"/>
        </w:rPr>
        <w:t>Ni</w:t>
      </w:r>
      <w:r w:rsidRPr="004B313C">
        <w:rPr>
          <w:color w:val="000000"/>
        </w:rPr>
        <w:t xml:space="preserve"> </w:t>
      </w:r>
      <w:r>
        <w:rPr>
          <w:color w:val="000000"/>
        </w:rPr>
        <w:t>– количество работников на данной специальности;</w:t>
      </w:r>
    </w:p>
    <w:p w:rsidR="004B313C" w:rsidRDefault="004B313C" w:rsidP="00140A3D">
      <w:pPr>
        <w:ind w:left="708"/>
        <w:rPr>
          <w:color w:val="000000"/>
        </w:rPr>
      </w:pPr>
      <w:r>
        <w:rPr>
          <w:color w:val="000000"/>
        </w:rPr>
        <w:t xml:space="preserve">О – </w:t>
      </w:r>
      <w:r w:rsidR="004E046E">
        <w:rPr>
          <w:color w:val="000000"/>
        </w:rPr>
        <w:t>месячная</w:t>
      </w:r>
      <w:r>
        <w:rPr>
          <w:color w:val="000000"/>
        </w:rPr>
        <w:t xml:space="preserve"> заработная плата работников по данной специальности;</w:t>
      </w:r>
    </w:p>
    <w:p w:rsidR="004B313C" w:rsidRPr="004B313C" w:rsidRDefault="004E046E" w:rsidP="00140A3D">
      <w:pPr>
        <w:ind w:left="708"/>
        <w:rPr>
          <w:color w:val="000000"/>
        </w:rPr>
      </w:pPr>
      <w:r>
        <w:rPr>
          <w:color w:val="000000"/>
        </w:rPr>
        <w:t>С- отчисления на</w:t>
      </w:r>
      <w:r w:rsidR="004B313C">
        <w:rPr>
          <w:color w:val="000000"/>
        </w:rPr>
        <w:t xml:space="preserve"> соцстрахование</w:t>
      </w:r>
    </w:p>
    <w:p w:rsidR="005F203E" w:rsidRDefault="005F203E" w:rsidP="00140A3D">
      <w:pPr>
        <w:ind w:firstLine="708"/>
      </w:pPr>
    </w:p>
    <w:p w:rsidR="00527765" w:rsidRPr="005F203E" w:rsidRDefault="00527765" w:rsidP="00140A3D">
      <w:pPr>
        <w:ind w:firstLine="708"/>
        <w:jc w:val="both"/>
      </w:pPr>
    </w:p>
    <w:p w:rsidR="00527765" w:rsidRDefault="00527765" w:rsidP="00140A3D">
      <w:pPr>
        <w:ind w:firstLine="708"/>
        <w:jc w:val="both"/>
      </w:pPr>
      <w:r>
        <w:t xml:space="preserve">Для оценки прибыльности вложений необходимо оценить </w:t>
      </w:r>
      <w:r w:rsidR="00D33A98">
        <w:t>себестоимость</w:t>
      </w:r>
      <w:r w:rsidR="003E58C4">
        <w:t xml:space="preserve"> электро и теплоэнергию</w:t>
      </w:r>
      <w:r>
        <w:t>.</w:t>
      </w:r>
    </w:p>
    <w:p w:rsidR="00071223" w:rsidRDefault="00071223" w:rsidP="00140A3D">
      <w:pPr>
        <w:ind w:firstLine="708"/>
        <w:jc w:val="both"/>
      </w:pPr>
    </w:p>
    <w:p w:rsidR="00527765" w:rsidRDefault="00950039" w:rsidP="00140A3D">
      <w:pPr>
        <w:ind w:firstLine="708"/>
        <w:jc w:val="right"/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электричество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Рт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электр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Ц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ут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Уд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электр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·(Фот+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Ст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инвестиций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·К)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От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электричесвто</m:t>
                </m:r>
              </m:sub>
            </m:sSub>
          </m:den>
        </m:f>
      </m:oMath>
      <w:r w:rsidR="004659CB">
        <w:t xml:space="preserve">               </w:t>
      </w:r>
      <w:r w:rsidR="003D1C61">
        <w:t xml:space="preserve">       (3</w:t>
      </w:r>
      <w:r w:rsidR="00071223">
        <w:t>)</w:t>
      </w:r>
    </w:p>
    <w:p w:rsidR="00921B60" w:rsidRDefault="00921B60" w:rsidP="00140A3D">
      <w:pPr>
        <w:ind w:firstLine="708"/>
        <w:jc w:val="both"/>
      </w:pPr>
    </w:p>
    <w:p w:rsidR="00527765" w:rsidRDefault="003D1C61" w:rsidP="00140A3D">
      <w:pPr>
        <w:ind w:firstLine="708"/>
        <w:jc w:val="both"/>
      </w:pPr>
      <w:r>
        <w:t>Где С</w:t>
      </w:r>
      <w:r w:rsidR="00921B60">
        <w:rPr>
          <w:vertAlign w:val="subscript"/>
        </w:rPr>
        <w:t xml:space="preserve">Электричество </w:t>
      </w:r>
      <w:r w:rsidR="00921B60">
        <w:t xml:space="preserve">– </w:t>
      </w:r>
      <w:r>
        <w:t>себестоимость  электроэнергии</w:t>
      </w:r>
      <w:r w:rsidR="00921B60">
        <w:t xml:space="preserve"> производимой мини-ТЭЦ</w:t>
      </w:r>
      <w:r w:rsidR="00921B60" w:rsidRPr="00921B60">
        <w:t>;</w:t>
      </w:r>
    </w:p>
    <w:p w:rsidR="00D90169" w:rsidRDefault="00D90169" w:rsidP="00140A3D">
      <w:pPr>
        <w:ind w:firstLine="708"/>
        <w:jc w:val="both"/>
      </w:pPr>
      <w:r>
        <w:t xml:space="preserve">Рт </w:t>
      </w:r>
      <w:r w:rsidR="003D1C61">
        <w:t xml:space="preserve">электр </w:t>
      </w:r>
      <w:r>
        <w:t>- годовой расход топлива на выработку энергии;</w:t>
      </w:r>
    </w:p>
    <w:p w:rsidR="00D90169" w:rsidRDefault="00D90169" w:rsidP="00140A3D">
      <w:pPr>
        <w:ind w:firstLine="708"/>
      </w:pPr>
      <w:r>
        <w:t xml:space="preserve"> Цут – цена единицы условного топлива;</w:t>
      </w:r>
    </w:p>
    <w:p w:rsidR="00921B60" w:rsidRDefault="00921B60" w:rsidP="00140A3D">
      <w:pPr>
        <w:ind w:firstLine="708"/>
        <w:jc w:val="both"/>
      </w:pPr>
      <w:r>
        <w:t>Уд</w:t>
      </w:r>
      <w:r>
        <w:rPr>
          <w:vertAlign w:val="subscript"/>
        </w:rPr>
        <w:t>электр</w:t>
      </w:r>
      <w:r>
        <w:t xml:space="preserve"> – удельный весь затрат на электроэнергию в общих затратах</w:t>
      </w:r>
    </w:p>
    <w:p w:rsidR="00921B60" w:rsidRDefault="00921B60" w:rsidP="00140A3D">
      <w:pPr>
        <w:ind w:firstLine="708"/>
        <w:jc w:val="both"/>
      </w:pPr>
      <w:r>
        <w:t>Ст</w:t>
      </w:r>
      <w:r>
        <w:rPr>
          <w:vertAlign w:val="subscript"/>
        </w:rPr>
        <w:t>инвестиций</w:t>
      </w:r>
      <w:r>
        <w:t xml:space="preserve"> – стоимость мини-ТЭЦ</w:t>
      </w:r>
    </w:p>
    <w:p w:rsidR="00560CC9" w:rsidRPr="00560CC9" w:rsidRDefault="00560CC9" w:rsidP="00140A3D">
      <w:pPr>
        <w:ind w:firstLine="708"/>
        <w:jc w:val="both"/>
      </w:pPr>
      <w:r>
        <w:t>От</w:t>
      </w:r>
      <w:r>
        <w:rPr>
          <w:vertAlign w:val="subscript"/>
        </w:rPr>
        <w:t xml:space="preserve">электричество </w:t>
      </w:r>
      <w:r>
        <w:t xml:space="preserve"> - </w:t>
      </w:r>
      <w:r w:rsidR="00451D36">
        <w:t xml:space="preserve">годовой </w:t>
      </w:r>
      <w:r>
        <w:t>отпуск электричества мини ТЭЦ</w:t>
      </w:r>
    </w:p>
    <w:p w:rsidR="00921B60" w:rsidRPr="00921B60" w:rsidRDefault="003D1C61" w:rsidP="00140A3D">
      <w:pPr>
        <w:ind w:firstLine="708"/>
        <w:jc w:val="both"/>
      </w:pPr>
      <w:r w:rsidRPr="00527765">
        <w:rPr>
          <w:i/>
        </w:rPr>
        <w:t>К</w:t>
      </w:r>
      <w:r>
        <w:t>- норма амортизации</w:t>
      </w:r>
      <w:r w:rsidRPr="005F203E">
        <w:t>;</w:t>
      </w:r>
    </w:p>
    <w:p w:rsidR="00921B60" w:rsidRDefault="00071223" w:rsidP="00140A3D">
      <w:pPr>
        <w:ind w:firstLine="708"/>
        <w:jc w:val="right"/>
      </w:pPr>
      <w:r>
        <w:rPr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тепло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Рт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тепло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Ц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ут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Уд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тепло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·(Фот+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Ст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инвестиций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·К)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От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тепло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="004659CB">
        <w:t xml:space="preserve">                  </w:t>
      </w:r>
      <w:r>
        <w:t xml:space="preserve">       </w:t>
      </w:r>
      <w:r w:rsidR="003D1C61">
        <w:t xml:space="preserve">    (4</w:t>
      </w:r>
      <w:r>
        <w:t xml:space="preserve">)                             </w:t>
      </w:r>
    </w:p>
    <w:p w:rsidR="00921B60" w:rsidRPr="00527765" w:rsidRDefault="00921B60" w:rsidP="00140A3D">
      <w:pPr>
        <w:ind w:firstLine="708"/>
        <w:jc w:val="both"/>
      </w:pPr>
    </w:p>
    <w:p w:rsidR="00921B60" w:rsidRDefault="003D1C61" w:rsidP="00140A3D">
      <w:pPr>
        <w:ind w:firstLine="708"/>
        <w:jc w:val="both"/>
      </w:pPr>
      <w:r>
        <w:t>Где С</w:t>
      </w:r>
      <w:r w:rsidR="00921B60">
        <w:rPr>
          <w:vertAlign w:val="subscript"/>
        </w:rPr>
        <w:t xml:space="preserve">тепло </w:t>
      </w:r>
      <w:r w:rsidR="00921B60">
        <w:t xml:space="preserve">– </w:t>
      </w:r>
      <w:r>
        <w:t>себестоимость</w:t>
      </w:r>
      <w:r w:rsidR="00921B60">
        <w:t xml:space="preserve"> </w:t>
      </w:r>
      <w:r w:rsidR="00921B60" w:rsidRPr="00921B60">
        <w:t>тепло</w:t>
      </w:r>
      <w:r>
        <w:t>энергии</w:t>
      </w:r>
      <w:r w:rsidR="00921B60">
        <w:t xml:space="preserve">  производимую мини-ТЭЦ</w:t>
      </w:r>
      <w:r w:rsidR="00921B60" w:rsidRPr="00921B60">
        <w:t>;</w:t>
      </w:r>
    </w:p>
    <w:p w:rsidR="003D1C61" w:rsidRDefault="00950039" w:rsidP="00140A3D">
      <w:pPr>
        <w:ind w:firstLine="708"/>
        <w:jc w:val="both"/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тепло</m:t>
            </m:r>
          </m:sub>
        </m:sSub>
      </m:oMath>
      <w:r w:rsidR="003D1C61">
        <w:rPr>
          <w:sz w:val="28"/>
          <w:szCs w:val="28"/>
        </w:rPr>
        <w:t xml:space="preserve">- </w:t>
      </w:r>
      <w:r w:rsidR="003D1C61" w:rsidRPr="003D1C61">
        <w:t>годовой расход</w:t>
      </w:r>
      <w:r w:rsidR="003D1C61">
        <w:t xml:space="preserve"> топлива на выработку тепла;</w:t>
      </w:r>
    </w:p>
    <w:p w:rsidR="00921B60" w:rsidRDefault="00D90169" w:rsidP="00140A3D">
      <w:pPr>
        <w:ind w:firstLine="708"/>
      </w:pPr>
      <w:r>
        <w:t xml:space="preserve"> </w:t>
      </w:r>
      <w:r w:rsidR="00921B60">
        <w:t>Уд</w:t>
      </w:r>
      <w:r w:rsidR="00921B60">
        <w:rPr>
          <w:vertAlign w:val="subscript"/>
        </w:rPr>
        <w:t>тепло</w:t>
      </w:r>
      <w:r w:rsidR="00921B60">
        <w:t xml:space="preserve">– удельный весь затрат на </w:t>
      </w:r>
      <w:r w:rsidR="00921B60" w:rsidRPr="00921B60">
        <w:t>тепло</w:t>
      </w:r>
      <w:r w:rsidR="00921B60">
        <w:t xml:space="preserve"> в общих затратах</w:t>
      </w:r>
      <w:r w:rsidR="00042C43">
        <w:t>;</w:t>
      </w:r>
    </w:p>
    <w:p w:rsidR="00921B60" w:rsidRPr="00921B60" w:rsidRDefault="00560CC9" w:rsidP="00140A3D">
      <w:pPr>
        <w:ind w:firstLine="708"/>
        <w:jc w:val="both"/>
      </w:pPr>
      <w:r>
        <w:t>От</w:t>
      </w:r>
      <w:r>
        <w:rPr>
          <w:vertAlign w:val="subscript"/>
        </w:rPr>
        <w:softHyphen/>
        <w:t>тепло</w:t>
      </w:r>
      <w:r w:rsidR="00921B60">
        <w:t xml:space="preserve"> –</w:t>
      </w:r>
      <w:r w:rsidR="00451D36">
        <w:t xml:space="preserve"> годовой</w:t>
      </w:r>
      <w:r w:rsidR="00921B60">
        <w:t xml:space="preserve"> </w:t>
      </w:r>
      <w:r>
        <w:t>отпуск теплоэнергии мини ТЭЦ</w:t>
      </w:r>
      <w:r w:rsidR="003D1C61">
        <w:t>.</w:t>
      </w:r>
    </w:p>
    <w:p w:rsidR="00921B60" w:rsidRDefault="00921B60" w:rsidP="00140A3D">
      <w:pPr>
        <w:ind w:firstLine="708"/>
        <w:jc w:val="both"/>
      </w:pPr>
    </w:p>
    <w:p w:rsidR="00921B60" w:rsidRDefault="00921B60" w:rsidP="00140A3D">
      <w:pPr>
        <w:ind w:firstLine="708"/>
        <w:jc w:val="both"/>
      </w:pPr>
      <w:r>
        <w:t xml:space="preserve">Удельные веса </w:t>
      </w:r>
      <w:r w:rsidR="004E046E">
        <w:t xml:space="preserve">затрат на </w:t>
      </w:r>
      <w:r>
        <w:t xml:space="preserve">тепло и </w:t>
      </w:r>
      <w:r w:rsidR="004E046E">
        <w:t>электроэнергию</w:t>
      </w:r>
      <w:r>
        <w:t xml:space="preserve"> рассчитывались:</w:t>
      </w:r>
    </w:p>
    <w:p w:rsidR="00071223" w:rsidRDefault="00071223" w:rsidP="00140A3D">
      <w:pPr>
        <w:ind w:firstLine="708"/>
        <w:jc w:val="both"/>
      </w:pPr>
    </w:p>
    <w:p w:rsidR="00921B60" w:rsidRDefault="00FC600F" w:rsidP="00140A3D">
      <w:pPr>
        <w:ind w:firstLine="708"/>
        <w:jc w:val="right"/>
      </w:pPr>
      <m:oMath>
        <m:r>
          <w:rPr>
            <w:rFonts w:ascii="Cambria Math" w:hAnsi="Cambria Math"/>
            <w:sz w:val="28"/>
            <w:szCs w:val="28"/>
          </w:rPr>
          <m:t xml:space="preserve">   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Уд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электр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Рт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электр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Рт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общ</m:t>
                </m:r>
              </m:sub>
            </m:sSub>
          </m:den>
        </m:f>
      </m:oMath>
      <w:r w:rsidR="00071223">
        <w:t xml:space="preserve">                                       </w:t>
      </w:r>
      <w:r>
        <w:t xml:space="preserve">    </w:t>
      </w:r>
      <w:r w:rsidR="004659CB">
        <w:t xml:space="preserve">       </w:t>
      </w:r>
      <w:r w:rsidR="003D1C61">
        <w:t>(5</w:t>
      </w:r>
      <w:r w:rsidR="00071223">
        <w:t>)</w:t>
      </w:r>
    </w:p>
    <w:p w:rsidR="009961E1" w:rsidRDefault="009961E1" w:rsidP="00140A3D">
      <w:pPr>
        <w:ind w:firstLine="708"/>
        <w:jc w:val="both"/>
      </w:pPr>
    </w:p>
    <w:p w:rsidR="00921B60" w:rsidRDefault="00670AF1" w:rsidP="00140A3D">
      <w:pPr>
        <w:ind w:firstLine="708"/>
        <w:jc w:val="both"/>
      </w:pPr>
      <w:r>
        <w:t>Где Рт</w:t>
      </w:r>
      <w:r>
        <w:rPr>
          <w:vertAlign w:val="subscript"/>
        </w:rPr>
        <w:t>общ</w:t>
      </w:r>
      <w:r>
        <w:t xml:space="preserve"> – общий расход топлива.</w:t>
      </w:r>
    </w:p>
    <w:p w:rsidR="009961E1" w:rsidRPr="00670AF1" w:rsidRDefault="009961E1" w:rsidP="00140A3D">
      <w:pPr>
        <w:ind w:firstLine="708"/>
        <w:jc w:val="both"/>
      </w:pPr>
    </w:p>
    <w:p w:rsidR="00670AF1" w:rsidRDefault="00950039" w:rsidP="00140A3D">
      <w:pPr>
        <w:ind w:firstLine="708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        Уд</m:t>
            </m:r>
          </m:e>
          <m:sub>
            <m:r>
              <w:rPr>
                <w:rFonts w:ascii="Cambria Math" w:hAnsi="Cambria Math"/>
              </w:rPr>
              <m:t>тепло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Уд</m:t>
            </m:r>
          </m:e>
          <m:sub>
            <m:r>
              <w:rPr>
                <w:rFonts w:ascii="Cambria Math" w:hAnsi="Cambria Math"/>
              </w:rPr>
              <m:t>электр</m:t>
            </m:r>
          </m:sub>
        </m:sSub>
      </m:oMath>
      <w:r w:rsidR="00FC600F">
        <w:t xml:space="preserve">                </w:t>
      </w:r>
      <w:r w:rsidR="004659CB">
        <w:t xml:space="preserve">                             </w:t>
      </w:r>
      <w:r w:rsidR="003D1C61">
        <w:t xml:space="preserve"> (6</w:t>
      </w:r>
      <w:r w:rsidR="00FC600F">
        <w:t>)</w:t>
      </w:r>
    </w:p>
    <w:p w:rsidR="00670AF1" w:rsidRDefault="00670AF1" w:rsidP="00140A3D">
      <w:pPr>
        <w:ind w:firstLine="708"/>
        <w:jc w:val="both"/>
      </w:pPr>
    </w:p>
    <w:p w:rsidR="00670AF1" w:rsidRDefault="00670AF1" w:rsidP="00140A3D">
      <w:pPr>
        <w:ind w:firstLine="708"/>
        <w:jc w:val="both"/>
      </w:pPr>
      <w:r>
        <w:t>Так как планируемая мини ТЭЦ строится с целью сокращения затрат на топливно-энергетические расходы, то экономический эффект можно рассчитать следующим образом:</w:t>
      </w:r>
    </w:p>
    <w:p w:rsidR="00670AF1" w:rsidRDefault="00670AF1" w:rsidP="00140A3D">
      <w:pPr>
        <w:ind w:firstLine="708"/>
        <w:jc w:val="both"/>
      </w:pPr>
    </w:p>
    <w:p w:rsidR="00670AF1" w:rsidRPr="00527765" w:rsidRDefault="00451D36" w:rsidP="00140A3D">
      <w:pPr>
        <w:jc w:val="right"/>
      </w:pP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электричество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Тпр</m:t>
            </m:r>
          </m:e>
          <m:sub>
            <m:r>
              <w:rPr>
                <w:rFonts w:ascii="Cambria Math" w:hAnsi="Cambria Math"/>
              </w:rPr>
              <m:t>электр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  <w:color w:val="000000"/>
          </w:rPr>
          <m:t>·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ГП</m:t>
            </m:r>
          </m:e>
          <m:sub>
            <m:r>
              <w:rPr>
                <w:rFonts w:ascii="Cambria Math" w:hAnsi="Cambria Math"/>
                <w:color w:val="000000"/>
              </w:rPr>
              <m:t>электр</m:t>
            </m:r>
          </m:sub>
        </m:sSub>
        <m: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От</m:t>
                </m:r>
              </m:e>
              <m:sub>
                <m:r>
                  <w:rPr>
                    <w:rFonts w:ascii="Cambria Math" w:hAnsi="Cambria Math"/>
                  </w:rPr>
                  <m:t>элетричество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ГП</m:t>
                </m:r>
              </m:e>
              <m:sub>
                <m:r>
                  <w:rPr>
                    <w:rFonts w:ascii="Cambria Math" w:hAnsi="Cambria Math"/>
                  </w:rPr>
                  <m:t>электр</m:t>
                </m:r>
              </m:sub>
            </m:sSub>
          </m:e>
        </m:d>
        <m:r>
          <w:rPr>
            <w:rFonts w:ascii="Cambria Math" w:hAnsi="Cambria Math"/>
            <w:color w:val="000000"/>
          </w:rPr>
          <m:t>·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Тпк</m:t>
            </m:r>
          </m:e>
          <m:sub>
            <m:r>
              <w:rPr>
                <w:rFonts w:ascii="Cambria Math" w:hAnsi="Cambria Math"/>
                <w:color w:val="000000"/>
              </w:rPr>
              <m:t>электр</m:t>
            </m:r>
          </m:sub>
        </m:sSub>
        <m:r>
          <w:rPr>
            <w:rFonts w:ascii="Cambria Math" w:hAnsi="Cambria Math"/>
            <w:color w:val="000000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color w:val="000000"/>
              </w:rPr>
              <m:t>тепло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Тпр</m:t>
            </m:r>
          </m:e>
          <m:sub>
            <m:r>
              <w:rPr>
                <w:rFonts w:ascii="Cambria Math" w:hAnsi="Cambria Math"/>
                <w:color w:val="000000"/>
              </w:rPr>
              <m:t>тепло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  <w:color w:val="000000"/>
          </w:rPr>
          <m:t>·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ГП</m:t>
            </m:r>
          </m:e>
          <m:sub>
            <m:r>
              <w:rPr>
                <w:rFonts w:ascii="Cambria Math" w:hAnsi="Cambria Math"/>
                <w:color w:val="000000"/>
              </w:rPr>
              <m:t>тепло</m:t>
            </m:r>
          </m:sub>
        </m:sSub>
        <m:r>
          <w:rPr>
            <w:rFonts w:ascii="Cambria Math" w:hAnsi="Cambria Math"/>
          </w:rPr>
          <m:t>+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От</m:t>
            </m:r>
          </m:e>
          <m:sub>
            <m:r>
              <w:rPr>
                <w:rFonts w:ascii="Cambria Math" w:hAnsi="Cambria Math"/>
                <w:color w:val="000000"/>
              </w:rPr>
              <m:t>тепло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ГП</m:t>
            </m:r>
          </m:e>
          <m:sub>
            <m:r>
              <w:rPr>
                <w:rFonts w:ascii="Cambria Math" w:hAnsi="Cambria Math"/>
                <w:color w:val="000000"/>
              </w:rPr>
              <m:t>тепло</m:t>
            </m:r>
          </m:sub>
        </m:sSub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  <w:color w:val="000000"/>
          </w:rPr>
          <m:t>·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Тпк</m:t>
            </m:r>
          </m:e>
          <m:sub>
            <m:r>
              <w:rPr>
                <w:rFonts w:ascii="Cambria Math" w:hAnsi="Cambria Math"/>
                <w:color w:val="000000"/>
              </w:rPr>
              <m:t>тепло</m:t>
            </m:r>
          </m:sub>
        </m:sSub>
      </m:oMath>
      <w:r w:rsidR="001D3355">
        <w:rPr>
          <w:color w:val="000000"/>
        </w:rPr>
        <w:t xml:space="preserve">    </w:t>
      </w:r>
      <w:r w:rsidR="00FC600F">
        <w:rPr>
          <w:color w:val="000000"/>
        </w:rPr>
        <w:t xml:space="preserve"> </w:t>
      </w:r>
      <w:r w:rsidR="00042C43">
        <w:rPr>
          <w:color w:val="000000"/>
        </w:rPr>
        <w:t xml:space="preserve">           </w:t>
      </w:r>
      <w:r w:rsidR="001D3355">
        <w:rPr>
          <w:color w:val="000000"/>
        </w:rPr>
        <w:t xml:space="preserve">         </w:t>
      </w:r>
      <w:r w:rsidR="00042C43">
        <w:rPr>
          <w:color w:val="000000"/>
        </w:rPr>
        <w:t>(7</w:t>
      </w:r>
      <w:r w:rsidR="00FC600F">
        <w:rPr>
          <w:color w:val="000000"/>
        </w:rPr>
        <w:t>)</w:t>
      </w:r>
    </w:p>
    <w:p w:rsidR="001D3355" w:rsidRDefault="001D3355" w:rsidP="00140A3D">
      <w:pPr>
        <w:jc w:val="both"/>
      </w:pPr>
    </w:p>
    <w:p w:rsidR="00451D36" w:rsidRDefault="00670AF1" w:rsidP="00140A3D">
      <w:pPr>
        <w:jc w:val="both"/>
      </w:pPr>
      <w:r>
        <w:tab/>
        <w:t>Где</w:t>
      </w:r>
      <w:r w:rsidR="00451D36">
        <w:t xml:space="preserve"> Р – годовой доход от инфестиций</w:t>
      </w:r>
    </w:p>
    <w:p w:rsidR="00670AF1" w:rsidRDefault="00670AF1" w:rsidP="00140A3D">
      <w:pPr>
        <w:ind w:firstLine="708"/>
        <w:jc w:val="both"/>
      </w:pPr>
      <w:r>
        <w:t xml:space="preserve"> ГП</w:t>
      </w:r>
      <w:r>
        <w:rPr>
          <w:vertAlign w:val="subscript"/>
        </w:rPr>
        <w:t xml:space="preserve">электр </w:t>
      </w:r>
      <w:r>
        <w:t xml:space="preserve"> - годовая потребность предприятия в электричестве</w:t>
      </w:r>
    </w:p>
    <w:p w:rsidR="00670AF1" w:rsidRDefault="00670AF1" w:rsidP="00140A3D">
      <w:pPr>
        <w:jc w:val="both"/>
      </w:pPr>
      <w:r>
        <w:lastRenderedPageBreak/>
        <w:tab/>
        <w:t>Тпр</w:t>
      </w:r>
      <w:r>
        <w:softHyphen/>
      </w:r>
      <w:r>
        <w:rPr>
          <w:vertAlign w:val="subscript"/>
        </w:rPr>
        <w:t>электр</w:t>
      </w:r>
      <w:r>
        <w:t xml:space="preserve"> – тариф на покупку электроэнергии у «ГомельЭнерго»</w:t>
      </w:r>
    </w:p>
    <w:p w:rsidR="00670AF1" w:rsidRDefault="00670AF1" w:rsidP="00140A3D">
      <w:pPr>
        <w:jc w:val="both"/>
      </w:pPr>
      <w:r>
        <w:tab/>
        <w:t>Тпк</w:t>
      </w:r>
      <w:r>
        <w:rPr>
          <w:vertAlign w:val="subscript"/>
        </w:rPr>
        <w:t>электр</w:t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t xml:space="preserve"> – тариф на продажу избытков электрожнергии </w:t>
      </w:r>
      <w:r w:rsidR="00560CC9">
        <w:t>«ГомельЭнерго»</w:t>
      </w:r>
    </w:p>
    <w:p w:rsidR="00560CC9" w:rsidRDefault="00560CC9" w:rsidP="00140A3D">
      <w:pPr>
        <w:jc w:val="both"/>
      </w:pPr>
      <w:r>
        <w:tab/>
        <w:t>ГП</w:t>
      </w:r>
      <w:r>
        <w:rPr>
          <w:vertAlign w:val="subscript"/>
        </w:rPr>
        <w:t xml:space="preserve">тепло </w:t>
      </w:r>
      <w:r>
        <w:t>– годовая потребность предприятия в теплоэнергии</w:t>
      </w:r>
    </w:p>
    <w:p w:rsidR="00560CC9" w:rsidRDefault="00560CC9" w:rsidP="00140A3D">
      <w:pPr>
        <w:jc w:val="both"/>
      </w:pPr>
      <w:r>
        <w:tab/>
        <w:t>Тпр</w:t>
      </w:r>
      <w:r>
        <w:softHyphen/>
      </w:r>
      <w:r>
        <w:rPr>
          <w:vertAlign w:val="subscript"/>
        </w:rPr>
        <w:t>тепло</w:t>
      </w:r>
      <w:r>
        <w:t>– тариф на покупку теплоэнергии у «ГомельЭнерго»</w:t>
      </w:r>
    </w:p>
    <w:p w:rsidR="00560CC9" w:rsidRDefault="00560CC9" w:rsidP="00140A3D">
      <w:pPr>
        <w:jc w:val="both"/>
      </w:pPr>
      <w:r>
        <w:tab/>
        <w:t>Тпк</w:t>
      </w:r>
      <w:r>
        <w:rPr>
          <w:vertAlign w:val="subscript"/>
        </w:rPr>
        <w:t>тепло</w:t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t xml:space="preserve"> – тариф на продажу избытков теплоэнергии «ГомельЭнерго»</w:t>
      </w:r>
    </w:p>
    <w:p w:rsidR="00560CC9" w:rsidRDefault="00560CC9" w:rsidP="00140A3D">
      <w:pPr>
        <w:jc w:val="both"/>
      </w:pPr>
    </w:p>
    <w:p w:rsidR="004B313C" w:rsidRDefault="00560CC9" w:rsidP="00140A3D">
      <w:pPr>
        <w:jc w:val="both"/>
      </w:pPr>
      <w:r>
        <w:tab/>
      </w:r>
      <w:r w:rsidR="004B313C">
        <w:t>И</w:t>
      </w:r>
      <w:r w:rsidR="004B313C" w:rsidRPr="004B313C">
        <w:t>нвестиционный план</w:t>
      </w:r>
      <w:r w:rsidR="004B313C">
        <w:t xml:space="preserve"> </w:t>
      </w:r>
      <w:r w:rsidR="00B04F90">
        <w:t>должен содержать</w:t>
      </w:r>
      <w:r w:rsidR="004B313C">
        <w:t xml:space="preserve"> информацию о планируемом источнике фин</w:t>
      </w:r>
      <w:r w:rsidR="00A032A9">
        <w:t>ансирования,</w:t>
      </w:r>
      <w:r w:rsidR="004B313C">
        <w:t xml:space="preserve"> а так же информаци</w:t>
      </w:r>
      <w:r w:rsidR="00A032A9">
        <w:t>ю</w:t>
      </w:r>
      <w:r w:rsidR="004B313C">
        <w:t xml:space="preserve"> о </w:t>
      </w:r>
      <w:r w:rsidR="00A032A9">
        <w:t>планируемом росте курса доллара, тарифов на тепло и электроэнергию, цен на газ.</w:t>
      </w:r>
      <w:r w:rsidR="00E31BB7">
        <w:t xml:space="preserve"> </w:t>
      </w:r>
    </w:p>
    <w:p w:rsidR="009212EB" w:rsidRDefault="009212EB" w:rsidP="00140A3D">
      <w:pPr>
        <w:ind w:firstLine="708"/>
        <w:jc w:val="both"/>
        <w:rPr>
          <w:color w:val="000000"/>
        </w:rPr>
      </w:pPr>
      <w:r>
        <w:rPr>
          <w:color w:val="000000"/>
        </w:rPr>
        <w:t>О</w:t>
      </w:r>
      <w:r w:rsidRPr="0014044A">
        <w:rPr>
          <w:color w:val="000000"/>
        </w:rPr>
        <w:t>ценка экономической эффективности</w:t>
      </w:r>
      <w:r>
        <w:rPr>
          <w:color w:val="000000"/>
        </w:rPr>
        <w:t xml:space="preserve">. </w:t>
      </w:r>
      <w:r w:rsidRPr="009212EB">
        <w:rPr>
          <w:color w:val="000000"/>
        </w:rPr>
        <w:t>В настоящее время в России наиболее известны следующие западные методики: UNIDO (Организация ООН по пр</w:t>
      </w:r>
      <w:r>
        <w:rPr>
          <w:color w:val="000000"/>
        </w:rPr>
        <w:t>облемам промышленного развития)</w:t>
      </w:r>
      <w:r w:rsidRPr="009212EB">
        <w:rPr>
          <w:color w:val="000000"/>
        </w:rPr>
        <w:t>.</w:t>
      </w:r>
      <w:r>
        <w:rPr>
          <w:color w:val="000000"/>
        </w:rPr>
        <w:t xml:space="preserve"> </w:t>
      </w:r>
      <w:r w:rsidRPr="009212EB">
        <w:rPr>
          <w:color w:val="000000"/>
        </w:rPr>
        <w:t>В этих методиках используются методология и базовые принципы оценки эффективности инвестиций. Важнейшими из этих принципов являются: -определение стратегии финансирования инвестиционного проекта; -учет результатов анализа финансового состояния предприятия и рынка, рисков инвестиционного проекта; -оценка возврата инвестируемого капитала на основе показателя денежного потока, соизмерение разновременных показателей инвестируемого капитала и денежного потока посредством дисконтирования. Методы оценки инвестиций,</w:t>
      </w:r>
      <w:r>
        <w:rPr>
          <w:color w:val="000000"/>
        </w:rPr>
        <w:t xml:space="preserve"> основанные на дисконтировании. </w:t>
      </w:r>
      <w:r w:rsidRPr="009212EB">
        <w:rPr>
          <w:color w:val="000000"/>
        </w:rPr>
        <w:t>Для сравнения различных инвестиционных проектов и выбора наилучшего из них используются следующие показатели:</w:t>
      </w:r>
    </w:p>
    <w:p w:rsidR="00175D8E" w:rsidRPr="00175D8E" w:rsidRDefault="00175D8E" w:rsidP="00140A3D">
      <w:pPr>
        <w:ind w:firstLine="708"/>
        <w:jc w:val="both"/>
      </w:pPr>
      <w:r w:rsidRPr="00175D8E">
        <w:t>В основе планирования инвестиций и оценки их эффективности лежат расчет и сравнение объема предполагаемых инвестиций и будущих доходов. Поскольку осуществление инвестиций и получение доходов производится в разные периоды, то возникает проблема их сопоставимости. Для приведения этих показателей в сопоставимый вид применяют дисконтирование.</w:t>
      </w:r>
    </w:p>
    <w:p w:rsidR="00175D8E" w:rsidRPr="00175D8E" w:rsidRDefault="00175D8E" w:rsidP="00140A3D">
      <w:pPr>
        <w:ind w:firstLine="709"/>
        <w:jc w:val="both"/>
      </w:pPr>
      <w:r w:rsidRPr="00175D8E">
        <w:t>Показатели эффективности инвестиций, применяемые в рыночной экономике.</w:t>
      </w:r>
    </w:p>
    <w:p w:rsidR="00175D8E" w:rsidRPr="00175D8E" w:rsidRDefault="00175D8E" w:rsidP="00140A3D">
      <w:pPr>
        <w:ind w:firstLine="709"/>
        <w:jc w:val="both"/>
      </w:pPr>
      <w:r w:rsidRPr="00175D8E">
        <w:t>Показатель чистого приведенного эффекта. Данный показатель основан на сопоставлении величины исходной инвестиции (</w:t>
      </w:r>
      <w:r w:rsidRPr="00175D8E">
        <w:rPr>
          <w:i/>
          <w:lang w:val="en-US"/>
        </w:rPr>
        <w:t>IC</w:t>
      </w:r>
      <w:r w:rsidRPr="00175D8E">
        <w:t>) с общей суммой дисконтированных чистых денежных поступлений от этой инвестиции в течение планируемого периода.</w:t>
      </w:r>
    </w:p>
    <w:p w:rsidR="00175D8E" w:rsidRPr="00175D8E" w:rsidRDefault="00175D8E" w:rsidP="00140A3D">
      <w:pPr>
        <w:ind w:firstLine="709"/>
        <w:jc w:val="both"/>
      </w:pPr>
      <w:r w:rsidRPr="00175D8E">
        <w:t xml:space="preserve">Поскольку приток денежных средств распределяется во времени, то он должен быть дисконтирован с помощью коэффициента </w:t>
      </w:r>
      <w:r w:rsidRPr="00175D8E">
        <w:rPr>
          <w:i/>
          <w:lang w:val="en-US"/>
        </w:rPr>
        <w:t>r</w:t>
      </w:r>
      <w:r w:rsidRPr="00175D8E">
        <w:t xml:space="preserve">, устанавливаемого инвестором исходя из ежегодного процента возврата инвестиций, который он хочет иметь на инвестируемый капитал. </w:t>
      </w:r>
    </w:p>
    <w:p w:rsidR="00175D8E" w:rsidRPr="00175D8E" w:rsidRDefault="00175D8E" w:rsidP="00140A3D">
      <w:pPr>
        <w:ind w:firstLine="709"/>
        <w:jc w:val="both"/>
      </w:pPr>
      <w:r w:rsidRPr="00175D8E">
        <w:t>Критериями эффективности служат два показателя: общая накопленная величина дисконтированных доходов (</w:t>
      </w:r>
      <w:r w:rsidRPr="00175D8E">
        <w:rPr>
          <w:i/>
          <w:lang w:val="en-US"/>
        </w:rPr>
        <w:t>PV</w:t>
      </w:r>
      <w:r w:rsidRPr="00175D8E">
        <w:t xml:space="preserve">) и чистый </w:t>
      </w:r>
      <w:r w:rsidR="00FC600F">
        <w:t>дисконтированный</w:t>
      </w:r>
      <w:r w:rsidRPr="00175D8E">
        <w:t xml:space="preserve"> </w:t>
      </w:r>
      <w:r w:rsidR="00FC600F">
        <w:t>доход</w:t>
      </w:r>
      <w:r w:rsidRPr="00175D8E">
        <w:t xml:space="preserve"> (</w:t>
      </w:r>
      <w:r w:rsidRPr="00175D8E">
        <w:rPr>
          <w:i/>
          <w:lang w:val="en-US"/>
        </w:rPr>
        <w:t>NPV</w:t>
      </w:r>
      <w:r w:rsidRPr="00175D8E">
        <w:t>), рассчитываемые по формулам:</w:t>
      </w:r>
    </w:p>
    <w:p w:rsidR="00175D8E" w:rsidRPr="00175D8E" w:rsidRDefault="00175D8E" w:rsidP="00140A3D">
      <w:pPr>
        <w:ind w:firstLine="709"/>
        <w:jc w:val="both"/>
      </w:pPr>
    </w:p>
    <w:p w:rsidR="00175D8E" w:rsidRPr="00175D8E" w:rsidRDefault="00175D8E" w:rsidP="00140A3D">
      <w:pPr>
        <w:ind w:firstLine="709"/>
        <w:jc w:val="right"/>
      </w:pPr>
      <w:r w:rsidRPr="00175D8E">
        <w:t xml:space="preserve">                                      </w:t>
      </w:r>
      <w:r w:rsidRPr="00175D8E">
        <w:rPr>
          <w:position w:val="-50"/>
        </w:rPr>
        <w:object w:dxaOrig="214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pt;height:52.5pt" o:ole="">
            <v:imagedata r:id="rId11" o:title=""/>
          </v:shape>
          <o:OLEObject Type="Embed" ProgID="Equation.3" ShapeID="_x0000_i1025" DrawAspect="Content" ObjectID="_1448985216" r:id="rId12"/>
        </w:object>
      </w:r>
      <w:r w:rsidRPr="00175D8E">
        <w:t>,                                           (</w:t>
      </w:r>
      <w:r w:rsidR="00042C43">
        <w:t>8</w:t>
      </w:r>
      <w:r w:rsidRPr="00175D8E">
        <w:t>)</w:t>
      </w:r>
    </w:p>
    <w:p w:rsidR="00175D8E" w:rsidRPr="00175D8E" w:rsidRDefault="00175D8E" w:rsidP="00140A3D">
      <w:pPr>
        <w:jc w:val="both"/>
      </w:pPr>
      <w:r w:rsidRPr="00175D8E">
        <w:t xml:space="preserve">где </w:t>
      </w:r>
      <w:r w:rsidRPr="00175D8E">
        <w:rPr>
          <w:i/>
          <w:lang w:val="en-US"/>
        </w:rPr>
        <w:t>P</w:t>
      </w:r>
      <w:r w:rsidRPr="00175D8E">
        <w:rPr>
          <w:i/>
          <w:vertAlign w:val="subscript"/>
          <w:lang w:val="en-US"/>
        </w:rPr>
        <w:t>k</w:t>
      </w:r>
      <w:r w:rsidRPr="00175D8E">
        <w:t xml:space="preserve"> – годовой доход от инвестиции в </w:t>
      </w:r>
      <w:r w:rsidRPr="00175D8E">
        <w:rPr>
          <w:lang w:val="en-US"/>
        </w:rPr>
        <w:t>k</w:t>
      </w:r>
      <w:r w:rsidRPr="00175D8E">
        <w:t>-м году (</w:t>
      </w:r>
      <w:r w:rsidRPr="00175D8E">
        <w:rPr>
          <w:lang w:val="en-US"/>
        </w:rPr>
        <w:t>k</w:t>
      </w:r>
      <w:r w:rsidRPr="00175D8E">
        <w:t xml:space="preserve"> = 1,2,3,…,</w:t>
      </w:r>
      <w:r w:rsidRPr="00175D8E">
        <w:rPr>
          <w:lang w:val="en-US"/>
        </w:rPr>
        <w:t>n</w:t>
      </w:r>
      <w:r w:rsidRPr="00175D8E">
        <w:t>);</w:t>
      </w:r>
    </w:p>
    <w:p w:rsidR="00175D8E" w:rsidRPr="00175D8E" w:rsidRDefault="00175D8E" w:rsidP="00140A3D">
      <w:pPr>
        <w:jc w:val="both"/>
      </w:pPr>
      <w:r w:rsidRPr="00175D8E">
        <w:rPr>
          <w:lang w:val="en-US"/>
        </w:rPr>
        <w:t>n</w:t>
      </w:r>
      <w:r w:rsidRPr="00175D8E">
        <w:t xml:space="preserve"> – количество лет, в течение которых инвестиция будет генерировать доход.</w:t>
      </w:r>
    </w:p>
    <w:p w:rsidR="00175D8E" w:rsidRPr="00175D8E" w:rsidRDefault="00175D8E" w:rsidP="00140A3D">
      <w:pPr>
        <w:jc w:val="both"/>
      </w:pPr>
      <w:r w:rsidRPr="00175D8E">
        <w:t xml:space="preserve"> </w:t>
      </w:r>
    </w:p>
    <w:p w:rsidR="00175D8E" w:rsidRPr="00175D8E" w:rsidRDefault="00175D8E" w:rsidP="00140A3D">
      <w:pPr>
        <w:jc w:val="right"/>
      </w:pPr>
      <w:r w:rsidRPr="00175D8E">
        <w:t xml:space="preserve">                                                   </w:t>
      </w:r>
      <w:r w:rsidRPr="00175D8E">
        <w:rPr>
          <w:position w:val="-42"/>
        </w:rPr>
        <w:object w:dxaOrig="2640" w:dyaOrig="940">
          <v:shape id="_x0000_i1026" type="#_x0000_t75" style="width:132pt;height:45.75pt" o:ole="">
            <v:imagedata r:id="rId13" o:title=""/>
          </v:shape>
          <o:OLEObject Type="Embed" ProgID="Equation.3" ShapeID="_x0000_i1026" DrawAspect="Content" ObjectID="_1448985217" r:id="rId14"/>
        </w:object>
      </w:r>
      <w:r w:rsidRPr="00175D8E">
        <w:t xml:space="preserve">.    </w:t>
      </w:r>
      <w:r>
        <w:t xml:space="preserve">                              (</w:t>
      </w:r>
      <w:r w:rsidR="00042C43">
        <w:t>9</w:t>
      </w:r>
      <w:r w:rsidRPr="00175D8E">
        <w:t>)</w:t>
      </w:r>
    </w:p>
    <w:p w:rsidR="00175D8E" w:rsidRPr="00175D8E" w:rsidRDefault="00175D8E" w:rsidP="00140A3D">
      <w:pPr>
        <w:jc w:val="center"/>
      </w:pPr>
    </w:p>
    <w:p w:rsidR="00175D8E" w:rsidRPr="001F41A4" w:rsidRDefault="00FC600F" w:rsidP="00140A3D">
      <w:pPr>
        <w:ind w:firstLine="709"/>
        <w:jc w:val="both"/>
      </w:pPr>
      <w:r>
        <w:t>Е</w:t>
      </w:r>
      <w:r w:rsidR="00175D8E" w:rsidRPr="00175D8E">
        <w:t xml:space="preserve">сли </w:t>
      </w:r>
      <w:r w:rsidR="00175D8E" w:rsidRPr="00175D8E">
        <w:rPr>
          <w:i/>
          <w:lang w:val="en-US"/>
        </w:rPr>
        <w:t>NPV</w:t>
      </w:r>
      <w:r w:rsidR="00175D8E" w:rsidRPr="00175D8E">
        <w:rPr>
          <w:i/>
        </w:rPr>
        <w:t>&gt;0</w:t>
      </w:r>
      <w:r w:rsidR="00175D8E" w:rsidRPr="00175D8E">
        <w:t xml:space="preserve">, то проект эффективен; </w:t>
      </w:r>
      <w:r w:rsidR="00175D8E" w:rsidRPr="00175D8E">
        <w:rPr>
          <w:i/>
          <w:lang w:val="en-US"/>
        </w:rPr>
        <w:t>NPV</w:t>
      </w:r>
      <w:r w:rsidR="00175D8E" w:rsidRPr="00175D8E">
        <w:rPr>
          <w:i/>
        </w:rPr>
        <w:t>&lt;0</w:t>
      </w:r>
      <w:r w:rsidR="00175D8E" w:rsidRPr="00175D8E">
        <w:t xml:space="preserve">, проект неэффективен; </w:t>
      </w:r>
      <w:r w:rsidR="00175D8E" w:rsidRPr="00175D8E">
        <w:rPr>
          <w:i/>
          <w:lang w:val="en-US"/>
        </w:rPr>
        <w:t>NPV</w:t>
      </w:r>
      <w:r w:rsidR="00175D8E" w:rsidRPr="00175D8E">
        <w:rPr>
          <w:i/>
        </w:rPr>
        <w:t xml:space="preserve">=0, </w:t>
      </w:r>
      <w:r w:rsidR="00175D8E" w:rsidRPr="00175D8E">
        <w:t>проект не прибыльный, но и неубыточный.</w:t>
      </w:r>
    </w:p>
    <w:p w:rsidR="00FB6F60" w:rsidRPr="00175D8E" w:rsidRDefault="00FB6F60" w:rsidP="00140A3D">
      <w:pPr>
        <w:ind w:firstLine="709"/>
        <w:jc w:val="both"/>
      </w:pPr>
      <w:r>
        <w:lastRenderedPageBreak/>
        <w:t xml:space="preserve">Срок окупаемости инвестиций определяется исходя из динамического графика окупаемости. Время, через которое </w:t>
      </w:r>
      <w:r>
        <w:rPr>
          <w:lang w:val="en-US"/>
        </w:rPr>
        <w:t>NPV</w:t>
      </w:r>
      <w:r w:rsidRPr="00FB6F60">
        <w:t xml:space="preserve"> </w:t>
      </w:r>
      <w:r>
        <w:t>станет равен 0 и есть срок окупаемости (пересечение с 0 на графике).</w:t>
      </w:r>
    </w:p>
    <w:p w:rsidR="00175D8E" w:rsidRPr="00175D8E" w:rsidRDefault="00175D8E" w:rsidP="00140A3D">
      <w:pPr>
        <w:ind w:firstLine="709"/>
        <w:jc w:val="both"/>
      </w:pPr>
      <w:r w:rsidRPr="00175D8E">
        <w:t>Рентабельность инвестиций. В данном случае основным показателем эффективности инвестиций является рентабельность, рассчитываемая по формуле:</w:t>
      </w:r>
    </w:p>
    <w:p w:rsidR="00175D8E" w:rsidRPr="00175D8E" w:rsidRDefault="00175D8E" w:rsidP="00140A3D">
      <w:pPr>
        <w:ind w:firstLine="709"/>
        <w:jc w:val="right"/>
      </w:pPr>
      <w:r w:rsidRPr="00175D8E">
        <w:t xml:space="preserve">                                                 </w:t>
      </w:r>
      <w:r w:rsidRPr="00175D8E">
        <w:rPr>
          <w:position w:val="-28"/>
        </w:rPr>
        <w:object w:dxaOrig="1080" w:dyaOrig="720">
          <v:shape id="_x0000_i1027" type="#_x0000_t75" style="width:54.75pt;height:37.5pt" o:ole="">
            <v:imagedata r:id="rId15" o:title=""/>
          </v:shape>
          <o:OLEObject Type="Embed" ProgID="Equation.3" ShapeID="_x0000_i1027" DrawAspect="Content" ObjectID="_1448985218" r:id="rId16"/>
        </w:object>
      </w:r>
      <w:r w:rsidRPr="00175D8E">
        <w:t xml:space="preserve">                </w:t>
      </w:r>
      <w:r>
        <w:t xml:space="preserve">                              (</w:t>
      </w:r>
      <w:r w:rsidR="00042C43">
        <w:t>10</w:t>
      </w:r>
      <w:r w:rsidRPr="00175D8E">
        <w:t>)</w:t>
      </w:r>
    </w:p>
    <w:p w:rsidR="00175D8E" w:rsidRPr="00175D8E" w:rsidRDefault="00175D8E" w:rsidP="00140A3D">
      <w:pPr>
        <w:ind w:firstLine="709"/>
        <w:jc w:val="center"/>
      </w:pPr>
    </w:p>
    <w:p w:rsidR="00175D8E" w:rsidRPr="00175D8E" w:rsidRDefault="00175D8E" w:rsidP="00140A3D">
      <w:pPr>
        <w:ind w:firstLine="709"/>
        <w:jc w:val="both"/>
      </w:pPr>
      <w:r w:rsidRPr="00175D8E">
        <w:t xml:space="preserve">Если </w:t>
      </w:r>
      <w:r w:rsidRPr="00175D8E">
        <w:rPr>
          <w:i/>
          <w:lang w:val="en-US"/>
        </w:rPr>
        <w:t>PI</w:t>
      </w:r>
      <w:r w:rsidRPr="00175D8E">
        <w:rPr>
          <w:i/>
        </w:rPr>
        <w:t>&gt;1</w:t>
      </w:r>
      <w:r w:rsidRPr="00175D8E">
        <w:t xml:space="preserve">, то проект эффективен; </w:t>
      </w:r>
      <w:r w:rsidRPr="00175D8E">
        <w:rPr>
          <w:i/>
          <w:lang w:val="en-US"/>
        </w:rPr>
        <w:t>PI</w:t>
      </w:r>
      <w:r w:rsidRPr="00175D8E">
        <w:rPr>
          <w:i/>
        </w:rPr>
        <w:t>&lt;1</w:t>
      </w:r>
      <w:r w:rsidRPr="00175D8E">
        <w:t xml:space="preserve"> – проект неэффективен, </w:t>
      </w:r>
      <w:r w:rsidRPr="00175D8E">
        <w:rPr>
          <w:i/>
          <w:lang w:val="en-US"/>
        </w:rPr>
        <w:t>PI</w:t>
      </w:r>
      <w:r w:rsidRPr="00175D8E">
        <w:rPr>
          <w:i/>
        </w:rPr>
        <w:t>=1</w:t>
      </w:r>
      <w:r w:rsidRPr="00175D8E">
        <w:t xml:space="preserve"> – проект ни прибыльный, ни убыточный. </w:t>
      </w:r>
    </w:p>
    <w:p w:rsidR="00175D8E" w:rsidRPr="00175D8E" w:rsidRDefault="00175D8E" w:rsidP="00140A3D">
      <w:pPr>
        <w:ind w:firstLine="709"/>
        <w:jc w:val="both"/>
      </w:pPr>
      <w:r w:rsidRPr="00175D8E">
        <w:t xml:space="preserve">Норма рентабельности – значение коэффициента дисконтирования, при котором величина </w:t>
      </w:r>
      <w:r w:rsidRPr="00175D8E">
        <w:rPr>
          <w:i/>
          <w:lang w:val="en-US"/>
        </w:rPr>
        <w:t>NPV</w:t>
      </w:r>
      <w:r w:rsidRPr="00175D8E">
        <w:t xml:space="preserve"> проекта равна нулю.</w:t>
      </w:r>
    </w:p>
    <w:p w:rsidR="00175D8E" w:rsidRPr="00175D8E" w:rsidRDefault="00175D8E" w:rsidP="00140A3D">
      <w:pPr>
        <w:ind w:firstLine="709"/>
        <w:jc w:val="both"/>
      </w:pPr>
    </w:p>
    <w:p w:rsidR="00175D8E" w:rsidRPr="00175D8E" w:rsidRDefault="00175D8E" w:rsidP="00140A3D">
      <w:pPr>
        <w:ind w:firstLine="709"/>
        <w:jc w:val="right"/>
      </w:pPr>
      <w:r w:rsidRPr="00175D8E">
        <w:t xml:space="preserve">                                    </w:t>
      </w:r>
      <w:r w:rsidRPr="00175D8E">
        <w:rPr>
          <w:position w:val="-10"/>
        </w:rPr>
        <w:object w:dxaOrig="900" w:dyaOrig="340">
          <v:shape id="_x0000_i1028" type="#_x0000_t75" style="width:45pt;height:15.75pt" o:ole="">
            <v:imagedata r:id="rId17" o:title=""/>
          </v:shape>
          <o:OLEObject Type="Embed" ProgID="Equation.3" ShapeID="_x0000_i1028" DrawAspect="Content" ObjectID="_1448985219" r:id="rId18"/>
        </w:object>
      </w:r>
      <w:r w:rsidRPr="00175D8E">
        <w:t xml:space="preserve"> при</w:t>
      </w:r>
      <w:r w:rsidRPr="00175D8E">
        <w:rPr>
          <w:i/>
        </w:rPr>
        <w:t xml:space="preserve"> </w:t>
      </w:r>
      <w:r w:rsidRPr="00175D8E">
        <w:t xml:space="preserve">котором </w:t>
      </w:r>
      <w:r w:rsidRPr="00175D8E">
        <w:rPr>
          <w:lang w:val="en-US"/>
        </w:rPr>
        <w:t>NPV</w:t>
      </w:r>
      <w:r w:rsidRPr="00175D8E">
        <w:t>=</w:t>
      </w:r>
      <w:r w:rsidRPr="00175D8E">
        <w:rPr>
          <w:lang w:val="en-US"/>
        </w:rPr>
        <w:t>f</w:t>
      </w:r>
      <w:r w:rsidRPr="00175D8E">
        <w:t>(</w:t>
      </w:r>
      <w:r w:rsidRPr="00175D8E">
        <w:rPr>
          <w:lang w:val="en-US"/>
        </w:rPr>
        <w:t>r</w:t>
      </w:r>
      <w:r w:rsidRPr="00175D8E">
        <w:t>)=0</w:t>
      </w:r>
      <w:r w:rsidRPr="00175D8E">
        <w:rPr>
          <w:i/>
        </w:rPr>
        <w:t xml:space="preserve">.          </w:t>
      </w:r>
      <w:r>
        <w:t xml:space="preserve">        (</w:t>
      </w:r>
      <w:r w:rsidR="00042C43">
        <w:t>11</w:t>
      </w:r>
      <w:r w:rsidRPr="00175D8E">
        <w:t>)</w:t>
      </w:r>
    </w:p>
    <w:p w:rsidR="00175D8E" w:rsidRPr="00175D8E" w:rsidRDefault="00175D8E" w:rsidP="00140A3D">
      <w:pPr>
        <w:ind w:firstLine="709"/>
        <w:jc w:val="center"/>
      </w:pPr>
    </w:p>
    <w:p w:rsidR="00175D8E" w:rsidRPr="00175D8E" w:rsidRDefault="00175D8E" w:rsidP="00140A3D">
      <w:pPr>
        <w:ind w:firstLine="709"/>
        <w:jc w:val="both"/>
      </w:pPr>
      <w:r w:rsidRPr="00175D8E">
        <w:t xml:space="preserve">Данный показатель указывает максимально допустимый уровень расходов, которые могут быть инвестированы в конкретный проект. </w:t>
      </w:r>
    </w:p>
    <w:p w:rsidR="00175D8E" w:rsidRDefault="00175D8E" w:rsidP="00140A3D"/>
    <w:p w:rsidR="004B313C" w:rsidRPr="004B313C" w:rsidRDefault="004B313C" w:rsidP="00140A3D">
      <w:pPr>
        <w:ind w:firstLine="708"/>
      </w:pPr>
    </w:p>
    <w:p w:rsidR="00175D8E" w:rsidRDefault="00175D8E" w:rsidP="00140A3D">
      <w:pPr>
        <w:rPr>
          <w:sz w:val="28"/>
        </w:rPr>
      </w:pPr>
      <w:r>
        <w:rPr>
          <w:b/>
          <w:i/>
          <w:sz w:val="28"/>
        </w:rPr>
        <w:br w:type="page"/>
      </w:r>
    </w:p>
    <w:p w:rsidR="009D4D3A" w:rsidRPr="00722868" w:rsidRDefault="00722868" w:rsidP="00140A3D">
      <w:pPr>
        <w:pStyle w:val="Heading2"/>
        <w:numPr>
          <w:ilvl w:val="0"/>
          <w:numId w:val="0"/>
        </w:numPr>
        <w:spacing w:line="240" w:lineRule="auto"/>
        <w:jc w:val="center"/>
        <w:rPr>
          <w:rFonts w:ascii="Times New Roman" w:hAnsi="Times New Roman"/>
          <w:b w:val="0"/>
          <w:i w:val="0"/>
          <w:sz w:val="28"/>
        </w:rPr>
      </w:pPr>
      <w:r w:rsidRPr="00722868">
        <w:rPr>
          <w:rFonts w:ascii="Times New Roman" w:hAnsi="Times New Roman"/>
          <w:b w:val="0"/>
          <w:i w:val="0"/>
          <w:sz w:val="28"/>
        </w:rPr>
        <w:lastRenderedPageBreak/>
        <w:t>4.  РАЗРАБОТКА ИНВЕСТИЦИОННОГО ПРОЕКТА ПО ВНЕДРЕНИЮ МИНИ ТЭЦ</w:t>
      </w:r>
    </w:p>
    <w:p w:rsidR="0051450F" w:rsidRPr="00264C35" w:rsidRDefault="00264C35" w:rsidP="00140A3D">
      <w:pPr>
        <w:pStyle w:val="Heading2"/>
        <w:numPr>
          <w:ilvl w:val="0"/>
          <w:numId w:val="0"/>
        </w:numPr>
        <w:spacing w:line="240" w:lineRule="auto"/>
        <w:rPr>
          <w:rFonts w:ascii="Times New Roman" w:hAnsi="Times New Roman"/>
          <w:b w:val="0"/>
          <w:i w:val="0"/>
          <w:sz w:val="24"/>
        </w:rPr>
      </w:pPr>
      <w:r>
        <w:rPr>
          <w:rFonts w:ascii="Times New Roman" w:hAnsi="Times New Roman"/>
          <w:i w:val="0"/>
          <w:sz w:val="28"/>
        </w:rPr>
        <w:tab/>
      </w:r>
    </w:p>
    <w:p w:rsidR="00E34B07" w:rsidRPr="003E6677" w:rsidRDefault="00E34B07" w:rsidP="00140A3D">
      <w:pPr>
        <w:ind w:firstLine="709"/>
        <w:jc w:val="both"/>
        <w:rPr>
          <w:szCs w:val="28"/>
        </w:rPr>
      </w:pPr>
      <w:r w:rsidRPr="00E34B07">
        <w:rPr>
          <w:szCs w:val="28"/>
        </w:rPr>
        <w:t>Эффективное использование топливно-энергетических ресурсов является важнейшей составляющей успешного развития предприятий.</w:t>
      </w:r>
    </w:p>
    <w:p w:rsidR="00EF5698" w:rsidRPr="00320CDC" w:rsidRDefault="00EF5698" w:rsidP="00140A3D">
      <w:pPr>
        <w:pStyle w:val="BodyText"/>
        <w:spacing w:before="0" w:after="0" w:line="240" w:lineRule="auto"/>
        <w:ind w:left="0" w:firstLine="708"/>
        <w:rPr>
          <w:rFonts w:ascii="Times New Roman" w:hAnsi="Times New Roman"/>
          <w:sz w:val="24"/>
          <w:szCs w:val="24"/>
        </w:rPr>
      </w:pPr>
      <w:r w:rsidRPr="00320CDC">
        <w:rPr>
          <w:rFonts w:ascii="Times New Roman" w:hAnsi="Times New Roman"/>
          <w:sz w:val="24"/>
          <w:szCs w:val="24"/>
        </w:rPr>
        <w:t>Данный бизнес-п</w:t>
      </w:r>
      <w:r>
        <w:rPr>
          <w:rFonts w:ascii="Times New Roman" w:hAnsi="Times New Roman"/>
          <w:sz w:val="24"/>
          <w:szCs w:val="24"/>
        </w:rPr>
        <w:t xml:space="preserve">лан составлен с целью внедрения мини ТЭЦ на </w:t>
      </w:r>
      <w:r w:rsidRPr="00B55CE3">
        <w:rPr>
          <w:rFonts w:ascii="Times New Roman" w:hAnsi="Times New Roman"/>
          <w:sz w:val="24"/>
          <w:szCs w:val="24"/>
        </w:rPr>
        <w:t>РУП «СПО «Химволокно»</w:t>
      </w:r>
      <w:r w:rsidRPr="00320CDC">
        <w:rPr>
          <w:rFonts w:ascii="Times New Roman" w:hAnsi="Times New Roman"/>
          <w:sz w:val="24"/>
          <w:szCs w:val="24"/>
        </w:rPr>
        <w:t>.</w:t>
      </w:r>
    </w:p>
    <w:p w:rsidR="00EF5698" w:rsidRPr="00320CDC" w:rsidRDefault="00EF5698" w:rsidP="00140A3D">
      <w:pPr>
        <w:pStyle w:val="BodyText"/>
        <w:spacing w:before="0" w:after="0" w:line="240" w:lineRule="auto"/>
        <w:ind w:left="0" w:firstLine="708"/>
        <w:rPr>
          <w:rFonts w:ascii="Times New Roman" w:hAnsi="Times New Roman"/>
          <w:sz w:val="24"/>
          <w:szCs w:val="24"/>
        </w:rPr>
      </w:pPr>
      <w:r w:rsidRPr="00320CDC">
        <w:rPr>
          <w:rFonts w:ascii="Times New Roman" w:hAnsi="Times New Roman"/>
          <w:sz w:val="24"/>
          <w:szCs w:val="24"/>
        </w:rPr>
        <w:t xml:space="preserve">Создание </w:t>
      </w:r>
      <w:r>
        <w:rPr>
          <w:rFonts w:ascii="Times New Roman" w:hAnsi="Times New Roman"/>
          <w:sz w:val="24"/>
          <w:szCs w:val="24"/>
        </w:rPr>
        <w:t>мини ТЭЦ</w:t>
      </w:r>
      <w:r w:rsidRPr="00320CDC">
        <w:rPr>
          <w:rFonts w:ascii="Times New Roman" w:hAnsi="Times New Roman"/>
          <w:sz w:val="24"/>
          <w:szCs w:val="24"/>
        </w:rPr>
        <w:t xml:space="preserve"> на базе </w:t>
      </w:r>
      <w:r w:rsidRPr="00B55CE3">
        <w:rPr>
          <w:rFonts w:ascii="Times New Roman" w:hAnsi="Times New Roman"/>
          <w:sz w:val="24"/>
          <w:szCs w:val="24"/>
        </w:rPr>
        <w:t>РУП «СПО «Химволокно»</w:t>
      </w:r>
      <w:r w:rsidRPr="00320CDC">
        <w:rPr>
          <w:rFonts w:ascii="Times New Roman" w:hAnsi="Times New Roman"/>
          <w:sz w:val="24"/>
          <w:szCs w:val="24"/>
        </w:rPr>
        <w:t>позволит обеспечить:</w:t>
      </w:r>
    </w:p>
    <w:p w:rsidR="00EF5698" w:rsidRPr="00320CDC" w:rsidRDefault="00EF5698" w:rsidP="00140A3D">
      <w:pPr>
        <w:pStyle w:val="BodyText"/>
        <w:numPr>
          <w:ilvl w:val="0"/>
          <w:numId w:val="34"/>
        </w:numPr>
        <w:spacing w:before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320CDC">
        <w:rPr>
          <w:rFonts w:ascii="Times New Roman" w:hAnsi="Times New Roman"/>
          <w:sz w:val="24"/>
          <w:szCs w:val="24"/>
        </w:rPr>
        <w:t xml:space="preserve">нижение затрат </w:t>
      </w:r>
      <w:r>
        <w:rPr>
          <w:rFonts w:ascii="Times New Roman" w:hAnsi="Times New Roman"/>
          <w:sz w:val="24"/>
          <w:szCs w:val="24"/>
        </w:rPr>
        <w:t>на производство основных видов продукции</w:t>
      </w:r>
    </w:p>
    <w:p w:rsidR="00EF5698" w:rsidRPr="00320CDC" w:rsidRDefault="00EF5698" w:rsidP="00140A3D">
      <w:pPr>
        <w:pStyle w:val="BodyText"/>
        <w:numPr>
          <w:ilvl w:val="0"/>
          <w:numId w:val="34"/>
        </w:numPr>
        <w:spacing w:before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Снижение зависимости от внешних поставщиков энергии</w:t>
      </w:r>
    </w:p>
    <w:p w:rsidR="00EF5698" w:rsidRPr="00320CDC" w:rsidRDefault="00EF5698" w:rsidP="00140A3D">
      <w:pPr>
        <w:pStyle w:val="BodyText"/>
        <w:numPr>
          <w:ilvl w:val="0"/>
          <w:numId w:val="34"/>
        </w:numPr>
        <w:spacing w:before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дополнительного заработка за счет реализации излишек энергии</w:t>
      </w:r>
    </w:p>
    <w:p w:rsidR="00EF5698" w:rsidRPr="00320CDC" w:rsidRDefault="00EF5698" w:rsidP="00140A3D">
      <w:pPr>
        <w:pStyle w:val="BodyText"/>
        <w:numPr>
          <w:ilvl w:val="0"/>
          <w:numId w:val="34"/>
        </w:numPr>
        <w:spacing w:before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Увеличение энергооэффективности производства</w:t>
      </w:r>
    </w:p>
    <w:p w:rsidR="00EF5698" w:rsidRDefault="00EF5698" w:rsidP="00140A3D">
      <w:pPr>
        <w:pStyle w:val="BodyText"/>
        <w:numPr>
          <w:ilvl w:val="0"/>
          <w:numId w:val="34"/>
        </w:numPr>
        <w:spacing w:before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Создание новых рабочих мест на </w:t>
      </w:r>
      <w:r w:rsidRPr="00B55CE3">
        <w:rPr>
          <w:rFonts w:ascii="Times New Roman" w:hAnsi="Times New Roman"/>
          <w:sz w:val="24"/>
          <w:szCs w:val="24"/>
        </w:rPr>
        <w:t>РУП «СПО «Химволокно»</w:t>
      </w:r>
    </w:p>
    <w:p w:rsidR="00EF5698" w:rsidRPr="00EF5698" w:rsidRDefault="00320CDC" w:rsidP="00140A3D">
      <w:pPr>
        <w:ind w:firstLine="708"/>
        <w:jc w:val="both"/>
      </w:pPr>
      <w:r w:rsidRPr="00320CDC">
        <w:t xml:space="preserve">Для поддержания конкурентоспособности выпускаемой продукции предприятие ОАО «СветлогорскХимволокно» работало в условиях </w:t>
      </w:r>
      <w:r w:rsidR="00046300">
        <w:t>субсидирования</w:t>
      </w:r>
      <w:r w:rsidR="007874E0">
        <w:t xml:space="preserve"> </w:t>
      </w:r>
      <w:r w:rsidR="00046300">
        <w:t>тарифов</w:t>
      </w:r>
      <w:r w:rsidRPr="00320CDC">
        <w:t xml:space="preserve"> по энергетике по отношению к общереспубликанским.</w:t>
      </w:r>
    </w:p>
    <w:p w:rsidR="00320CDC" w:rsidRPr="00EF5698" w:rsidRDefault="00264C35" w:rsidP="00140A3D">
      <w:pPr>
        <w:jc w:val="both"/>
      </w:pPr>
      <w:r>
        <w:tab/>
      </w:r>
      <w:r w:rsidR="00046300">
        <w:t>Величина субсидирования</w:t>
      </w:r>
      <w:r w:rsidR="00320CDC" w:rsidRPr="00320CDC">
        <w:t xml:space="preserve"> по годам на электроэнергию и </w:t>
      </w:r>
      <w:r w:rsidR="00046300">
        <w:t>тепло</w:t>
      </w:r>
      <w:r w:rsidR="00046300" w:rsidRPr="00320CDC">
        <w:t>энергию</w:t>
      </w:r>
      <w:r w:rsidR="00320CDC" w:rsidRPr="00320CDC">
        <w:t xml:space="preserve"> представлена в табли</w:t>
      </w:r>
      <w:r w:rsidR="00320CDC">
        <w:t>це 4.1.</w:t>
      </w:r>
    </w:p>
    <w:p w:rsidR="00722868" w:rsidRDefault="00722868" w:rsidP="00140A3D">
      <w:pPr>
        <w:jc w:val="both"/>
      </w:pPr>
    </w:p>
    <w:p w:rsidR="00320CDC" w:rsidRDefault="00320CDC" w:rsidP="00140A3D">
      <w:pPr>
        <w:jc w:val="both"/>
      </w:pPr>
      <w:r>
        <w:t xml:space="preserve">Таблица 4.1 – </w:t>
      </w:r>
      <w:r w:rsidR="00046300">
        <w:t>Величина субсидирования</w:t>
      </w:r>
      <w:r w:rsidR="003443E3">
        <w:t xml:space="preserve"> </w:t>
      </w:r>
      <w:r>
        <w:t>на энергию.</w:t>
      </w:r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696"/>
        <w:gridCol w:w="3736"/>
        <w:gridCol w:w="3947"/>
      </w:tblGrid>
      <w:tr w:rsidR="00320CDC" w:rsidRPr="00320CDC" w:rsidTr="00092E45">
        <w:trPr>
          <w:trHeight w:val="600"/>
        </w:trPr>
        <w:tc>
          <w:tcPr>
            <w:tcW w:w="6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320CDC" w:rsidRPr="00320CDC" w:rsidRDefault="00320CDC" w:rsidP="00140A3D">
            <w:pPr>
              <w:jc w:val="center"/>
              <w:rPr>
                <w:color w:val="000000"/>
              </w:rPr>
            </w:pPr>
            <w:r w:rsidRPr="00320CDC">
              <w:rPr>
                <w:color w:val="000000"/>
              </w:rPr>
              <w:t>Год</w:t>
            </w:r>
          </w:p>
        </w:tc>
        <w:tc>
          <w:tcPr>
            <w:tcW w:w="76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320CDC" w:rsidRPr="00320CDC" w:rsidRDefault="00046300" w:rsidP="00140A3D">
            <w:pPr>
              <w:jc w:val="center"/>
              <w:rPr>
                <w:color w:val="000000"/>
              </w:rPr>
            </w:pPr>
            <w:r>
              <w:t>Величина субсидирования</w:t>
            </w:r>
            <w:r w:rsidR="00A8407A">
              <w:t xml:space="preserve"> </w:t>
            </w:r>
            <w:r w:rsidR="00F01C80">
              <w:t xml:space="preserve"> </w:t>
            </w:r>
            <w:r w:rsidR="00320CDC" w:rsidRPr="00320CDC">
              <w:rPr>
                <w:color w:val="000000"/>
              </w:rPr>
              <w:t>(%)</w:t>
            </w:r>
          </w:p>
        </w:tc>
      </w:tr>
      <w:tr w:rsidR="00320CDC" w:rsidRPr="00320CDC" w:rsidTr="006E0013">
        <w:trPr>
          <w:trHeight w:val="340"/>
        </w:trPr>
        <w:tc>
          <w:tcPr>
            <w:tcW w:w="6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0CDC" w:rsidRPr="00320CDC" w:rsidRDefault="00320CDC" w:rsidP="00140A3D">
            <w:pPr>
              <w:rPr>
                <w:color w:val="000000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320CDC" w:rsidRDefault="00046300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Э</w:t>
            </w:r>
            <w:r w:rsidR="00320CDC" w:rsidRPr="00320CDC">
              <w:rPr>
                <w:color w:val="000000"/>
              </w:rPr>
              <w:t>лектроэнергия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320CDC" w:rsidRDefault="00046300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Теплоэнергия</w:t>
            </w:r>
          </w:p>
        </w:tc>
      </w:tr>
      <w:tr w:rsidR="00320CDC" w:rsidRPr="00320CDC" w:rsidTr="00092E45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320CDC" w:rsidRDefault="00320CDC" w:rsidP="00140A3D">
            <w:pPr>
              <w:jc w:val="center"/>
              <w:rPr>
                <w:color w:val="000000"/>
              </w:rPr>
            </w:pPr>
            <w:r w:rsidRPr="00320CDC">
              <w:rPr>
                <w:color w:val="000000"/>
              </w:rPr>
              <w:t>2005</w:t>
            </w:r>
          </w:p>
        </w:tc>
        <w:tc>
          <w:tcPr>
            <w:tcW w:w="3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320CDC" w:rsidRDefault="00320CDC" w:rsidP="00140A3D">
            <w:pPr>
              <w:jc w:val="center"/>
              <w:rPr>
                <w:color w:val="000000"/>
              </w:rPr>
            </w:pPr>
            <w:r w:rsidRPr="00320CDC">
              <w:rPr>
                <w:color w:val="000000"/>
              </w:rPr>
              <w:t>57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320CDC" w:rsidRDefault="00320CDC" w:rsidP="00140A3D">
            <w:pPr>
              <w:jc w:val="center"/>
              <w:rPr>
                <w:color w:val="000000"/>
              </w:rPr>
            </w:pPr>
            <w:r w:rsidRPr="00320CDC">
              <w:rPr>
                <w:color w:val="000000"/>
              </w:rPr>
              <w:t>50</w:t>
            </w:r>
          </w:p>
        </w:tc>
      </w:tr>
      <w:tr w:rsidR="00320CDC" w:rsidRPr="00320CDC" w:rsidTr="00092E45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320CDC" w:rsidRDefault="00320CDC" w:rsidP="00140A3D">
            <w:pPr>
              <w:jc w:val="center"/>
              <w:rPr>
                <w:color w:val="000000"/>
              </w:rPr>
            </w:pPr>
            <w:r w:rsidRPr="00320CDC">
              <w:rPr>
                <w:color w:val="000000"/>
              </w:rPr>
              <w:t>2006</w:t>
            </w:r>
          </w:p>
        </w:tc>
        <w:tc>
          <w:tcPr>
            <w:tcW w:w="3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320CDC" w:rsidRDefault="00320CDC" w:rsidP="00140A3D">
            <w:pPr>
              <w:jc w:val="center"/>
              <w:rPr>
                <w:color w:val="000000"/>
              </w:rPr>
            </w:pPr>
            <w:r w:rsidRPr="00320CDC">
              <w:rPr>
                <w:color w:val="000000"/>
              </w:rPr>
              <w:t>57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320CDC" w:rsidRDefault="00320CDC" w:rsidP="00140A3D">
            <w:pPr>
              <w:jc w:val="center"/>
              <w:rPr>
                <w:color w:val="000000"/>
              </w:rPr>
            </w:pPr>
            <w:r w:rsidRPr="00320CDC">
              <w:rPr>
                <w:color w:val="000000"/>
              </w:rPr>
              <w:t>50</w:t>
            </w:r>
          </w:p>
        </w:tc>
      </w:tr>
      <w:tr w:rsidR="00320CDC" w:rsidRPr="00320CDC" w:rsidTr="00092E45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320CDC" w:rsidRDefault="00320CDC" w:rsidP="00140A3D">
            <w:pPr>
              <w:jc w:val="center"/>
              <w:rPr>
                <w:color w:val="000000"/>
              </w:rPr>
            </w:pPr>
            <w:r w:rsidRPr="00320CDC">
              <w:rPr>
                <w:color w:val="000000"/>
              </w:rPr>
              <w:t>2007</w:t>
            </w:r>
          </w:p>
        </w:tc>
        <w:tc>
          <w:tcPr>
            <w:tcW w:w="3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320CDC" w:rsidRDefault="00320CDC" w:rsidP="00140A3D">
            <w:pPr>
              <w:jc w:val="center"/>
              <w:rPr>
                <w:color w:val="000000"/>
              </w:rPr>
            </w:pPr>
            <w:r w:rsidRPr="00320CDC">
              <w:rPr>
                <w:color w:val="000000"/>
              </w:rPr>
              <w:t>50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320CDC" w:rsidRDefault="00320CDC" w:rsidP="00140A3D">
            <w:pPr>
              <w:jc w:val="center"/>
              <w:rPr>
                <w:color w:val="000000"/>
              </w:rPr>
            </w:pPr>
            <w:r w:rsidRPr="00320CDC">
              <w:rPr>
                <w:color w:val="000000"/>
              </w:rPr>
              <w:t>40</w:t>
            </w:r>
          </w:p>
        </w:tc>
      </w:tr>
      <w:tr w:rsidR="00320CDC" w:rsidRPr="00320CDC" w:rsidTr="00092E45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320CDC" w:rsidRDefault="00320CDC" w:rsidP="00140A3D">
            <w:pPr>
              <w:jc w:val="center"/>
              <w:rPr>
                <w:color w:val="000000"/>
              </w:rPr>
            </w:pPr>
            <w:r w:rsidRPr="00320CDC">
              <w:rPr>
                <w:color w:val="000000"/>
              </w:rPr>
              <w:t>2008</w:t>
            </w:r>
          </w:p>
        </w:tc>
        <w:tc>
          <w:tcPr>
            <w:tcW w:w="3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320CDC" w:rsidRDefault="00320CDC" w:rsidP="00140A3D">
            <w:pPr>
              <w:jc w:val="center"/>
              <w:rPr>
                <w:color w:val="000000"/>
              </w:rPr>
            </w:pPr>
            <w:r w:rsidRPr="00320CDC">
              <w:rPr>
                <w:color w:val="000000"/>
              </w:rPr>
              <w:t>45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320CDC" w:rsidRDefault="00320CDC" w:rsidP="00140A3D">
            <w:pPr>
              <w:jc w:val="center"/>
              <w:rPr>
                <w:color w:val="000000"/>
              </w:rPr>
            </w:pPr>
            <w:r w:rsidRPr="00320CDC">
              <w:rPr>
                <w:color w:val="000000"/>
              </w:rPr>
              <w:t>35</w:t>
            </w:r>
          </w:p>
        </w:tc>
      </w:tr>
      <w:tr w:rsidR="00320CDC" w:rsidRPr="00320CDC" w:rsidTr="00092E45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320CDC" w:rsidRDefault="00320CDC" w:rsidP="00140A3D">
            <w:pPr>
              <w:jc w:val="center"/>
              <w:rPr>
                <w:color w:val="000000"/>
              </w:rPr>
            </w:pPr>
            <w:r w:rsidRPr="00320CDC">
              <w:rPr>
                <w:color w:val="000000"/>
              </w:rPr>
              <w:t>2009</w:t>
            </w:r>
          </w:p>
        </w:tc>
        <w:tc>
          <w:tcPr>
            <w:tcW w:w="3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320CDC" w:rsidRDefault="00320CDC" w:rsidP="00140A3D">
            <w:pPr>
              <w:jc w:val="center"/>
              <w:rPr>
                <w:color w:val="000000"/>
              </w:rPr>
            </w:pPr>
            <w:r w:rsidRPr="00320CDC">
              <w:rPr>
                <w:color w:val="000000"/>
              </w:rPr>
              <w:t>45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320CDC" w:rsidRDefault="00320CDC" w:rsidP="00140A3D">
            <w:pPr>
              <w:jc w:val="center"/>
              <w:rPr>
                <w:color w:val="000000"/>
              </w:rPr>
            </w:pPr>
            <w:r w:rsidRPr="00320CDC">
              <w:rPr>
                <w:color w:val="000000"/>
              </w:rPr>
              <w:t>35</w:t>
            </w:r>
          </w:p>
        </w:tc>
      </w:tr>
      <w:tr w:rsidR="00320CDC" w:rsidRPr="00320CDC" w:rsidTr="00092E45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320CDC" w:rsidRDefault="00320CDC" w:rsidP="00140A3D">
            <w:pPr>
              <w:jc w:val="center"/>
              <w:rPr>
                <w:color w:val="000000"/>
              </w:rPr>
            </w:pPr>
            <w:r w:rsidRPr="00320CDC">
              <w:rPr>
                <w:color w:val="000000"/>
              </w:rPr>
              <w:t>2010</w:t>
            </w:r>
          </w:p>
        </w:tc>
        <w:tc>
          <w:tcPr>
            <w:tcW w:w="3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320CDC" w:rsidRDefault="00320CDC" w:rsidP="00140A3D">
            <w:pPr>
              <w:jc w:val="center"/>
              <w:rPr>
                <w:color w:val="000000"/>
              </w:rPr>
            </w:pPr>
            <w:r w:rsidRPr="00320CDC">
              <w:rPr>
                <w:color w:val="000000"/>
              </w:rPr>
              <w:t>45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320CDC" w:rsidRDefault="00320CDC" w:rsidP="00140A3D">
            <w:pPr>
              <w:jc w:val="center"/>
              <w:rPr>
                <w:color w:val="000000"/>
              </w:rPr>
            </w:pPr>
            <w:r w:rsidRPr="00320CDC">
              <w:rPr>
                <w:color w:val="000000"/>
              </w:rPr>
              <w:t>35</w:t>
            </w:r>
          </w:p>
        </w:tc>
      </w:tr>
      <w:tr w:rsidR="00320CDC" w:rsidRPr="00320CDC" w:rsidTr="00092E45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320CDC" w:rsidRDefault="00320CDC" w:rsidP="00140A3D">
            <w:pPr>
              <w:jc w:val="center"/>
              <w:rPr>
                <w:color w:val="000000"/>
              </w:rPr>
            </w:pPr>
            <w:r w:rsidRPr="00320CDC">
              <w:rPr>
                <w:color w:val="000000"/>
              </w:rPr>
              <w:t>2011</w:t>
            </w:r>
          </w:p>
        </w:tc>
        <w:tc>
          <w:tcPr>
            <w:tcW w:w="3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320CDC" w:rsidRDefault="00320CDC" w:rsidP="00140A3D">
            <w:pPr>
              <w:jc w:val="center"/>
              <w:rPr>
                <w:color w:val="000000"/>
              </w:rPr>
            </w:pPr>
            <w:r w:rsidRPr="00320CDC">
              <w:rPr>
                <w:color w:val="000000"/>
              </w:rPr>
              <w:t>40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320CDC" w:rsidRDefault="00320CDC" w:rsidP="00140A3D">
            <w:pPr>
              <w:jc w:val="center"/>
              <w:rPr>
                <w:color w:val="000000"/>
              </w:rPr>
            </w:pPr>
            <w:r w:rsidRPr="00320CDC">
              <w:rPr>
                <w:color w:val="000000"/>
              </w:rPr>
              <w:t>30</w:t>
            </w:r>
          </w:p>
        </w:tc>
      </w:tr>
    </w:tbl>
    <w:p w:rsidR="00264C35" w:rsidRDefault="00264C35" w:rsidP="00140A3D">
      <w:pPr>
        <w:ind w:firstLine="360"/>
        <w:jc w:val="both"/>
      </w:pPr>
    </w:p>
    <w:p w:rsidR="00320CDC" w:rsidRDefault="00320CDC" w:rsidP="00140A3D">
      <w:pPr>
        <w:ind w:firstLine="708"/>
        <w:jc w:val="both"/>
      </w:pPr>
      <w:r w:rsidRPr="00320CDC">
        <w:t xml:space="preserve">Тариф на </w:t>
      </w:r>
      <w:r w:rsidR="00046300" w:rsidRPr="00320CDC">
        <w:t>электроэнергию по</w:t>
      </w:r>
      <w:r w:rsidRPr="00320CDC">
        <w:t xml:space="preserve"> годам</w:t>
      </w:r>
      <w:r>
        <w:t xml:space="preserve"> изменился</w:t>
      </w:r>
      <w:r w:rsidRPr="00320CDC">
        <w:t>, долларов/кВт*час:</w:t>
      </w:r>
    </w:p>
    <w:p w:rsidR="005630E7" w:rsidRPr="00320CDC" w:rsidRDefault="005630E7" w:rsidP="00140A3D">
      <w:pPr>
        <w:ind w:firstLine="708"/>
        <w:jc w:val="both"/>
        <w:rPr>
          <w:u w:val="single"/>
        </w:rPr>
      </w:pPr>
    </w:p>
    <w:p w:rsidR="005630E7" w:rsidRDefault="005630E7" w:rsidP="00140A3D">
      <w:pPr>
        <w:ind w:firstLine="708"/>
        <w:jc w:val="both"/>
      </w:pPr>
      <w:r>
        <w:t>Таблица 4.2 –</w:t>
      </w:r>
      <w:r w:rsidRPr="005630E7">
        <w:rPr>
          <w:color w:val="000000"/>
        </w:rPr>
        <w:t>Тариф на электроэнергию</w:t>
      </w:r>
      <w:r>
        <w:t>.</w:t>
      </w:r>
    </w:p>
    <w:tbl>
      <w:tblPr>
        <w:tblW w:w="6364" w:type="dxa"/>
        <w:tblInd w:w="108" w:type="dxa"/>
        <w:tblLook w:val="04A0" w:firstRow="1" w:lastRow="0" w:firstColumn="1" w:lastColumn="0" w:noHBand="0" w:noVBand="1"/>
      </w:tblPr>
      <w:tblGrid>
        <w:gridCol w:w="1457"/>
        <w:gridCol w:w="4907"/>
      </w:tblGrid>
      <w:tr w:rsidR="005630E7" w:rsidRPr="005630E7" w:rsidTr="005630E7">
        <w:trPr>
          <w:trHeight w:val="30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0E7" w:rsidRPr="005630E7" w:rsidRDefault="005630E7" w:rsidP="00140A3D">
            <w:pPr>
              <w:jc w:val="center"/>
              <w:rPr>
                <w:color w:val="000000"/>
              </w:rPr>
            </w:pPr>
            <w:r w:rsidRPr="005630E7">
              <w:rPr>
                <w:color w:val="000000"/>
              </w:rPr>
              <w:t>Год</w:t>
            </w:r>
          </w:p>
        </w:tc>
        <w:tc>
          <w:tcPr>
            <w:tcW w:w="4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0E7" w:rsidRPr="005630E7" w:rsidRDefault="005630E7" w:rsidP="00140A3D">
            <w:pPr>
              <w:jc w:val="center"/>
              <w:rPr>
                <w:color w:val="000000"/>
              </w:rPr>
            </w:pPr>
            <w:r w:rsidRPr="005630E7">
              <w:rPr>
                <w:color w:val="000000"/>
              </w:rPr>
              <w:t xml:space="preserve">Тариф на </w:t>
            </w:r>
            <w:r w:rsidR="00046300" w:rsidRPr="005630E7">
              <w:rPr>
                <w:color w:val="000000"/>
              </w:rPr>
              <w:t>электроэнергию, долларов</w:t>
            </w:r>
            <w:r w:rsidR="00FD705A">
              <w:rPr>
                <w:color w:val="000000"/>
              </w:rPr>
              <w:t>/кВт·</w:t>
            </w:r>
            <w:r w:rsidRPr="005630E7">
              <w:rPr>
                <w:color w:val="000000"/>
              </w:rPr>
              <w:t>час</w:t>
            </w:r>
          </w:p>
        </w:tc>
      </w:tr>
      <w:tr w:rsidR="005630E7" w:rsidRPr="005630E7" w:rsidTr="005630E7">
        <w:trPr>
          <w:trHeight w:val="31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E7" w:rsidRPr="005630E7" w:rsidRDefault="005630E7" w:rsidP="00140A3D">
            <w:pPr>
              <w:jc w:val="center"/>
              <w:rPr>
                <w:color w:val="000000"/>
              </w:rPr>
            </w:pPr>
            <w:r w:rsidRPr="005630E7">
              <w:rPr>
                <w:color w:val="000000"/>
              </w:rPr>
              <w:t xml:space="preserve">  2005 год 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0E7" w:rsidRPr="005630E7" w:rsidRDefault="005630E7" w:rsidP="00140A3D">
            <w:pPr>
              <w:jc w:val="center"/>
              <w:rPr>
                <w:color w:val="000000"/>
              </w:rPr>
            </w:pPr>
            <w:r w:rsidRPr="005630E7">
              <w:rPr>
                <w:color w:val="000000"/>
              </w:rPr>
              <w:t xml:space="preserve"> 0,03;</w:t>
            </w:r>
          </w:p>
        </w:tc>
      </w:tr>
      <w:tr w:rsidR="005630E7" w:rsidRPr="005630E7" w:rsidTr="005630E7">
        <w:trPr>
          <w:trHeight w:val="31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E7" w:rsidRPr="005630E7" w:rsidRDefault="005630E7" w:rsidP="00140A3D">
            <w:pPr>
              <w:jc w:val="center"/>
              <w:rPr>
                <w:color w:val="000000"/>
              </w:rPr>
            </w:pPr>
            <w:r w:rsidRPr="005630E7">
              <w:rPr>
                <w:color w:val="000000"/>
              </w:rPr>
              <w:t xml:space="preserve"> 2006 год 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0E7" w:rsidRPr="005630E7" w:rsidRDefault="005630E7" w:rsidP="00140A3D">
            <w:pPr>
              <w:jc w:val="center"/>
              <w:rPr>
                <w:color w:val="000000"/>
              </w:rPr>
            </w:pPr>
            <w:r w:rsidRPr="005630E7">
              <w:rPr>
                <w:color w:val="000000"/>
              </w:rPr>
              <w:t xml:space="preserve"> 0,03;</w:t>
            </w:r>
          </w:p>
        </w:tc>
      </w:tr>
      <w:tr w:rsidR="005630E7" w:rsidRPr="005630E7" w:rsidTr="005630E7">
        <w:trPr>
          <w:trHeight w:val="31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E7" w:rsidRPr="005630E7" w:rsidRDefault="005630E7" w:rsidP="00140A3D">
            <w:pPr>
              <w:jc w:val="center"/>
              <w:rPr>
                <w:color w:val="000000"/>
              </w:rPr>
            </w:pPr>
            <w:r w:rsidRPr="005630E7">
              <w:rPr>
                <w:color w:val="000000"/>
              </w:rPr>
              <w:t xml:space="preserve">   2007 год 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0E7" w:rsidRPr="005630E7" w:rsidRDefault="005630E7" w:rsidP="00140A3D">
            <w:pPr>
              <w:jc w:val="center"/>
              <w:rPr>
                <w:color w:val="000000"/>
              </w:rPr>
            </w:pPr>
            <w:r w:rsidRPr="005630E7">
              <w:rPr>
                <w:color w:val="000000"/>
              </w:rPr>
              <w:t xml:space="preserve"> 0,05;</w:t>
            </w:r>
          </w:p>
        </w:tc>
      </w:tr>
      <w:tr w:rsidR="005630E7" w:rsidRPr="005630E7" w:rsidTr="005630E7">
        <w:trPr>
          <w:trHeight w:val="31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E7" w:rsidRPr="005630E7" w:rsidRDefault="005630E7" w:rsidP="00140A3D">
            <w:pPr>
              <w:jc w:val="center"/>
              <w:rPr>
                <w:color w:val="000000"/>
              </w:rPr>
            </w:pPr>
            <w:r w:rsidRPr="005630E7">
              <w:rPr>
                <w:color w:val="000000"/>
              </w:rPr>
              <w:t xml:space="preserve"> 2008 год 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0E7" w:rsidRPr="005630E7" w:rsidRDefault="005630E7" w:rsidP="00140A3D">
            <w:pPr>
              <w:jc w:val="center"/>
              <w:rPr>
                <w:color w:val="000000"/>
              </w:rPr>
            </w:pPr>
            <w:r w:rsidRPr="005630E7">
              <w:rPr>
                <w:color w:val="000000"/>
              </w:rPr>
              <w:t xml:space="preserve"> 0,06;</w:t>
            </w:r>
          </w:p>
        </w:tc>
      </w:tr>
      <w:tr w:rsidR="005630E7" w:rsidRPr="005630E7" w:rsidTr="005630E7">
        <w:trPr>
          <w:trHeight w:val="31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E7" w:rsidRPr="005630E7" w:rsidRDefault="005630E7" w:rsidP="00140A3D">
            <w:pPr>
              <w:jc w:val="center"/>
              <w:rPr>
                <w:color w:val="000000"/>
              </w:rPr>
            </w:pPr>
            <w:r w:rsidRPr="005630E7">
              <w:rPr>
                <w:color w:val="000000"/>
              </w:rPr>
              <w:t xml:space="preserve">   2009 год 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0E7" w:rsidRPr="005630E7" w:rsidRDefault="005630E7" w:rsidP="00140A3D">
            <w:pPr>
              <w:jc w:val="center"/>
              <w:rPr>
                <w:color w:val="000000"/>
              </w:rPr>
            </w:pPr>
            <w:r w:rsidRPr="005630E7">
              <w:rPr>
                <w:color w:val="000000"/>
              </w:rPr>
              <w:t xml:space="preserve"> 0,06;</w:t>
            </w:r>
          </w:p>
        </w:tc>
      </w:tr>
      <w:tr w:rsidR="005630E7" w:rsidRPr="005630E7" w:rsidTr="005630E7">
        <w:trPr>
          <w:trHeight w:val="31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E7" w:rsidRPr="005630E7" w:rsidRDefault="005630E7" w:rsidP="00140A3D">
            <w:pPr>
              <w:jc w:val="center"/>
              <w:rPr>
                <w:color w:val="000000"/>
              </w:rPr>
            </w:pPr>
            <w:r w:rsidRPr="005630E7">
              <w:rPr>
                <w:color w:val="000000"/>
              </w:rPr>
              <w:t xml:space="preserve">   2010 год 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0E7" w:rsidRPr="005630E7" w:rsidRDefault="005630E7" w:rsidP="00140A3D">
            <w:pPr>
              <w:jc w:val="center"/>
              <w:rPr>
                <w:color w:val="000000"/>
              </w:rPr>
            </w:pPr>
            <w:r w:rsidRPr="005630E7">
              <w:rPr>
                <w:color w:val="000000"/>
              </w:rPr>
              <w:t xml:space="preserve"> 0,08;</w:t>
            </w:r>
          </w:p>
        </w:tc>
      </w:tr>
      <w:tr w:rsidR="005630E7" w:rsidRPr="005630E7" w:rsidTr="005630E7">
        <w:trPr>
          <w:trHeight w:val="31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E7" w:rsidRPr="005630E7" w:rsidRDefault="005630E7" w:rsidP="00140A3D">
            <w:pPr>
              <w:jc w:val="center"/>
              <w:rPr>
                <w:color w:val="000000"/>
              </w:rPr>
            </w:pPr>
            <w:r w:rsidRPr="005630E7">
              <w:rPr>
                <w:color w:val="000000"/>
              </w:rPr>
              <w:t>  2011 год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0E7" w:rsidRPr="005630E7" w:rsidRDefault="005630E7" w:rsidP="00140A3D">
            <w:pPr>
              <w:jc w:val="center"/>
              <w:rPr>
                <w:color w:val="000000"/>
              </w:rPr>
            </w:pPr>
            <w:r w:rsidRPr="005630E7">
              <w:rPr>
                <w:color w:val="000000"/>
              </w:rPr>
              <w:t xml:space="preserve"> 0,13.</w:t>
            </w:r>
          </w:p>
        </w:tc>
      </w:tr>
    </w:tbl>
    <w:p w:rsidR="005630E7" w:rsidRDefault="00320CDC" w:rsidP="00140A3D">
      <w:pPr>
        <w:jc w:val="both"/>
      </w:pPr>
      <w:r>
        <w:tab/>
      </w:r>
    </w:p>
    <w:p w:rsidR="00320CDC" w:rsidRPr="00320CDC" w:rsidRDefault="00320CDC" w:rsidP="00140A3D">
      <w:pPr>
        <w:ind w:firstLine="708"/>
        <w:jc w:val="both"/>
        <w:rPr>
          <w:i/>
          <w:u w:val="single"/>
        </w:rPr>
      </w:pPr>
      <w:r w:rsidRPr="00320CDC">
        <w:t xml:space="preserve">Таким образом, по отношению к уровню 2005 </w:t>
      </w:r>
      <w:r w:rsidR="005630E7" w:rsidRPr="00320CDC">
        <w:t>года тариф</w:t>
      </w:r>
      <w:r w:rsidRPr="00320CDC">
        <w:t xml:space="preserve"> на электроэнергию в долларах </w:t>
      </w:r>
      <w:r w:rsidR="002F08C7" w:rsidRPr="00320CDC">
        <w:t>США увеличился</w:t>
      </w:r>
      <w:r w:rsidRPr="00320CDC">
        <w:t xml:space="preserve"> в </w:t>
      </w:r>
      <w:r w:rsidR="00F01C80">
        <w:t>3,25</w:t>
      </w:r>
      <w:r w:rsidR="002F08C7">
        <w:t xml:space="preserve"> </w:t>
      </w:r>
      <w:r w:rsidR="002F08C7" w:rsidRPr="00320CDC">
        <w:t>раза</w:t>
      </w:r>
      <w:r w:rsidRPr="00320CDC">
        <w:t>.</w:t>
      </w:r>
    </w:p>
    <w:p w:rsidR="00320CDC" w:rsidRPr="00320CDC" w:rsidRDefault="00320CDC" w:rsidP="00140A3D">
      <w:pPr>
        <w:pStyle w:val="BodyText2"/>
        <w:spacing w:line="240" w:lineRule="auto"/>
        <w:rPr>
          <w:sz w:val="24"/>
        </w:rPr>
      </w:pPr>
      <w:r>
        <w:rPr>
          <w:sz w:val="24"/>
        </w:rPr>
        <w:tab/>
      </w:r>
      <w:r w:rsidRPr="00320CDC">
        <w:rPr>
          <w:sz w:val="24"/>
        </w:rPr>
        <w:t xml:space="preserve">В 2012 году для предприятия существенно усложняются условия хозяйственной деятельности, вызванные ростом тарифов  на </w:t>
      </w:r>
      <w:r w:rsidR="00C961A1">
        <w:rPr>
          <w:sz w:val="24"/>
        </w:rPr>
        <w:t>топливо и энергию</w:t>
      </w:r>
      <w:r w:rsidRPr="00320CDC">
        <w:rPr>
          <w:sz w:val="24"/>
        </w:rPr>
        <w:t xml:space="preserve"> в связи с отменой льгот и ростом курса доллара,  которые затрудняют выход организации на положительную </w:t>
      </w:r>
      <w:r w:rsidRPr="00320CDC">
        <w:rPr>
          <w:sz w:val="24"/>
        </w:rPr>
        <w:lastRenderedPageBreak/>
        <w:t>рентабельность производства и продаж.  Тариф на электроэнергию с</w:t>
      </w:r>
      <w:r w:rsidR="00B04F90">
        <w:rPr>
          <w:sz w:val="24"/>
        </w:rPr>
        <w:t>оставляет 0,13 долларов США/кВт·</w:t>
      </w:r>
      <w:r w:rsidRPr="00320CDC">
        <w:rPr>
          <w:sz w:val="24"/>
        </w:rPr>
        <w:t>час, что на</w:t>
      </w:r>
      <w:r w:rsidR="00F01C80">
        <w:rPr>
          <w:sz w:val="24"/>
        </w:rPr>
        <w:t xml:space="preserve"> 62,5 процента  выше уровня 2010</w:t>
      </w:r>
      <w:r w:rsidRPr="00320CDC">
        <w:rPr>
          <w:sz w:val="24"/>
        </w:rPr>
        <w:t xml:space="preserve"> года.  За счет роста тарифов на  энергетику  рост затрат по предп</w:t>
      </w:r>
      <w:r w:rsidR="00F01C80">
        <w:rPr>
          <w:sz w:val="24"/>
        </w:rPr>
        <w:t>риятию в 2012 году составит 88</w:t>
      </w:r>
      <w:r w:rsidRPr="00320CDC">
        <w:rPr>
          <w:sz w:val="24"/>
        </w:rPr>
        <w:t xml:space="preserve"> млрд. рублей в год.</w:t>
      </w:r>
    </w:p>
    <w:p w:rsidR="00320CDC" w:rsidRDefault="00320CDC" w:rsidP="00140A3D">
      <w:pPr>
        <w:pStyle w:val="BodyText2"/>
        <w:spacing w:line="240" w:lineRule="auto"/>
        <w:rPr>
          <w:sz w:val="24"/>
        </w:rPr>
      </w:pPr>
      <w:r>
        <w:rPr>
          <w:sz w:val="24"/>
        </w:rPr>
        <w:tab/>
      </w:r>
      <w:r w:rsidR="00FD705A">
        <w:rPr>
          <w:sz w:val="24"/>
        </w:rPr>
        <w:t xml:space="preserve">Затраты на оплату </w:t>
      </w:r>
      <w:r w:rsidRPr="00320CDC">
        <w:rPr>
          <w:sz w:val="24"/>
        </w:rPr>
        <w:t xml:space="preserve"> </w:t>
      </w:r>
      <w:r w:rsidR="00FD705A">
        <w:rPr>
          <w:sz w:val="24"/>
        </w:rPr>
        <w:t>ОАО «СветлогорскХимволокно»  энергоресурсов</w:t>
      </w:r>
      <w:r w:rsidRPr="00320CDC">
        <w:rPr>
          <w:sz w:val="24"/>
        </w:rPr>
        <w:t xml:space="preserve"> при льготных и полных тарифах  в зависимости от поры года представлены в таблице:</w:t>
      </w:r>
    </w:p>
    <w:p w:rsidR="00EF5698" w:rsidRPr="003E6677" w:rsidRDefault="00EF5698" w:rsidP="00140A3D">
      <w:pPr>
        <w:pStyle w:val="BodyText2"/>
        <w:spacing w:line="240" w:lineRule="auto"/>
        <w:ind w:firstLine="708"/>
        <w:rPr>
          <w:sz w:val="24"/>
        </w:rPr>
      </w:pPr>
    </w:p>
    <w:p w:rsidR="00320CDC" w:rsidRDefault="00AF7DC0" w:rsidP="00140A3D">
      <w:pPr>
        <w:pStyle w:val="BodyText2"/>
        <w:spacing w:line="240" w:lineRule="auto"/>
        <w:ind w:firstLine="708"/>
        <w:rPr>
          <w:sz w:val="24"/>
        </w:rPr>
      </w:pPr>
      <w:r>
        <w:rPr>
          <w:sz w:val="24"/>
        </w:rPr>
        <w:t>Таблица 4.3</w:t>
      </w:r>
      <w:r w:rsidR="00320CDC">
        <w:rPr>
          <w:sz w:val="24"/>
        </w:rPr>
        <w:t xml:space="preserve"> </w:t>
      </w:r>
      <w:r w:rsidR="00FD705A">
        <w:rPr>
          <w:sz w:val="24"/>
        </w:rPr>
        <w:t>–</w:t>
      </w:r>
      <w:r w:rsidR="00320CDC">
        <w:rPr>
          <w:sz w:val="24"/>
        </w:rPr>
        <w:t xml:space="preserve"> </w:t>
      </w:r>
      <w:r w:rsidR="00FD705A">
        <w:rPr>
          <w:sz w:val="24"/>
        </w:rPr>
        <w:t>Затраты на оплату энергоресурсов</w:t>
      </w:r>
      <w:r w:rsidR="00320CDC" w:rsidRPr="00320CDC">
        <w:rPr>
          <w:sz w:val="24"/>
        </w:rPr>
        <w:t xml:space="preserve"> (без НДС), млрд. рублей.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0"/>
        <w:gridCol w:w="1852"/>
        <w:gridCol w:w="1833"/>
        <w:gridCol w:w="1852"/>
        <w:gridCol w:w="1833"/>
      </w:tblGrid>
      <w:tr w:rsidR="00320CDC" w:rsidRPr="00320CDC" w:rsidTr="00201E26">
        <w:tc>
          <w:tcPr>
            <w:tcW w:w="2200" w:type="dxa"/>
            <w:vMerge w:val="restart"/>
          </w:tcPr>
          <w:p w:rsidR="00320CDC" w:rsidRPr="00320CDC" w:rsidRDefault="00320CDC" w:rsidP="00140A3D">
            <w:pPr>
              <w:pStyle w:val="BodyText2"/>
              <w:spacing w:line="240" w:lineRule="auto"/>
              <w:rPr>
                <w:sz w:val="24"/>
              </w:rPr>
            </w:pPr>
            <w:r w:rsidRPr="00320CDC">
              <w:rPr>
                <w:sz w:val="24"/>
              </w:rPr>
              <w:t>Наименование энергоресурса</w:t>
            </w:r>
          </w:p>
        </w:tc>
        <w:tc>
          <w:tcPr>
            <w:tcW w:w="3685" w:type="dxa"/>
            <w:gridSpan w:val="2"/>
          </w:tcPr>
          <w:p w:rsidR="00320CDC" w:rsidRPr="00320CDC" w:rsidRDefault="00F01C80" w:rsidP="00140A3D">
            <w:pPr>
              <w:pStyle w:val="BodyText2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З</w:t>
            </w:r>
            <w:r w:rsidR="00320CDC" w:rsidRPr="00320CDC">
              <w:rPr>
                <w:sz w:val="24"/>
              </w:rPr>
              <w:t>има</w:t>
            </w:r>
          </w:p>
        </w:tc>
        <w:tc>
          <w:tcPr>
            <w:tcW w:w="3685" w:type="dxa"/>
            <w:gridSpan w:val="2"/>
          </w:tcPr>
          <w:p w:rsidR="00320CDC" w:rsidRPr="00320CDC" w:rsidRDefault="00F01C80" w:rsidP="00140A3D">
            <w:pPr>
              <w:pStyle w:val="BodyText2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</w:t>
            </w:r>
            <w:r w:rsidR="00320CDC" w:rsidRPr="00320CDC">
              <w:rPr>
                <w:sz w:val="24"/>
              </w:rPr>
              <w:t>ето</w:t>
            </w:r>
          </w:p>
        </w:tc>
      </w:tr>
      <w:tr w:rsidR="00320CDC" w:rsidRPr="00320CDC" w:rsidTr="00201E26">
        <w:tc>
          <w:tcPr>
            <w:tcW w:w="2200" w:type="dxa"/>
            <w:vMerge/>
          </w:tcPr>
          <w:p w:rsidR="00320CDC" w:rsidRPr="00320CDC" w:rsidRDefault="00320CDC" w:rsidP="00140A3D">
            <w:pPr>
              <w:pStyle w:val="BodyText2"/>
              <w:spacing w:line="240" w:lineRule="auto"/>
              <w:rPr>
                <w:sz w:val="24"/>
              </w:rPr>
            </w:pPr>
          </w:p>
        </w:tc>
        <w:tc>
          <w:tcPr>
            <w:tcW w:w="1852" w:type="dxa"/>
          </w:tcPr>
          <w:p w:rsidR="00320CDC" w:rsidRPr="00320CDC" w:rsidRDefault="00320CDC" w:rsidP="00140A3D">
            <w:pPr>
              <w:pStyle w:val="BodyText2"/>
              <w:spacing w:line="240" w:lineRule="auto"/>
              <w:jc w:val="center"/>
              <w:rPr>
                <w:sz w:val="24"/>
              </w:rPr>
            </w:pPr>
            <w:r w:rsidRPr="00320CDC">
              <w:rPr>
                <w:sz w:val="24"/>
              </w:rPr>
              <w:t>При льготных тарифах</w:t>
            </w:r>
          </w:p>
        </w:tc>
        <w:tc>
          <w:tcPr>
            <w:tcW w:w="1833" w:type="dxa"/>
          </w:tcPr>
          <w:p w:rsidR="00320CDC" w:rsidRPr="00320CDC" w:rsidRDefault="00320CDC" w:rsidP="00140A3D">
            <w:pPr>
              <w:pStyle w:val="BodyText2"/>
              <w:spacing w:line="240" w:lineRule="auto"/>
              <w:jc w:val="center"/>
              <w:rPr>
                <w:sz w:val="24"/>
              </w:rPr>
            </w:pPr>
            <w:r w:rsidRPr="00320CDC">
              <w:rPr>
                <w:sz w:val="24"/>
              </w:rPr>
              <w:t>При полных тарифах</w:t>
            </w:r>
          </w:p>
        </w:tc>
        <w:tc>
          <w:tcPr>
            <w:tcW w:w="1852" w:type="dxa"/>
          </w:tcPr>
          <w:p w:rsidR="00320CDC" w:rsidRPr="00320CDC" w:rsidRDefault="00320CDC" w:rsidP="00140A3D">
            <w:pPr>
              <w:pStyle w:val="BodyText2"/>
              <w:spacing w:line="240" w:lineRule="auto"/>
              <w:jc w:val="center"/>
              <w:rPr>
                <w:sz w:val="24"/>
              </w:rPr>
            </w:pPr>
            <w:r w:rsidRPr="00320CDC">
              <w:rPr>
                <w:sz w:val="24"/>
              </w:rPr>
              <w:t>При льготных тарифах</w:t>
            </w:r>
          </w:p>
        </w:tc>
        <w:tc>
          <w:tcPr>
            <w:tcW w:w="1833" w:type="dxa"/>
          </w:tcPr>
          <w:p w:rsidR="00320CDC" w:rsidRPr="00320CDC" w:rsidRDefault="00320CDC" w:rsidP="00140A3D">
            <w:pPr>
              <w:pStyle w:val="BodyText2"/>
              <w:spacing w:line="240" w:lineRule="auto"/>
              <w:jc w:val="center"/>
              <w:rPr>
                <w:sz w:val="24"/>
              </w:rPr>
            </w:pPr>
            <w:r w:rsidRPr="00320CDC">
              <w:rPr>
                <w:sz w:val="24"/>
              </w:rPr>
              <w:t>При полных тарифах</w:t>
            </w:r>
          </w:p>
        </w:tc>
      </w:tr>
      <w:tr w:rsidR="00320CDC" w:rsidRPr="00320CDC" w:rsidTr="00201E26">
        <w:tc>
          <w:tcPr>
            <w:tcW w:w="2200" w:type="dxa"/>
          </w:tcPr>
          <w:p w:rsidR="00320CDC" w:rsidRPr="00320CDC" w:rsidRDefault="00320CDC" w:rsidP="00140A3D">
            <w:pPr>
              <w:pStyle w:val="BodyText2"/>
              <w:spacing w:line="240" w:lineRule="auto"/>
              <w:rPr>
                <w:sz w:val="24"/>
              </w:rPr>
            </w:pPr>
            <w:r w:rsidRPr="00320CDC">
              <w:rPr>
                <w:sz w:val="24"/>
              </w:rPr>
              <w:t>Электроэнергия</w:t>
            </w:r>
          </w:p>
        </w:tc>
        <w:tc>
          <w:tcPr>
            <w:tcW w:w="1852" w:type="dxa"/>
          </w:tcPr>
          <w:p w:rsidR="00320CDC" w:rsidRPr="00320CDC" w:rsidRDefault="00320CDC" w:rsidP="00140A3D">
            <w:pPr>
              <w:pStyle w:val="BodyText2"/>
              <w:spacing w:line="240" w:lineRule="auto"/>
              <w:jc w:val="center"/>
              <w:rPr>
                <w:sz w:val="24"/>
              </w:rPr>
            </w:pPr>
            <w:r w:rsidRPr="00320CDC">
              <w:rPr>
                <w:sz w:val="24"/>
              </w:rPr>
              <w:t>8,185</w:t>
            </w:r>
          </w:p>
        </w:tc>
        <w:tc>
          <w:tcPr>
            <w:tcW w:w="1833" w:type="dxa"/>
          </w:tcPr>
          <w:p w:rsidR="00320CDC" w:rsidRPr="00320CDC" w:rsidRDefault="00320CDC" w:rsidP="00140A3D">
            <w:pPr>
              <w:pStyle w:val="BodyText2"/>
              <w:spacing w:line="240" w:lineRule="auto"/>
              <w:jc w:val="center"/>
              <w:rPr>
                <w:sz w:val="24"/>
              </w:rPr>
            </w:pPr>
            <w:r w:rsidRPr="00320CDC">
              <w:rPr>
                <w:sz w:val="24"/>
              </w:rPr>
              <w:t>13,641</w:t>
            </w:r>
          </w:p>
        </w:tc>
        <w:tc>
          <w:tcPr>
            <w:tcW w:w="1852" w:type="dxa"/>
          </w:tcPr>
          <w:p w:rsidR="00320CDC" w:rsidRPr="00320CDC" w:rsidRDefault="00320CDC" w:rsidP="00140A3D">
            <w:pPr>
              <w:pStyle w:val="BodyText2"/>
              <w:spacing w:line="240" w:lineRule="auto"/>
              <w:jc w:val="center"/>
              <w:rPr>
                <w:sz w:val="24"/>
              </w:rPr>
            </w:pPr>
            <w:r w:rsidRPr="00320CDC">
              <w:rPr>
                <w:sz w:val="24"/>
              </w:rPr>
              <w:t>7,980</w:t>
            </w:r>
          </w:p>
        </w:tc>
        <w:tc>
          <w:tcPr>
            <w:tcW w:w="1833" w:type="dxa"/>
          </w:tcPr>
          <w:p w:rsidR="00320CDC" w:rsidRPr="00320CDC" w:rsidRDefault="00320CDC" w:rsidP="00140A3D">
            <w:pPr>
              <w:pStyle w:val="BodyText2"/>
              <w:spacing w:line="240" w:lineRule="auto"/>
              <w:jc w:val="center"/>
              <w:rPr>
                <w:sz w:val="24"/>
              </w:rPr>
            </w:pPr>
            <w:r w:rsidRPr="00320CDC">
              <w:rPr>
                <w:sz w:val="24"/>
              </w:rPr>
              <w:t>13,301</w:t>
            </w:r>
          </w:p>
        </w:tc>
      </w:tr>
      <w:tr w:rsidR="00320CDC" w:rsidRPr="00320CDC" w:rsidTr="00201E26">
        <w:tc>
          <w:tcPr>
            <w:tcW w:w="2200" w:type="dxa"/>
          </w:tcPr>
          <w:p w:rsidR="00320CDC" w:rsidRPr="00320CDC" w:rsidRDefault="00320CDC" w:rsidP="00140A3D">
            <w:pPr>
              <w:pStyle w:val="BodyText2"/>
              <w:spacing w:line="240" w:lineRule="auto"/>
              <w:rPr>
                <w:sz w:val="24"/>
              </w:rPr>
            </w:pPr>
            <w:r w:rsidRPr="00320CDC">
              <w:rPr>
                <w:sz w:val="24"/>
              </w:rPr>
              <w:t>Тепловая энергия</w:t>
            </w:r>
          </w:p>
        </w:tc>
        <w:tc>
          <w:tcPr>
            <w:tcW w:w="1852" w:type="dxa"/>
          </w:tcPr>
          <w:p w:rsidR="00320CDC" w:rsidRPr="00320CDC" w:rsidRDefault="00320CDC" w:rsidP="00140A3D">
            <w:pPr>
              <w:pStyle w:val="BodyText2"/>
              <w:spacing w:line="240" w:lineRule="auto"/>
              <w:jc w:val="center"/>
              <w:rPr>
                <w:sz w:val="24"/>
              </w:rPr>
            </w:pPr>
            <w:r w:rsidRPr="00320CDC">
              <w:rPr>
                <w:sz w:val="24"/>
              </w:rPr>
              <w:t>4,510</w:t>
            </w:r>
          </w:p>
        </w:tc>
        <w:tc>
          <w:tcPr>
            <w:tcW w:w="1833" w:type="dxa"/>
          </w:tcPr>
          <w:p w:rsidR="00320CDC" w:rsidRPr="00320CDC" w:rsidRDefault="00320CDC" w:rsidP="00140A3D">
            <w:pPr>
              <w:pStyle w:val="BodyText2"/>
              <w:spacing w:line="240" w:lineRule="auto"/>
              <w:jc w:val="center"/>
              <w:rPr>
                <w:sz w:val="24"/>
              </w:rPr>
            </w:pPr>
            <w:r w:rsidRPr="00320CDC">
              <w:rPr>
                <w:sz w:val="24"/>
              </w:rPr>
              <w:t>6,444</w:t>
            </w:r>
          </w:p>
        </w:tc>
        <w:tc>
          <w:tcPr>
            <w:tcW w:w="1852" w:type="dxa"/>
          </w:tcPr>
          <w:p w:rsidR="00320CDC" w:rsidRPr="00320CDC" w:rsidRDefault="00320CDC" w:rsidP="00140A3D">
            <w:pPr>
              <w:pStyle w:val="BodyText2"/>
              <w:spacing w:line="240" w:lineRule="auto"/>
              <w:jc w:val="center"/>
              <w:rPr>
                <w:sz w:val="24"/>
              </w:rPr>
            </w:pPr>
            <w:r w:rsidRPr="00320CDC">
              <w:rPr>
                <w:sz w:val="24"/>
              </w:rPr>
              <w:t>2,151</w:t>
            </w:r>
          </w:p>
        </w:tc>
        <w:tc>
          <w:tcPr>
            <w:tcW w:w="1833" w:type="dxa"/>
          </w:tcPr>
          <w:p w:rsidR="00320CDC" w:rsidRPr="00320CDC" w:rsidRDefault="00320CDC" w:rsidP="00140A3D">
            <w:pPr>
              <w:pStyle w:val="BodyText2"/>
              <w:spacing w:line="240" w:lineRule="auto"/>
              <w:jc w:val="center"/>
              <w:rPr>
                <w:sz w:val="24"/>
              </w:rPr>
            </w:pPr>
            <w:r w:rsidRPr="00320CDC">
              <w:rPr>
                <w:sz w:val="24"/>
              </w:rPr>
              <w:t>3,074</w:t>
            </w:r>
          </w:p>
        </w:tc>
      </w:tr>
      <w:tr w:rsidR="00320CDC" w:rsidRPr="00320CDC" w:rsidTr="00201E26">
        <w:tc>
          <w:tcPr>
            <w:tcW w:w="2200" w:type="dxa"/>
          </w:tcPr>
          <w:p w:rsidR="00320CDC" w:rsidRPr="00320CDC" w:rsidRDefault="00320CDC" w:rsidP="00140A3D">
            <w:pPr>
              <w:pStyle w:val="BodyText2"/>
              <w:spacing w:line="240" w:lineRule="auto"/>
              <w:rPr>
                <w:sz w:val="24"/>
              </w:rPr>
            </w:pPr>
            <w:r w:rsidRPr="00320CDC">
              <w:rPr>
                <w:sz w:val="24"/>
              </w:rPr>
              <w:t>Итого:</w:t>
            </w:r>
          </w:p>
        </w:tc>
        <w:tc>
          <w:tcPr>
            <w:tcW w:w="1852" w:type="dxa"/>
          </w:tcPr>
          <w:p w:rsidR="00320CDC" w:rsidRPr="00320CDC" w:rsidRDefault="00320CDC" w:rsidP="00140A3D">
            <w:pPr>
              <w:pStyle w:val="BodyText2"/>
              <w:spacing w:line="240" w:lineRule="auto"/>
              <w:jc w:val="center"/>
              <w:rPr>
                <w:sz w:val="24"/>
              </w:rPr>
            </w:pPr>
            <w:r w:rsidRPr="00320CDC">
              <w:rPr>
                <w:sz w:val="24"/>
              </w:rPr>
              <w:t>12,695</w:t>
            </w:r>
          </w:p>
        </w:tc>
        <w:tc>
          <w:tcPr>
            <w:tcW w:w="1833" w:type="dxa"/>
          </w:tcPr>
          <w:p w:rsidR="00320CDC" w:rsidRPr="00320CDC" w:rsidRDefault="00320CDC" w:rsidP="00140A3D">
            <w:pPr>
              <w:pStyle w:val="BodyText2"/>
              <w:spacing w:line="240" w:lineRule="auto"/>
              <w:jc w:val="center"/>
              <w:rPr>
                <w:sz w:val="24"/>
              </w:rPr>
            </w:pPr>
            <w:r w:rsidRPr="00320CDC">
              <w:rPr>
                <w:sz w:val="24"/>
              </w:rPr>
              <w:t>20,085</w:t>
            </w:r>
          </w:p>
        </w:tc>
        <w:tc>
          <w:tcPr>
            <w:tcW w:w="1852" w:type="dxa"/>
          </w:tcPr>
          <w:p w:rsidR="00320CDC" w:rsidRPr="00320CDC" w:rsidRDefault="00320CDC" w:rsidP="00140A3D">
            <w:pPr>
              <w:pStyle w:val="BodyText2"/>
              <w:spacing w:line="240" w:lineRule="auto"/>
              <w:jc w:val="center"/>
              <w:rPr>
                <w:sz w:val="24"/>
              </w:rPr>
            </w:pPr>
            <w:r w:rsidRPr="00320CDC">
              <w:rPr>
                <w:sz w:val="24"/>
              </w:rPr>
              <w:t>10,131</w:t>
            </w:r>
          </w:p>
        </w:tc>
        <w:tc>
          <w:tcPr>
            <w:tcW w:w="1833" w:type="dxa"/>
          </w:tcPr>
          <w:p w:rsidR="00320CDC" w:rsidRPr="00320CDC" w:rsidRDefault="00320CDC" w:rsidP="00140A3D">
            <w:pPr>
              <w:pStyle w:val="BodyText2"/>
              <w:spacing w:line="240" w:lineRule="auto"/>
              <w:jc w:val="center"/>
              <w:rPr>
                <w:sz w:val="24"/>
              </w:rPr>
            </w:pPr>
            <w:r w:rsidRPr="00320CDC">
              <w:rPr>
                <w:sz w:val="24"/>
              </w:rPr>
              <w:t>16,375</w:t>
            </w:r>
          </w:p>
        </w:tc>
      </w:tr>
    </w:tbl>
    <w:p w:rsidR="00320CDC" w:rsidRPr="00320CDC" w:rsidRDefault="00320CDC" w:rsidP="00140A3D">
      <w:pPr>
        <w:pStyle w:val="BodyText2"/>
        <w:spacing w:line="240" w:lineRule="auto"/>
        <w:rPr>
          <w:sz w:val="24"/>
        </w:rPr>
      </w:pPr>
    </w:p>
    <w:p w:rsidR="00320CDC" w:rsidRPr="00320CDC" w:rsidRDefault="00320CDC" w:rsidP="00140A3D">
      <w:pPr>
        <w:pStyle w:val="BodyText2"/>
        <w:spacing w:line="240" w:lineRule="auto"/>
        <w:rPr>
          <w:sz w:val="24"/>
        </w:rPr>
      </w:pPr>
      <w:r>
        <w:rPr>
          <w:sz w:val="24"/>
        </w:rPr>
        <w:tab/>
      </w:r>
      <w:r w:rsidRPr="00320CDC">
        <w:rPr>
          <w:sz w:val="24"/>
        </w:rPr>
        <w:t>Одним из наиболее эффективных путей снижения затрат на энергоснабжение предприятия является создание собственных энергогенерирующих мощностей.</w:t>
      </w:r>
    </w:p>
    <w:p w:rsidR="00264C35" w:rsidRPr="00BD599C" w:rsidRDefault="00320CDC" w:rsidP="00140A3D">
      <w:pPr>
        <w:pStyle w:val="BodyText2"/>
        <w:spacing w:line="240" w:lineRule="auto"/>
        <w:rPr>
          <w:sz w:val="24"/>
        </w:rPr>
      </w:pPr>
      <w:r>
        <w:rPr>
          <w:sz w:val="24"/>
        </w:rPr>
        <w:tab/>
      </w:r>
      <w:r w:rsidRPr="00320CDC">
        <w:rPr>
          <w:sz w:val="24"/>
        </w:rPr>
        <w:t xml:space="preserve">Кроме того, большинство конкурентов при уровне тарифов ниже, чем существующие для ОАО «СветлогорскХимволокно», имеют в своем составе </w:t>
      </w:r>
      <w:r w:rsidR="002F08C7" w:rsidRPr="00320CDC">
        <w:rPr>
          <w:sz w:val="24"/>
        </w:rPr>
        <w:t>энергогенерирующих</w:t>
      </w:r>
      <w:r w:rsidRPr="00320CDC">
        <w:rPr>
          <w:sz w:val="24"/>
        </w:rPr>
        <w:t xml:space="preserve"> установки.</w:t>
      </w:r>
    </w:p>
    <w:p w:rsidR="00CC1359" w:rsidRPr="00BD599C" w:rsidRDefault="00CC1359" w:rsidP="00140A3D">
      <w:pPr>
        <w:rPr>
          <w:color w:val="FF0000"/>
        </w:rPr>
      </w:pPr>
    </w:p>
    <w:p w:rsidR="001B7A92" w:rsidRPr="00BD599C" w:rsidRDefault="001B7A92" w:rsidP="00140A3D">
      <w:pPr>
        <w:jc w:val="both"/>
        <w:rPr>
          <w:color w:val="FF0000"/>
        </w:rPr>
      </w:pPr>
    </w:p>
    <w:p w:rsidR="00264C35" w:rsidRPr="00722868" w:rsidRDefault="00C0249D" w:rsidP="00140A3D">
      <w:pPr>
        <w:pStyle w:val="Heading2"/>
        <w:numPr>
          <w:ilvl w:val="0"/>
          <w:numId w:val="0"/>
        </w:numPr>
        <w:spacing w:line="240" w:lineRule="auto"/>
        <w:jc w:val="center"/>
        <w:rPr>
          <w:rFonts w:ascii="Times New Roman" w:hAnsi="Times New Roman"/>
          <w:b w:val="0"/>
          <w:i w:val="0"/>
          <w:sz w:val="28"/>
        </w:rPr>
      </w:pPr>
      <w:r>
        <w:rPr>
          <w:rFonts w:ascii="Times New Roman" w:hAnsi="Times New Roman"/>
          <w:b w:val="0"/>
          <w:i w:val="0"/>
          <w:sz w:val="28"/>
        </w:rPr>
        <w:t>4.1</w:t>
      </w:r>
      <w:r w:rsidR="00722868" w:rsidRPr="00722868">
        <w:rPr>
          <w:rFonts w:ascii="Times New Roman" w:hAnsi="Times New Roman"/>
          <w:b w:val="0"/>
          <w:i w:val="0"/>
          <w:sz w:val="28"/>
        </w:rPr>
        <w:t xml:space="preserve"> ПРОИЗВОДСТВЕННЫЙ ПЛАН </w:t>
      </w:r>
      <w:r w:rsidR="00EC4913">
        <w:rPr>
          <w:rFonts w:ascii="Times New Roman" w:hAnsi="Times New Roman"/>
          <w:b w:val="0"/>
          <w:i w:val="0"/>
          <w:sz w:val="28"/>
        </w:rPr>
        <w:t>МИНИ-ТЭЦ</w:t>
      </w:r>
    </w:p>
    <w:p w:rsidR="00E05180" w:rsidRDefault="009D5DDC" w:rsidP="00140A3D">
      <w:pPr>
        <w:jc w:val="both"/>
        <w:rPr>
          <w:sz w:val="28"/>
        </w:rPr>
      </w:pPr>
      <w:r>
        <w:rPr>
          <w:sz w:val="28"/>
        </w:rPr>
        <w:tab/>
      </w:r>
    </w:p>
    <w:p w:rsidR="00633E5B" w:rsidRDefault="009D5DDC" w:rsidP="00140A3D">
      <w:pPr>
        <w:ind w:firstLine="708"/>
        <w:jc w:val="both"/>
      </w:pPr>
      <w:r w:rsidRPr="00633E5B">
        <w:t xml:space="preserve">В данном инвестиционном проекте </w:t>
      </w:r>
      <w:r w:rsidR="008A23E0">
        <w:t>предлагается</w:t>
      </w:r>
      <w:r w:rsidRPr="00633E5B">
        <w:t xml:space="preserve"> внедрить мини ТЭЦ с парогазовым циклом. Парогазовая установка состоит из двух отдельных установок: паросиловой и газотурбинной. В газотурбинной установке турбину вращают газообразные продукты сгорания топлива. Топливом  служит  природный газ.  На одном валу с турбиной находится первый генератор, который за счет вращения ротора вырабатывает электрический ток. Проходя через газовую турбину, продукты сгорания отдают ей лишь часть своей энергии и на выходе из газотурбины все ещё имеют высокую температуру. С выхода из газотурбины продукты сгорания попадают в паросиловую установку, в котел-утилизатор, где нагревают воду и образующийся водяной пар. Температура продуктов сгорания достаточна для того, чтобы довести пар до состояния, необходимого для использования в паровой турбине. Паровая турбина приводит в действие второй электрогенератор. </w:t>
      </w:r>
    </w:p>
    <w:p w:rsidR="00633E5B" w:rsidRDefault="00633E5B" w:rsidP="00140A3D">
      <w:pPr>
        <w:ind w:firstLine="708"/>
        <w:jc w:val="both"/>
      </w:pPr>
      <w:r>
        <w:t>Газотурбинную электростанцию необходимо разместить в новом здании. Здание предлагается из быстровозводимых конс</w:t>
      </w:r>
      <w:r w:rsidR="008A23E0">
        <w:t xml:space="preserve">трукций с ограждающими панелями. </w:t>
      </w:r>
      <w:r>
        <w:t>В этом же здании необходимо разместить и паровые котлы-утилизаторы.</w:t>
      </w:r>
    </w:p>
    <w:p w:rsidR="00633E5B" w:rsidRDefault="00633E5B" w:rsidP="00140A3D">
      <w:pPr>
        <w:ind w:firstLine="708"/>
        <w:jc w:val="both"/>
      </w:pPr>
      <w:r>
        <w:t xml:space="preserve">Так как, для эксплуатации ГТЭ и котла-утилизатора </w:t>
      </w:r>
      <w:r w:rsidR="00E41D48">
        <w:t>не требуется постоянный обслужи</w:t>
      </w:r>
      <w:r>
        <w:t>вающий персонал, то контроль за их работой будет вестись из главной операторской куда будут вынесены основные параметры работы установок, сигнализации о неисправностях, а также пульты управления оборудованием.</w:t>
      </w:r>
    </w:p>
    <w:p w:rsidR="005C25AD" w:rsidRDefault="00E41D48" w:rsidP="00140A3D">
      <w:pPr>
        <w:ind w:firstLine="708"/>
        <w:jc w:val="both"/>
      </w:pPr>
      <w:r>
        <w:t>Предлагается к внедрению блочно-модульная</w:t>
      </w:r>
      <w:r w:rsidR="00ED65A5">
        <w:t xml:space="preserve"> газотурбин</w:t>
      </w:r>
      <w:r>
        <w:t>ная</w:t>
      </w:r>
      <w:r w:rsidR="00ED65A5">
        <w:t xml:space="preserve"> электростанция АТГ-10, мощностью 10 МВт, </w:t>
      </w:r>
      <w:r>
        <w:t>предназначенн</w:t>
      </w:r>
      <w:r w:rsidR="00B22CB3">
        <w:t>ая</w:t>
      </w:r>
      <w:r w:rsidR="00ED65A5">
        <w:t xml:space="preserve"> для электроснабжения в качестве основного источника электроэнергии.</w:t>
      </w:r>
      <w:r w:rsidR="003443E3">
        <w:t xml:space="preserve"> </w:t>
      </w:r>
      <w:r w:rsidR="005C25AD">
        <w:t>Данная мини-ТЭЦ потребляет природный газ.</w:t>
      </w:r>
    </w:p>
    <w:p w:rsidR="00ED65A5" w:rsidRDefault="00ED65A5" w:rsidP="00140A3D">
      <w:pPr>
        <w:ind w:firstLine="708"/>
        <w:jc w:val="both"/>
      </w:pPr>
      <w:r>
        <w:t>АТГ - 10 является полностью законченным модулем, оборудованным автоматической системой управления, и может использоваться как в одиночном исполнении, так и параллельно с несколькими агрегатами или центральной электросетью.</w:t>
      </w:r>
      <w:r w:rsidR="003443E3">
        <w:t xml:space="preserve"> </w:t>
      </w:r>
      <w:r w:rsidR="005D666A">
        <w:t>Установка и наладка</w:t>
      </w:r>
      <w:r w:rsidR="00E41D48">
        <w:t xml:space="preserve"> АТГ – 10 </w:t>
      </w:r>
      <w:r w:rsidR="005D666A">
        <w:t>осуществляется поставщиком</w:t>
      </w:r>
      <w:r w:rsidR="00EC4913">
        <w:t>.</w:t>
      </w:r>
    </w:p>
    <w:p w:rsidR="00B22CB3" w:rsidRDefault="00B22CB3" w:rsidP="00140A3D"/>
    <w:p w:rsidR="00B22CB3" w:rsidRDefault="00B22CB3" w:rsidP="00140A3D">
      <w:pPr>
        <w:ind w:firstLine="708"/>
      </w:pPr>
      <w:r>
        <w:lastRenderedPageBreak/>
        <w:t>Таблица 4.4</w:t>
      </w:r>
      <w:r w:rsidRPr="00CC1359">
        <w:t>.</w:t>
      </w:r>
      <w:r>
        <w:t xml:space="preserve"> - </w:t>
      </w:r>
      <w:r w:rsidRPr="00CC1359">
        <w:t>Потребление энергоресурсов ОАО</w:t>
      </w:r>
      <w:r w:rsidR="005761D0">
        <w:t xml:space="preserve"> «СветлогорскХимволокно» за 2011</w:t>
      </w:r>
      <w:r w:rsidRPr="00CC1359">
        <w:t>-2012 год</w:t>
      </w:r>
      <w:r w:rsidR="000F4326">
        <w:t>.</w:t>
      </w:r>
    </w:p>
    <w:tbl>
      <w:tblPr>
        <w:tblW w:w="77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034"/>
        <w:gridCol w:w="2340"/>
        <w:gridCol w:w="2340"/>
      </w:tblGrid>
      <w:tr w:rsidR="00B22CB3" w:rsidRPr="00CC1359" w:rsidTr="00B22CB3">
        <w:trPr>
          <w:trHeight w:val="357"/>
        </w:trPr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CB3" w:rsidRPr="00B22CB3" w:rsidRDefault="00620AEA" w:rsidP="00140A3D">
            <w:pPr>
              <w:jc w:val="center"/>
            </w:pPr>
            <w:r>
              <w:t>Вид ресурса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B3" w:rsidRPr="00B22CB3" w:rsidRDefault="00B22CB3" w:rsidP="00140A3D">
            <w:pPr>
              <w:ind w:right="29"/>
              <w:jc w:val="center"/>
            </w:pPr>
            <w:r w:rsidRPr="00B22CB3">
              <w:rPr>
                <w:sz w:val="22"/>
                <w:szCs w:val="22"/>
              </w:rPr>
              <w:t>2011 год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B3" w:rsidRPr="00B22CB3" w:rsidRDefault="00B22CB3" w:rsidP="00140A3D">
            <w:pPr>
              <w:jc w:val="center"/>
            </w:pPr>
            <w:r w:rsidRPr="00B22CB3">
              <w:rPr>
                <w:sz w:val="22"/>
                <w:szCs w:val="22"/>
              </w:rPr>
              <w:t>2012 год</w:t>
            </w:r>
          </w:p>
        </w:tc>
      </w:tr>
      <w:tr w:rsidR="00B22CB3" w:rsidRPr="00CC1359" w:rsidTr="00B22CB3">
        <w:trPr>
          <w:trHeight w:val="289"/>
        </w:trPr>
        <w:tc>
          <w:tcPr>
            <w:tcW w:w="30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22CB3" w:rsidRPr="00B22CB3" w:rsidRDefault="00B22CB3" w:rsidP="00140A3D">
            <w:r w:rsidRPr="00B22CB3">
              <w:rPr>
                <w:sz w:val="22"/>
                <w:szCs w:val="22"/>
              </w:rPr>
              <w:t>Электроэнергия</w:t>
            </w:r>
            <w:r w:rsidR="008C6D1B">
              <w:rPr>
                <w:sz w:val="22"/>
                <w:szCs w:val="22"/>
              </w:rPr>
              <w:t xml:space="preserve"> </w:t>
            </w:r>
            <w:r w:rsidRPr="00C865BE">
              <w:rPr>
                <w:bCs/>
                <w:color w:val="000000"/>
              </w:rPr>
              <w:t>млн. кВт</w:t>
            </w:r>
            <w:r w:rsidR="005761D0">
              <w:rPr>
                <w:color w:val="000000"/>
              </w:rPr>
              <w:t>·</w:t>
            </w:r>
            <w:r w:rsidRPr="00C865BE">
              <w:rPr>
                <w:color w:val="000000"/>
              </w:rPr>
              <w:t>ч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22CB3" w:rsidRPr="00B22CB3" w:rsidRDefault="00B22CB3" w:rsidP="00140A3D">
            <w:pPr>
              <w:jc w:val="center"/>
            </w:pPr>
            <w:r w:rsidRPr="00B22CB3">
              <w:rPr>
                <w:sz w:val="22"/>
                <w:szCs w:val="22"/>
              </w:rPr>
              <w:t>151</w:t>
            </w:r>
            <w:r>
              <w:rPr>
                <w:sz w:val="22"/>
                <w:szCs w:val="22"/>
              </w:rPr>
              <w:t>,</w:t>
            </w:r>
            <w:r w:rsidRPr="00B22CB3">
              <w:rPr>
                <w:sz w:val="22"/>
                <w:szCs w:val="22"/>
              </w:rPr>
              <w:t xml:space="preserve"> 984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22CB3" w:rsidRPr="00B22CB3" w:rsidRDefault="00B22CB3" w:rsidP="00140A3D">
            <w:pPr>
              <w:jc w:val="center"/>
            </w:pPr>
            <w:r w:rsidRPr="00B22CB3">
              <w:rPr>
                <w:sz w:val="22"/>
                <w:szCs w:val="22"/>
              </w:rPr>
              <w:t>152</w:t>
            </w:r>
            <w:r>
              <w:rPr>
                <w:sz w:val="22"/>
                <w:szCs w:val="22"/>
              </w:rPr>
              <w:t xml:space="preserve">, </w:t>
            </w:r>
            <w:r w:rsidRPr="00B22CB3">
              <w:rPr>
                <w:sz w:val="22"/>
                <w:szCs w:val="22"/>
              </w:rPr>
              <w:t>051</w:t>
            </w:r>
          </w:p>
        </w:tc>
      </w:tr>
      <w:tr w:rsidR="00B22CB3" w:rsidRPr="00CC1359" w:rsidTr="00B22CB3">
        <w:trPr>
          <w:trHeight w:val="211"/>
        </w:trPr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22CB3" w:rsidRPr="00B22CB3" w:rsidRDefault="00B22CB3" w:rsidP="00140A3D">
            <w:r w:rsidRPr="00B22CB3">
              <w:rPr>
                <w:sz w:val="22"/>
                <w:szCs w:val="22"/>
              </w:rPr>
              <w:t>Тепловая энергия</w:t>
            </w:r>
            <w:r w:rsidR="008C6D1B">
              <w:rPr>
                <w:sz w:val="22"/>
                <w:szCs w:val="22"/>
              </w:rPr>
              <w:t xml:space="preserve"> </w:t>
            </w:r>
            <w:r w:rsidRPr="00C865BE">
              <w:rPr>
                <w:color w:val="000000"/>
              </w:rPr>
              <w:t>тыс. Гкал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22CB3" w:rsidRPr="00B22CB3" w:rsidRDefault="00B22CB3" w:rsidP="00140A3D">
            <w:pPr>
              <w:jc w:val="center"/>
            </w:pPr>
            <w:r w:rsidRPr="00B22CB3">
              <w:rPr>
                <w:szCs w:val="22"/>
              </w:rPr>
              <w:t>142</w:t>
            </w:r>
            <w:r>
              <w:rPr>
                <w:sz w:val="22"/>
                <w:szCs w:val="22"/>
              </w:rPr>
              <w:t>,</w:t>
            </w:r>
            <w:r w:rsidRPr="00B22CB3">
              <w:rPr>
                <w:sz w:val="22"/>
                <w:szCs w:val="22"/>
              </w:rPr>
              <w:t xml:space="preserve"> 838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22CB3" w:rsidRPr="00B22CB3" w:rsidRDefault="00B22CB3" w:rsidP="00140A3D">
            <w:pPr>
              <w:jc w:val="center"/>
            </w:pPr>
            <w:r w:rsidRPr="00B22CB3">
              <w:rPr>
                <w:szCs w:val="18"/>
              </w:rPr>
              <w:t>119, 012</w:t>
            </w:r>
          </w:p>
        </w:tc>
      </w:tr>
    </w:tbl>
    <w:p w:rsidR="00B22CB3" w:rsidRDefault="00B22CB3" w:rsidP="00140A3D">
      <w:pPr>
        <w:ind w:firstLine="708"/>
        <w:jc w:val="both"/>
        <w:rPr>
          <w:b/>
        </w:rPr>
      </w:pPr>
    </w:p>
    <w:p w:rsidR="00720DBD" w:rsidRDefault="00A23194" w:rsidP="00140A3D">
      <w:pPr>
        <w:tabs>
          <w:tab w:val="left" w:pos="0"/>
        </w:tabs>
        <w:ind w:right="-57" w:firstLine="567"/>
        <w:jc w:val="both"/>
      </w:pPr>
      <w:r>
        <w:t xml:space="preserve">Основные показатели деятельности </w:t>
      </w:r>
      <w:r w:rsidR="00B04F90">
        <w:t xml:space="preserve">мини ТЭЦ </w:t>
      </w:r>
      <w:r w:rsidR="00B22CB3">
        <w:t xml:space="preserve"> представим в таблице 4.5</w:t>
      </w:r>
      <w:r>
        <w:t>.</w:t>
      </w:r>
    </w:p>
    <w:p w:rsidR="00722868" w:rsidRDefault="005761D0" w:rsidP="00140A3D">
      <w:pPr>
        <w:tabs>
          <w:tab w:val="left" w:pos="0"/>
        </w:tabs>
        <w:ind w:right="-57" w:firstLine="567"/>
        <w:jc w:val="both"/>
      </w:pPr>
      <w:r w:rsidRPr="00D0090E">
        <w:rPr>
          <w:color w:val="FF0000"/>
        </w:rPr>
        <w:t xml:space="preserve">Данные об отпуске тепловой и электроэнергии представлены производителем в приложении </w:t>
      </w:r>
      <w:r w:rsidR="00222A97">
        <w:rPr>
          <w:color w:val="FF0000"/>
        </w:rPr>
        <w:t>Е</w:t>
      </w:r>
      <w:r>
        <w:t>.</w:t>
      </w:r>
    </w:p>
    <w:p w:rsidR="008C6D1B" w:rsidRDefault="008C6D1B" w:rsidP="00140A3D">
      <w:pPr>
        <w:tabs>
          <w:tab w:val="left" w:pos="0"/>
        </w:tabs>
        <w:ind w:right="-57" w:firstLine="567"/>
        <w:jc w:val="both"/>
      </w:pPr>
    </w:p>
    <w:p w:rsidR="00A23194" w:rsidRDefault="00B22CB3" w:rsidP="00140A3D">
      <w:pPr>
        <w:tabs>
          <w:tab w:val="left" w:pos="0"/>
        </w:tabs>
        <w:ind w:right="-57" w:firstLine="567"/>
        <w:jc w:val="both"/>
      </w:pPr>
      <w:r>
        <w:t>Таблица 4.5</w:t>
      </w:r>
      <w:r w:rsidR="00EC4913">
        <w:t xml:space="preserve"> – </w:t>
      </w:r>
      <w:r w:rsidR="005761D0">
        <w:t>Характеристики предлагаемой МИНИ-ТЭЦ</w:t>
      </w:r>
      <w:r w:rsidR="00A23194">
        <w:t>.</w:t>
      </w:r>
    </w:p>
    <w:tbl>
      <w:tblPr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71"/>
        <w:gridCol w:w="1749"/>
        <w:gridCol w:w="1653"/>
        <w:gridCol w:w="2032"/>
        <w:gridCol w:w="993"/>
      </w:tblGrid>
      <w:tr w:rsidR="00C865BE" w:rsidRPr="00C865BE" w:rsidTr="00B22CB3">
        <w:trPr>
          <w:trHeight w:val="315"/>
        </w:trPr>
        <w:tc>
          <w:tcPr>
            <w:tcW w:w="30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5BE" w:rsidRPr="00C865BE" w:rsidRDefault="00C865BE" w:rsidP="00140A3D">
            <w:pPr>
              <w:jc w:val="both"/>
              <w:rPr>
                <w:color w:val="000000"/>
              </w:rPr>
            </w:pPr>
            <w:r w:rsidRPr="00C865BE">
              <w:rPr>
                <w:color w:val="000000"/>
                <w:sz w:val="22"/>
              </w:rPr>
              <w:t>Наименование показателей</w:t>
            </w:r>
          </w:p>
        </w:tc>
        <w:tc>
          <w:tcPr>
            <w:tcW w:w="17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5BE" w:rsidRPr="00C865BE" w:rsidRDefault="00C865BE" w:rsidP="00140A3D">
            <w:pPr>
              <w:jc w:val="both"/>
              <w:rPr>
                <w:color w:val="000000"/>
              </w:rPr>
            </w:pPr>
            <w:r w:rsidRPr="00C865BE">
              <w:rPr>
                <w:color w:val="000000"/>
                <w:sz w:val="22"/>
              </w:rPr>
              <w:t>Ед. измерений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5BE" w:rsidRPr="00C865BE" w:rsidRDefault="00C865BE" w:rsidP="00140A3D">
            <w:pPr>
              <w:jc w:val="center"/>
              <w:rPr>
                <w:color w:val="000000"/>
              </w:rPr>
            </w:pPr>
            <w:r w:rsidRPr="00C865BE">
              <w:rPr>
                <w:color w:val="000000"/>
                <w:sz w:val="22"/>
              </w:rPr>
              <w:t>Период</w:t>
            </w:r>
          </w:p>
        </w:tc>
      </w:tr>
      <w:tr w:rsidR="00EC4913" w:rsidRPr="00B22CB3" w:rsidTr="00B22CB3">
        <w:trPr>
          <w:trHeight w:val="630"/>
        </w:trPr>
        <w:tc>
          <w:tcPr>
            <w:tcW w:w="30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5BE" w:rsidRPr="00C865BE" w:rsidRDefault="00C865BE" w:rsidP="00140A3D">
            <w:pPr>
              <w:jc w:val="both"/>
              <w:rPr>
                <w:color w:val="000000"/>
              </w:rPr>
            </w:pPr>
          </w:p>
        </w:tc>
        <w:tc>
          <w:tcPr>
            <w:tcW w:w="1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5BE" w:rsidRPr="00C865BE" w:rsidRDefault="00C865BE" w:rsidP="00140A3D">
            <w:pPr>
              <w:jc w:val="both"/>
              <w:rPr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5BE" w:rsidRPr="00C865BE" w:rsidRDefault="004A41CF" w:rsidP="00140A3D">
            <w:pPr>
              <w:jc w:val="both"/>
              <w:rPr>
                <w:color w:val="000000"/>
              </w:rPr>
            </w:pPr>
            <w:r w:rsidRPr="00C865BE">
              <w:rPr>
                <w:color w:val="000000"/>
                <w:sz w:val="22"/>
              </w:rPr>
              <w:t>Отопительный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5BE" w:rsidRPr="00C865BE" w:rsidRDefault="004A41CF" w:rsidP="00140A3D">
            <w:pPr>
              <w:jc w:val="both"/>
              <w:rPr>
                <w:color w:val="000000"/>
              </w:rPr>
            </w:pPr>
            <w:r w:rsidRPr="00C865BE">
              <w:rPr>
                <w:color w:val="000000"/>
                <w:sz w:val="22"/>
              </w:rPr>
              <w:t>Межотопительный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5BE" w:rsidRPr="00C865BE" w:rsidRDefault="005761D0" w:rsidP="00140A3D">
            <w:pPr>
              <w:jc w:val="both"/>
              <w:rPr>
                <w:color w:val="000000"/>
              </w:rPr>
            </w:pPr>
            <w:r>
              <w:rPr>
                <w:color w:val="000000"/>
                <w:sz w:val="22"/>
              </w:rPr>
              <w:t>В целом за год</w:t>
            </w:r>
          </w:p>
        </w:tc>
      </w:tr>
      <w:tr w:rsidR="00EC4913" w:rsidRPr="00B22CB3" w:rsidTr="00B22CB3">
        <w:trPr>
          <w:trHeight w:val="315"/>
        </w:trPr>
        <w:tc>
          <w:tcPr>
            <w:tcW w:w="3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5BE" w:rsidRPr="00C865BE" w:rsidRDefault="00C865BE" w:rsidP="00140A3D">
            <w:pPr>
              <w:jc w:val="both"/>
              <w:rPr>
                <w:color w:val="000000"/>
              </w:rPr>
            </w:pPr>
            <w:r w:rsidRPr="00C865BE">
              <w:rPr>
                <w:color w:val="000000"/>
                <w:sz w:val="22"/>
              </w:rPr>
              <w:t xml:space="preserve">Годовой отпуск тепловой </w:t>
            </w:r>
            <w:r w:rsidR="00EC4913" w:rsidRPr="00B22CB3">
              <w:rPr>
                <w:color w:val="000000"/>
                <w:sz w:val="22"/>
              </w:rPr>
              <w:t>энергии потребителям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C865BE" w:rsidRDefault="00C865BE" w:rsidP="00140A3D">
            <w:pPr>
              <w:jc w:val="both"/>
              <w:rPr>
                <w:color w:val="000000"/>
              </w:rPr>
            </w:pPr>
            <w:r w:rsidRPr="00C865BE">
              <w:rPr>
                <w:color w:val="000000"/>
                <w:sz w:val="22"/>
              </w:rPr>
              <w:t>тыс. Гкал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C865BE" w:rsidRDefault="00C865BE" w:rsidP="00140A3D">
            <w:pPr>
              <w:jc w:val="both"/>
              <w:rPr>
                <w:color w:val="000000"/>
              </w:rPr>
            </w:pPr>
            <w:r w:rsidRPr="00C865BE">
              <w:rPr>
                <w:color w:val="000000"/>
                <w:sz w:val="22"/>
              </w:rPr>
              <w:t>111,08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C865BE" w:rsidRDefault="00C865BE" w:rsidP="00140A3D">
            <w:pPr>
              <w:jc w:val="both"/>
              <w:rPr>
                <w:color w:val="000000"/>
              </w:rPr>
            </w:pPr>
            <w:r w:rsidRPr="00C865BE">
              <w:rPr>
                <w:color w:val="000000"/>
                <w:sz w:val="22"/>
              </w:rPr>
              <w:t>25,98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C865BE" w:rsidRDefault="00C865BE" w:rsidP="00140A3D">
            <w:pPr>
              <w:jc w:val="both"/>
              <w:rPr>
                <w:color w:val="000000"/>
              </w:rPr>
            </w:pPr>
            <w:r w:rsidRPr="00C865BE">
              <w:rPr>
                <w:color w:val="000000"/>
                <w:sz w:val="22"/>
              </w:rPr>
              <w:t>137,06</w:t>
            </w:r>
          </w:p>
        </w:tc>
      </w:tr>
      <w:tr w:rsidR="00EC4913" w:rsidRPr="00B22CB3" w:rsidTr="00B22CB3">
        <w:trPr>
          <w:trHeight w:val="315"/>
        </w:trPr>
        <w:tc>
          <w:tcPr>
            <w:tcW w:w="3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5BE" w:rsidRPr="00C865BE" w:rsidRDefault="005C25AD" w:rsidP="00140A3D">
            <w:pPr>
              <w:rPr>
                <w:color w:val="000000"/>
              </w:rPr>
            </w:pPr>
            <w:r>
              <w:rPr>
                <w:bCs/>
                <w:color w:val="000000"/>
                <w:sz w:val="22"/>
              </w:rPr>
              <w:t>Годовой о</w:t>
            </w:r>
            <w:r w:rsidR="00C865BE" w:rsidRPr="00C865BE">
              <w:rPr>
                <w:bCs/>
                <w:color w:val="000000"/>
                <w:sz w:val="22"/>
              </w:rPr>
              <w:t>тпуск электроэнергии потребителям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C865BE" w:rsidRDefault="00C865BE" w:rsidP="00140A3D">
            <w:pPr>
              <w:jc w:val="both"/>
              <w:rPr>
                <w:color w:val="000000"/>
              </w:rPr>
            </w:pPr>
            <w:r w:rsidRPr="00C865BE">
              <w:rPr>
                <w:bCs/>
                <w:color w:val="000000"/>
                <w:sz w:val="22"/>
              </w:rPr>
              <w:t>млн. кВт</w:t>
            </w:r>
            <w:r w:rsidR="00081CF8">
              <w:rPr>
                <w:color w:val="000000"/>
                <w:sz w:val="22"/>
              </w:rPr>
              <w:t>·</w:t>
            </w:r>
            <w:r w:rsidRPr="00C865BE">
              <w:rPr>
                <w:color w:val="000000"/>
                <w:sz w:val="22"/>
              </w:rPr>
              <w:t>ч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C865BE" w:rsidRDefault="00C865BE" w:rsidP="00140A3D">
            <w:pPr>
              <w:jc w:val="both"/>
              <w:rPr>
                <w:color w:val="000000"/>
              </w:rPr>
            </w:pPr>
            <w:r w:rsidRPr="00C865BE">
              <w:rPr>
                <w:snapToGrid w:val="0"/>
                <w:color w:val="000000"/>
                <w:sz w:val="22"/>
              </w:rPr>
              <w:t>158,149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C865BE" w:rsidRDefault="00C865BE" w:rsidP="00140A3D">
            <w:pPr>
              <w:jc w:val="both"/>
              <w:rPr>
                <w:color w:val="000000"/>
              </w:rPr>
            </w:pPr>
            <w:r w:rsidRPr="00C865BE">
              <w:rPr>
                <w:snapToGrid w:val="0"/>
                <w:color w:val="000000"/>
                <w:sz w:val="22"/>
              </w:rPr>
              <w:t>33,604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C865BE" w:rsidRDefault="00C865BE" w:rsidP="00140A3D">
            <w:pPr>
              <w:jc w:val="both"/>
              <w:rPr>
                <w:color w:val="000000"/>
              </w:rPr>
            </w:pPr>
            <w:r w:rsidRPr="00C865BE">
              <w:rPr>
                <w:bCs/>
                <w:color w:val="000000"/>
                <w:sz w:val="22"/>
              </w:rPr>
              <w:t>191,753</w:t>
            </w:r>
          </w:p>
        </w:tc>
      </w:tr>
      <w:tr w:rsidR="00EC4913" w:rsidRPr="00B22CB3" w:rsidTr="00B22CB3">
        <w:trPr>
          <w:trHeight w:val="315"/>
        </w:trPr>
        <w:tc>
          <w:tcPr>
            <w:tcW w:w="3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5BE" w:rsidRPr="00C865BE" w:rsidRDefault="00C865BE" w:rsidP="00140A3D">
            <w:pPr>
              <w:jc w:val="both"/>
              <w:rPr>
                <w:color w:val="000000"/>
              </w:rPr>
            </w:pPr>
            <w:r w:rsidRPr="00C865BE">
              <w:rPr>
                <w:bCs/>
                <w:color w:val="000000"/>
                <w:sz w:val="22"/>
              </w:rPr>
              <w:t>Годовой суммарный расход топлива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C865BE" w:rsidRDefault="00C865BE" w:rsidP="00140A3D">
            <w:pPr>
              <w:jc w:val="both"/>
              <w:rPr>
                <w:color w:val="000000"/>
              </w:rPr>
            </w:pPr>
            <w:r w:rsidRPr="00C865BE">
              <w:rPr>
                <w:bCs/>
                <w:color w:val="000000"/>
                <w:sz w:val="22"/>
              </w:rPr>
              <w:t>тыс. т у.т.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C865BE" w:rsidRDefault="00C865BE" w:rsidP="00140A3D">
            <w:pPr>
              <w:jc w:val="both"/>
              <w:rPr>
                <w:color w:val="000000"/>
              </w:rPr>
            </w:pPr>
            <w:r w:rsidRPr="00C865BE">
              <w:rPr>
                <w:color w:val="000000"/>
                <w:sz w:val="22"/>
              </w:rPr>
              <w:t>52,9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C865BE" w:rsidRDefault="00C865BE" w:rsidP="00140A3D">
            <w:pPr>
              <w:jc w:val="both"/>
              <w:rPr>
                <w:color w:val="000000"/>
              </w:rPr>
            </w:pPr>
            <w:r w:rsidRPr="00C865BE">
              <w:rPr>
                <w:color w:val="000000"/>
                <w:sz w:val="22"/>
              </w:rPr>
              <w:t>12,2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C865BE" w:rsidRDefault="00C865BE" w:rsidP="00140A3D">
            <w:pPr>
              <w:jc w:val="both"/>
              <w:rPr>
                <w:color w:val="000000"/>
              </w:rPr>
            </w:pPr>
            <w:r w:rsidRPr="00C865BE">
              <w:rPr>
                <w:bCs/>
                <w:color w:val="000000"/>
                <w:sz w:val="22"/>
              </w:rPr>
              <w:t>65,1</w:t>
            </w:r>
          </w:p>
        </w:tc>
      </w:tr>
      <w:tr w:rsidR="00EC4913" w:rsidRPr="00B22CB3" w:rsidTr="00B22CB3">
        <w:trPr>
          <w:trHeight w:val="315"/>
        </w:trPr>
        <w:tc>
          <w:tcPr>
            <w:tcW w:w="3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C865BE" w:rsidRDefault="00C865BE" w:rsidP="00140A3D">
            <w:pPr>
              <w:jc w:val="both"/>
              <w:rPr>
                <w:color w:val="000000"/>
              </w:rPr>
            </w:pPr>
            <w:r w:rsidRPr="00C865BE">
              <w:rPr>
                <w:bCs/>
                <w:color w:val="000000"/>
                <w:sz w:val="22"/>
              </w:rPr>
              <w:t>Годовой расход топлива на выработку электроэнергии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C865BE" w:rsidRDefault="00C865BE" w:rsidP="00140A3D">
            <w:pPr>
              <w:jc w:val="both"/>
              <w:rPr>
                <w:color w:val="000000"/>
              </w:rPr>
            </w:pPr>
            <w:r w:rsidRPr="00C865BE">
              <w:rPr>
                <w:bCs/>
                <w:color w:val="000000"/>
                <w:sz w:val="22"/>
              </w:rPr>
              <w:t>тыс. т у.т.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5BE" w:rsidRPr="00C865BE" w:rsidRDefault="00C865BE" w:rsidP="00140A3D">
            <w:pPr>
              <w:jc w:val="both"/>
              <w:rPr>
                <w:color w:val="000000"/>
              </w:rPr>
            </w:pPr>
            <w:r w:rsidRPr="00C865BE">
              <w:rPr>
                <w:color w:val="000000"/>
                <w:sz w:val="22"/>
              </w:rPr>
              <w:t>36,7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5BE" w:rsidRPr="00C865BE" w:rsidRDefault="00C865BE" w:rsidP="00140A3D">
            <w:pPr>
              <w:jc w:val="both"/>
              <w:rPr>
                <w:color w:val="000000"/>
              </w:rPr>
            </w:pPr>
            <w:r w:rsidRPr="00C865BE">
              <w:rPr>
                <w:color w:val="000000"/>
                <w:sz w:val="22"/>
              </w:rPr>
              <w:t>8,3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C865BE" w:rsidRDefault="00C865BE" w:rsidP="00140A3D">
            <w:pPr>
              <w:jc w:val="both"/>
              <w:rPr>
                <w:color w:val="000000"/>
              </w:rPr>
            </w:pPr>
            <w:r w:rsidRPr="00C865BE">
              <w:rPr>
                <w:color w:val="000000"/>
                <w:sz w:val="22"/>
              </w:rPr>
              <w:t>45</w:t>
            </w:r>
          </w:p>
        </w:tc>
      </w:tr>
      <w:tr w:rsidR="00EC4913" w:rsidRPr="00B22CB3" w:rsidTr="00B22CB3">
        <w:trPr>
          <w:trHeight w:val="315"/>
        </w:trPr>
        <w:tc>
          <w:tcPr>
            <w:tcW w:w="3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C865BE" w:rsidRDefault="00C865BE" w:rsidP="00140A3D">
            <w:pPr>
              <w:jc w:val="both"/>
              <w:rPr>
                <w:color w:val="000000"/>
              </w:rPr>
            </w:pPr>
            <w:r w:rsidRPr="00C865BE">
              <w:rPr>
                <w:bCs/>
                <w:color w:val="000000"/>
                <w:sz w:val="22"/>
              </w:rPr>
              <w:t>Годовой рас</w:t>
            </w:r>
            <w:r w:rsidR="005C25AD">
              <w:rPr>
                <w:bCs/>
                <w:color w:val="000000"/>
                <w:sz w:val="22"/>
              </w:rPr>
              <w:t xml:space="preserve">ход топлива на выработку </w:t>
            </w:r>
            <w:r w:rsidR="005C25AD" w:rsidRPr="00C865BE">
              <w:rPr>
                <w:color w:val="000000"/>
                <w:sz w:val="22"/>
              </w:rPr>
              <w:t xml:space="preserve">тепловой </w:t>
            </w:r>
            <w:r w:rsidR="005C25AD" w:rsidRPr="00B22CB3">
              <w:rPr>
                <w:color w:val="000000"/>
                <w:sz w:val="22"/>
              </w:rPr>
              <w:t>энергии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5BE" w:rsidRPr="00C865BE" w:rsidRDefault="00C865BE" w:rsidP="00140A3D">
            <w:pPr>
              <w:jc w:val="both"/>
              <w:rPr>
                <w:color w:val="000000"/>
              </w:rPr>
            </w:pPr>
            <w:r w:rsidRPr="00C865BE">
              <w:rPr>
                <w:color w:val="000000"/>
                <w:sz w:val="22"/>
              </w:rPr>
              <w:t>тыс. т у.т.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5BE" w:rsidRPr="00C865BE" w:rsidRDefault="00C865BE" w:rsidP="00140A3D">
            <w:pPr>
              <w:jc w:val="both"/>
              <w:rPr>
                <w:color w:val="000000"/>
              </w:rPr>
            </w:pPr>
            <w:r w:rsidRPr="00C865BE">
              <w:rPr>
                <w:color w:val="000000"/>
                <w:sz w:val="22"/>
              </w:rPr>
              <w:t>16,196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5BE" w:rsidRPr="00C865BE" w:rsidRDefault="00C865BE" w:rsidP="00140A3D">
            <w:pPr>
              <w:jc w:val="both"/>
              <w:rPr>
                <w:color w:val="000000"/>
              </w:rPr>
            </w:pPr>
            <w:r w:rsidRPr="00C865BE">
              <w:rPr>
                <w:color w:val="000000"/>
                <w:sz w:val="22"/>
              </w:rPr>
              <w:t>3,904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C865BE" w:rsidRDefault="00C865BE" w:rsidP="00140A3D">
            <w:pPr>
              <w:jc w:val="both"/>
              <w:rPr>
                <w:color w:val="000000"/>
              </w:rPr>
            </w:pPr>
            <w:r w:rsidRPr="00C865BE">
              <w:rPr>
                <w:color w:val="000000"/>
                <w:sz w:val="22"/>
              </w:rPr>
              <w:t>20,1</w:t>
            </w:r>
          </w:p>
        </w:tc>
      </w:tr>
    </w:tbl>
    <w:p w:rsidR="00A23194" w:rsidRPr="00A23194" w:rsidRDefault="00A23194" w:rsidP="00140A3D">
      <w:pPr>
        <w:tabs>
          <w:tab w:val="left" w:pos="0"/>
        </w:tabs>
        <w:ind w:right="-57" w:firstLine="567"/>
        <w:jc w:val="both"/>
      </w:pPr>
    </w:p>
    <w:p w:rsidR="003651A7" w:rsidRDefault="00C865BE" w:rsidP="00140A3D">
      <w:pPr>
        <w:ind w:firstLine="708"/>
        <w:jc w:val="both"/>
      </w:pPr>
      <w:r>
        <w:t xml:space="preserve"> </w:t>
      </w:r>
      <w:r w:rsidR="00EC4913">
        <w:t>И</w:t>
      </w:r>
      <w:r w:rsidR="004A41CF">
        <w:t>з таблиц</w:t>
      </w:r>
      <w:r>
        <w:t xml:space="preserve"> 4.4</w:t>
      </w:r>
      <w:r w:rsidR="004A41CF">
        <w:t xml:space="preserve"> и 4.5</w:t>
      </w:r>
      <w:r w:rsidR="00A53899">
        <w:t xml:space="preserve"> </w:t>
      </w:r>
      <w:r w:rsidR="00EC4913">
        <w:t xml:space="preserve">видно, что </w:t>
      </w:r>
      <w:r>
        <w:t>суммарный отпуск электроэнергии в год покрывает нужды предприятия.</w:t>
      </w:r>
      <w:r w:rsidR="00D0090E" w:rsidRPr="00D0090E">
        <w:t xml:space="preserve"> </w:t>
      </w:r>
      <w:r w:rsidR="00D0090E">
        <w:t xml:space="preserve">Таким образом, данная мини ТЭЦ, позволит полностью отказаться от закупок энергоресурсов. </w:t>
      </w:r>
      <w:r>
        <w:t xml:space="preserve"> </w:t>
      </w:r>
      <w:r w:rsidR="003651A7">
        <w:t>Однако</w:t>
      </w:r>
      <w:r w:rsidR="004A41CF">
        <w:t>,</w:t>
      </w:r>
      <w:r w:rsidR="003651A7">
        <w:t xml:space="preserve"> данные мощности н</w:t>
      </w:r>
      <w:r w:rsidR="004A41CF">
        <w:t>еобходимо вводить поэтапно. Так, согласно</w:t>
      </w:r>
      <w:r w:rsidR="003651A7">
        <w:t xml:space="preserve"> технической документации</w:t>
      </w:r>
      <w:r w:rsidR="00D0090E">
        <w:t xml:space="preserve"> </w:t>
      </w:r>
      <w:r w:rsidR="005C25AD">
        <w:t>строительство</w:t>
      </w:r>
      <w:r w:rsidR="003651A7">
        <w:t xml:space="preserve"> мини ТЭЦ занимает 6 месяцев, а время выхода на проектную мощность один год.</w:t>
      </w:r>
      <w:r w:rsidR="005C25AD">
        <w:t xml:space="preserve"> В первый год своей работы мини ТЭЦ загружена на 40%, так как половина года уходит на строительство, а так же месяц уходит на окончательную наладку оборудования. В дальнейшем производство энергии выходит на плановый уровень.</w:t>
      </w:r>
      <w:r w:rsidR="003651A7">
        <w:t xml:space="preserve"> Производитель предоставил следующие данные по прогнозным значениям объемов отпуска энергии. </w:t>
      </w:r>
    </w:p>
    <w:p w:rsidR="004A41CF" w:rsidRDefault="004A41CF" w:rsidP="00140A3D">
      <w:pPr>
        <w:ind w:firstLine="708"/>
        <w:jc w:val="both"/>
      </w:pPr>
    </w:p>
    <w:p w:rsidR="004A41CF" w:rsidRDefault="00801DA8" w:rsidP="00140A3D">
      <w:pPr>
        <w:ind w:firstLine="708"/>
        <w:jc w:val="both"/>
      </w:pPr>
      <w:r>
        <w:t>Таблица 4.6</w:t>
      </w:r>
      <w:r w:rsidR="00222A97">
        <w:t xml:space="preserve"> – </w:t>
      </w:r>
      <w:r w:rsidR="00106E79">
        <w:t>Плановый объем производства</w:t>
      </w:r>
      <w:r w:rsidR="004A41CF">
        <w:t xml:space="preserve"> энергии на мини ТЭЦ</w:t>
      </w:r>
    </w:p>
    <w:tbl>
      <w:tblPr>
        <w:tblW w:w="8524" w:type="dxa"/>
        <w:tblInd w:w="108" w:type="dxa"/>
        <w:tblLook w:val="04A0" w:firstRow="1" w:lastRow="0" w:firstColumn="1" w:lastColumn="0" w:noHBand="0" w:noVBand="1"/>
      </w:tblPr>
      <w:tblGrid>
        <w:gridCol w:w="5374"/>
        <w:gridCol w:w="1050"/>
        <w:gridCol w:w="1050"/>
        <w:gridCol w:w="1050"/>
      </w:tblGrid>
      <w:tr w:rsidR="003651A7" w:rsidRPr="003651A7" w:rsidTr="004A41CF">
        <w:trPr>
          <w:trHeight w:val="300"/>
        </w:trPr>
        <w:tc>
          <w:tcPr>
            <w:tcW w:w="5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1A7" w:rsidRPr="003651A7" w:rsidRDefault="003651A7" w:rsidP="00140A3D">
            <w:pPr>
              <w:rPr>
                <w:color w:val="000000"/>
              </w:rPr>
            </w:pPr>
            <w:r w:rsidRPr="003651A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1A7" w:rsidRPr="003651A7" w:rsidRDefault="003651A7" w:rsidP="00140A3D">
            <w:pPr>
              <w:rPr>
                <w:color w:val="000000"/>
              </w:rPr>
            </w:pPr>
            <w:r w:rsidRPr="003651A7">
              <w:rPr>
                <w:color w:val="000000"/>
                <w:sz w:val="22"/>
                <w:szCs w:val="22"/>
              </w:rPr>
              <w:t>1 год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1A7" w:rsidRPr="003651A7" w:rsidRDefault="003651A7" w:rsidP="00140A3D">
            <w:pPr>
              <w:rPr>
                <w:color w:val="000000"/>
              </w:rPr>
            </w:pPr>
            <w:r w:rsidRPr="003651A7">
              <w:rPr>
                <w:color w:val="000000"/>
                <w:sz w:val="22"/>
                <w:szCs w:val="22"/>
              </w:rPr>
              <w:t>2 год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1A7" w:rsidRPr="003651A7" w:rsidRDefault="003651A7" w:rsidP="00140A3D">
            <w:pPr>
              <w:rPr>
                <w:color w:val="000000"/>
              </w:rPr>
            </w:pPr>
            <w:r w:rsidRPr="003651A7">
              <w:rPr>
                <w:color w:val="000000"/>
                <w:sz w:val="22"/>
                <w:szCs w:val="22"/>
              </w:rPr>
              <w:t>3 год</w:t>
            </w:r>
          </w:p>
        </w:tc>
      </w:tr>
      <w:tr w:rsidR="003651A7" w:rsidRPr="003651A7" w:rsidTr="004A41CF">
        <w:trPr>
          <w:trHeight w:val="315"/>
        </w:trPr>
        <w:tc>
          <w:tcPr>
            <w:tcW w:w="5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1A7" w:rsidRPr="003651A7" w:rsidRDefault="003651A7" w:rsidP="00140A3D">
            <w:pPr>
              <w:rPr>
                <w:color w:val="000000"/>
              </w:rPr>
            </w:pPr>
            <w:r w:rsidRPr="003651A7">
              <w:rPr>
                <w:color w:val="000000"/>
              </w:rPr>
              <w:t>Годовой отпуск тепловой энергии  потребителям</w:t>
            </w:r>
            <w:r w:rsidR="006337DA">
              <w:rPr>
                <w:color w:val="000000"/>
              </w:rPr>
              <w:t xml:space="preserve">, </w:t>
            </w:r>
            <w:r w:rsidR="006337DA" w:rsidRPr="00C865BE">
              <w:rPr>
                <w:color w:val="000000"/>
                <w:sz w:val="22"/>
              </w:rPr>
              <w:t>тыс. Гкал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1A7" w:rsidRPr="003651A7" w:rsidRDefault="003651A7" w:rsidP="00140A3D">
            <w:pPr>
              <w:jc w:val="right"/>
              <w:rPr>
                <w:color w:val="000000"/>
              </w:rPr>
            </w:pPr>
            <w:r w:rsidRPr="003651A7">
              <w:rPr>
                <w:color w:val="000000"/>
                <w:sz w:val="22"/>
                <w:szCs w:val="22"/>
              </w:rPr>
              <w:t>54,824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1A7" w:rsidRPr="003651A7" w:rsidRDefault="003651A7" w:rsidP="00140A3D">
            <w:pPr>
              <w:jc w:val="right"/>
              <w:rPr>
                <w:color w:val="000000"/>
              </w:rPr>
            </w:pPr>
            <w:r w:rsidRPr="003651A7">
              <w:rPr>
                <w:color w:val="000000"/>
                <w:sz w:val="22"/>
                <w:szCs w:val="22"/>
              </w:rPr>
              <w:t>137,06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1A7" w:rsidRPr="003651A7" w:rsidRDefault="003651A7" w:rsidP="00140A3D">
            <w:pPr>
              <w:jc w:val="right"/>
              <w:rPr>
                <w:color w:val="000000"/>
              </w:rPr>
            </w:pPr>
            <w:r w:rsidRPr="003651A7">
              <w:rPr>
                <w:color w:val="000000"/>
                <w:sz w:val="22"/>
                <w:szCs w:val="22"/>
              </w:rPr>
              <w:t>137,06</w:t>
            </w:r>
          </w:p>
        </w:tc>
      </w:tr>
      <w:tr w:rsidR="003651A7" w:rsidRPr="003651A7" w:rsidTr="004A41CF">
        <w:trPr>
          <w:trHeight w:val="315"/>
        </w:trPr>
        <w:tc>
          <w:tcPr>
            <w:tcW w:w="5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1A7" w:rsidRPr="003651A7" w:rsidRDefault="003651A7" w:rsidP="00140A3D">
            <w:pPr>
              <w:rPr>
                <w:color w:val="000000"/>
              </w:rPr>
            </w:pPr>
            <w:r w:rsidRPr="003651A7">
              <w:rPr>
                <w:bCs/>
                <w:color w:val="000000"/>
              </w:rPr>
              <w:t>Отпуск электроэнергии потребителям</w:t>
            </w:r>
            <w:r w:rsidR="006337DA">
              <w:rPr>
                <w:bCs/>
                <w:color w:val="000000"/>
              </w:rPr>
              <w:t xml:space="preserve">, </w:t>
            </w:r>
            <w:r w:rsidR="006337DA" w:rsidRPr="00C865BE">
              <w:rPr>
                <w:bCs/>
                <w:color w:val="000000"/>
                <w:sz w:val="22"/>
              </w:rPr>
              <w:t>млн. кВт</w:t>
            </w:r>
            <w:r w:rsidR="00081CF8">
              <w:rPr>
                <w:color w:val="000000"/>
                <w:sz w:val="22"/>
              </w:rPr>
              <w:t>·</w:t>
            </w:r>
            <w:r w:rsidR="006337DA" w:rsidRPr="00C865BE">
              <w:rPr>
                <w:color w:val="000000"/>
                <w:sz w:val="22"/>
              </w:rPr>
              <w:t>ч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1A7" w:rsidRPr="003651A7" w:rsidRDefault="003651A7" w:rsidP="00140A3D">
            <w:pPr>
              <w:jc w:val="right"/>
              <w:rPr>
                <w:color w:val="000000"/>
              </w:rPr>
            </w:pPr>
            <w:r w:rsidRPr="003651A7">
              <w:rPr>
                <w:color w:val="000000"/>
                <w:sz w:val="22"/>
                <w:szCs w:val="22"/>
              </w:rPr>
              <w:t>76,7012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1A7" w:rsidRPr="003651A7" w:rsidRDefault="003651A7" w:rsidP="00140A3D">
            <w:pPr>
              <w:jc w:val="right"/>
              <w:rPr>
                <w:color w:val="000000"/>
              </w:rPr>
            </w:pPr>
            <w:r w:rsidRPr="003651A7">
              <w:rPr>
                <w:bCs/>
                <w:color w:val="000000"/>
                <w:sz w:val="22"/>
                <w:szCs w:val="22"/>
              </w:rPr>
              <w:t>191,753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1A7" w:rsidRPr="003651A7" w:rsidRDefault="003651A7" w:rsidP="00140A3D">
            <w:pPr>
              <w:jc w:val="right"/>
              <w:rPr>
                <w:color w:val="000000"/>
              </w:rPr>
            </w:pPr>
            <w:r w:rsidRPr="003651A7">
              <w:rPr>
                <w:bCs/>
                <w:color w:val="000000"/>
                <w:sz w:val="22"/>
                <w:szCs w:val="22"/>
              </w:rPr>
              <w:t>191,753</w:t>
            </w:r>
          </w:p>
        </w:tc>
      </w:tr>
    </w:tbl>
    <w:p w:rsidR="003651A7" w:rsidRDefault="003651A7" w:rsidP="00140A3D">
      <w:pPr>
        <w:ind w:firstLine="708"/>
        <w:jc w:val="both"/>
      </w:pPr>
    </w:p>
    <w:p w:rsidR="004A41CF" w:rsidRPr="00633E5B" w:rsidRDefault="004A41CF" w:rsidP="00140A3D">
      <w:pPr>
        <w:ind w:firstLine="708"/>
        <w:jc w:val="both"/>
      </w:pPr>
      <w:r>
        <w:t xml:space="preserve">Из таблицы видно, что на </w:t>
      </w:r>
      <w:r w:rsidR="00801DA8">
        <w:t>прогнозируемый отпуск</w:t>
      </w:r>
      <w:r>
        <w:t xml:space="preserve"> станция выходит на второй год работы.</w:t>
      </w:r>
    </w:p>
    <w:p w:rsidR="00255BCD" w:rsidRDefault="00255BCD" w:rsidP="00140A3D">
      <w:pPr>
        <w:jc w:val="center"/>
        <w:rPr>
          <w:i/>
          <w:sz w:val="28"/>
        </w:rPr>
      </w:pPr>
    </w:p>
    <w:p w:rsidR="00B12F3D" w:rsidRDefault="00B12F3D" w:rsidP="00140A3D">
      <w:pPr>
        <w:jc w:val="center"/>
        <w:rPr>
          <w:i/>
          <w:sz w:val="28"/>
        </w:rPr>
      </w:pPr>
    </w:p>
    <w:p w:rsidR="006F0D72" w:rsidRPr="00002D95" w:rsidRDefault="006F0D72" w:rsidP="00140A3D">
      <w:pPr>
        <w:jc w:val="center"/>
        <w:rPr>
          <w:i/>
          <w:sz w:val="28"/>
        </w:rPr>
      </w:pPr>
    </w:p>
    <w:p w:rsidR="00201E26" w:rsidRPr="00002D95" w:rsidRDefault="00C0249D" w:rsidP="00140A3D">
      <w:pPr>
        <w:pStyle w:val="Heading2"/>
        <w:numPr>
          <w:ilvl w:val="0"/>
          <w:numId w:val="0"/>
        </w:numPr>
        <w:spacing w:line="240" w:lineRule="auto"/>
        <w:jc w:val="center"/>
        <w:rPr>
          <w:rFonts w:ascii="Times New Roman" w:hAnsi="Times New Roman"/>
          <w:b w:val="0"/>
          <w:i w:val="0"/>
          <w:sz w:val="28"/>
        </w:rPr>
      </w:pPr>
      <w:r>
        <w:rPr>
          <w:rFonts w:ascii="Times New Roman" w:hAnsi="Times New Roman"/>
          <w:b w:val="0"/>
          <w:i w:val="0"/>
          <w:sz w:val="28"/>
        </w:rPr>
        <w:lastRenderedPageBreak/>
        <w:t>4.2</w:t>
      </w:r>
      <w:r w:rsidR="00002D95" w:rsidRPr="00002D95">
        <w:rPr>
          <w:rFonts w:ascii="Times New Roman" w:hAnsi="Times New Roman"/>
          <w:b w:val="0"/>
          <w:i w:val="0"/>
          <w:sz w:val="28"/>
        </w:rPr>
        <w:t xml:space="preserve"> </w:t>
      </w:r>
      <w:r w:rsidR="00B56CE1">
        <w:rPr>
          <w:rFonts w:ascii="Times New Roman" w:hAnsi="Times New Roman"/>
          <w:b w:val="0"/>
          <w:i w:val="0"/>
          <w:sz w:val="28"/>
        </w:rPr>
        <w:t>ПРОГНОЗ</w:t>
      </w:r>
      <w:r w:rsidR="00002D95" w:rsidRPr="00002D95">
        <w:rPr>
          <w:rFonts w:ascii="Times New Roman" w:hAnsi="Times New Roman"/>
          <w:b w:val="0"/>
          <w:i w:val="0"/>
          <w:sz w:val="28"/>
        </w:rPr>
        <w:t xml:space="preserve"> </w:t>
      </w:r>
      <w:r w:rsidR="00204098">
        <w:rPr>
          <w:rFonts w:ascii="Times New Roman" w:hAnsi="Times New Roman"/>
          <w:b w:val="0"/>
          <w:i w:val="0"/>
          <w:sz w:val="28"/>
        </w:rPr>
        <w:t>ПОТРЕБЛЕНИЯ</w:t>
      </w:r>
      <w:r w:rsidR="006337DA">
        <w:rPr>
          <w:rFonts w:ascii="Times New Roman" w:hAnsi="Times New Roman"/>
          <w:b w:val="0"/>
          <w:i w:val="0"/>
          <w:sz w:val="28"/>
        </w:rPr>
        <w:t xml:space="preserve"> ЭНЕРГИИ </w:t>
      </w:r>
      <w:r w:rsidR="006337DA" w:rsidRPr="006337DA">
        <w:rPr>
          <w:rFonts w:ascii="Times New Roman" w:hAnsi="Times New Roman"/>
          <w:b w:val="0"/>
          <w:i w:val="0"/>
          <w:sz w:val="28"/>
        </w:rPr>
        <w:t>ОАО «СВЕТЛОГОРСКХИМВОЛОКНО»</w:t>
      </w:r>
    </w:p>
    <w:p w:rsidR="00633E5B" w:rsidRPr="00CC1359" w:rsidRDefault="00633E5B" w:rsidP="00140A3D">
      <w:pPr>
        <w:ind w:firstLine="708"/>
        <w:jc w:val="both"/>
      </w:pPr>
      <w:r w:rsidRPr="00CC1359">
        <w:t>ОАО «СветлогорскХимволокно» – предприятие со значительным потреблением топливно-энергетических ресурсов (далее – ТЭР).</w:t>
      </w:r>
      <w:r w:rsidR="00204098">
        <w:t xml:space="preserve"> </w:t>
      </w:r>
      <w:r w:rsidR="000F4326">
        <w:t>Данные о</w:t>
      </w:r>
      <w:r w:rsidR="005708FF">
        <w:t xml:space="preserve"> </w:t>
      </w:r>
      <w:r w:rsidR="000F4326">
        <w:t>потреблении энергии взяты из отчета главного энергетика</w:t>
      </w:r>
      <w:r w:rsidR="00104F01">
        <w:t>.</w:t>
      </w:r>
    </w:p>
    <w:p w:rsidR="00633E5B" w:rsidRPr="00CC1359" w:rsidRDefault="00633E5B" w:rsidP="00140A3D">
      <w:pPr>
        <w:ind w:firstLine="540"/>
        <w:jc w:val="both"/>
      </w:pPr>
      <w:r w:rsidRPr="000F4326">
        <w:t>Потребление ТЭР в ОАО «СветлогорскХимволокно»</w:t>
      </w:r>
      <w:r w:rsidRPr="00CC1359">
        <w:t xml:space="preserve"> распределяется следующим образом (по данным </w:t>
      </w:r>
      <w:smartTag w:uri="urn:schemas-microsoft-com:office:smarttags" w:element="metricconverter">
        <w:smartTagPr>
          <w:attr w:name="ProductID" w:val="2012 г"/>
        </w:smartTagPr>
        <w:r w:rsidRPr="00CC1359">
          <w:t>2012 г</w:t>
        </w:r>
      </w:smartTag>
      <w:r w:rsidRPr="00CC1359">
        <w:t>.) (рисунок</w:t>
      </w:r>
      <w:r>
        <w:t xml:space="preserve"> 4</w:t>
      </w:r>
      <w:r w:rsidRPr="00CC1359">
        <w:t>.</w:t>
      </w:r>
      <w:r w:rsidR="000F4326">
        <w:t>6</w:t>
      </w:r>
      <w:r w:rsidRPr="00CC1359">
        <w:t xml:space="preserve">): </w:t>
      </w:r>
    </w:p>
    <w:p w:rsidR="00633E5B" w:rsidRPr="00CC1359" w:rsidRDefault="00633E5B" w:rsidP="00140A3D">
      <w:pPr>
        <w:ind w:firstLine="540"/>
        <w:jc w:val="both"/>
      </w:pPr>
      <w:r w:rsidRPr="00CC1359">
        <w:t xml:space="preserve">- электроэнергия – 67 процентов, </w:t>
      </w:r>
    </w:p>
    <w:p w:rsidR="00633E5B" w:rsidRPr="00CC1359" w:rsidRDefault="00633E5B" w:rsidP="00140A3D">
      <w:pPr>
        <w:ind w:firstLine="540"/>
        <w:jc w:val="both"/>
      </w:pPr>
      <w:r w:rsidRPr="00CC1359">
        <w:t xml:space="preserve">- тепло – 32,8 процента, </w:t>
      </w:r>
    </w:p>
    <w:p w:rsidR="00633E5B" w:rsidRPr="00CC1359" w:rsidRDefault="00633E5B" w:rsidP="00140A3D">
      <w:pPr>
        <w:ind w:firstLine="540"/>
        <w:jc w:val="both"/>
      </w:pPr>
      <w:r w:rsidRPr="00CC1359">
        <w:t xml:space="preserve">- </w:t>
      </w:r>
      <w:r w:rsidR="000F4326">
        <w:t>газ</w:t>
      </w:r>
      <w:r w:rsidRPr="00CC1359">
        <w:t xml:space="preserve"> – 0,2 процента. </w:t>
      </w:r>
    </w:p>
    <w:p w:rsidR="00633E5B" w:rsidRPr="00CC1359" w:rsidRDefault="00633E5B" w:rsidP="00140A3D">
      <w:pPr>
        <w:ind w:firstLine="540"/>
        <w:jc w:val="both"/>
      </w:pPr>
    </w:p>
    <w:p w:rsidR="00633E5B" w:rsidRPr="00CC1359" w:rsidRDefault="00633E5B" w:rsidP="00140A3D">
      <w:pPr>
        <w:jc w:val="both"/>
      </w:pPr>
      <w:r w:rsidRPr="00CC1359">
        <w:rPr>
          <w:noProof/>
          <w:lang w:val="en-US" w:eastAsia="en-US"/>
        </w:rPr>
        <w:drawing>
          <wp:inline distT="0" distB="0" distL="0" distR="0">
            <wp:extent cx="6088280" cy="2743200"/>
            <wp:effectExtent l="0" t="0" r="0" b="0"/>
            <wp:docPr id="14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039" cy="2765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D95" w:rsidRDefault="00002D95" w:rsidP="00140A3D">
      <w:pPr>
        <w:ind w:left="900" w:hanging="360"/>
      </w:pPr>
    </w:p>
    <w:p w:rsidR="00633E5B" w:rsidRPr="00CC1359" w:rsidRDefault="00633E5B" w:rsidP="00140A3D">
      <w:pPr>
        <w:ind w:left="900" w:hanging="360"/>
      </w:pPr>
      <w:r>
        <w:t>Рисунок 4</w:t>
      </w:r>
      <w:r w:rsidRPr="00CC1359">
        <w:t>.</w:t>
      </w:r>
      <w:r w:rsidR="00222A97">
        <w:t xml:space="preserve">4- </w:t>
      </w:r>
      <w:r w:rsidRPr="00CC1359">
        <w:t xml:space="preserve"> Баланс потребления энергоресурсов в 2012 году</w:t>
      </w:r>
    </w:p>
    <w:p w:rsidR="00633E5B" w:rsidRPr="00CC1359" w:rsidRDefault="00633E5B" w:rsidP="00140A3D">
      <w:pPr>
        <w:ind w:left="900" w:hanging="360"/>
        <w:jc w:val="center"/>
      </w:pPr>
    </w:p>
    <w:p w:rsidR="00633E5B" w:rsidRPr="00CC1359" w:rsidRDefault="00633E5B" w:rsidP="00140A3D">
      <w:pPr>
        <w:ind w:firstLine="540"/>
        <w:jc w:val="both"/>
      </w:pPr>
      <w:r w:rsidRPr="00CC1359">
        <w:t xml:space="preserve">В том числе доля потребления </w:t>
      </w:r>
      <w:r w:rsidR="00D86095">
        <w:t>топливно-энергетических ресурсов</w:t>
      </w:r>
      <w:r w:rsidRPr="00CC1359">
        <w:t xml:space="preserve"> в целом по организации </w:t>
      </w:r>
      <w:r w:rsidRPr="000F4326">
        <w:t xml:space="preserve">на </w:t>
      </w:r>
      <w:r w:rsidR="00104F01">
        <w:t>осуществление технологических процессов</w:t>
      </w:r>
      <w:r w:rsidRPr="00CC1359">
        <w:t xml:space="preserve"> составляет:  </w:t>
      </w:r>
    </w:p>
    <w:p w:rsidR="00633E5B" w:rsidRPr="00CC1359" w:rsidRDefault="00633E5B" w:rsidP="00140A3D">
      <w:pPr>
        <w:ind w:left="540"/>
        <w:jc w:val="both"/>
      </w:pPr>
      <w:r w:rsidRPr="00CC1359">
        <w:t xml:space="preserve">- электроэнергии </w:t>
      </w:r>
      <w:r w:rsidR="00204098">
        <w:t xml:space="preserve"> </w:t>
      </w:r>
      <w:r w:rsidRPr="00CC1359">
        <w:t xml:space="preserve">90 процентов; </w:t>
      </w:r>
    </w:p>
    <w:p w:rsidR="00104F01" w:rsidRDefault="001E78D7" w:rsidP="00140A3D">
      <w:pPr>
        <w:ind w:left="540"/>
        <w:jc w:val="both"/>
      </w:pPr>
      <w:r>
        <w:t>- теплоэнергии – 73 процента;</w:t>
      </w:r>
    </w:p>
    <w:p w:rsidR="00633E5B" w:rsidRPr="00CC1359" w:rsidRDefault="00633E5B" w:rsidP="00140A3D">
      <w:pPr>
        <w:ind w:left="-360" w:firstLine="900"/>
        <w:jc w:val="both"/>
      </w:pPr>
      <w:r w:rsidRPr="00CC1359">
        <w:t>Наибольший удельный вес в обобщенных энергетических затратах предприятия составляет электрическая энергия. Электрическая энергия используется на технологические нужды, освещение, вентиляцию и вспомогательные нужды предприятия.</w:t>
      </w:r>
    </w:p>
    <w:p w:rsidR="001E78D7" w:rsidRDefault="001E78D7" w:rsidP="00140A3D">
      <w:pPr>
        <w:ind w:left="-360"/>
        <w:jc w:val="both"/>
      </w:pPr>
    </w:p>
    <w:p w:rsidR="00633E5B" w:rsidRPr="00CC1359" w:rsidRDefault="001E78D7" w:rsidP="00140A3D">
      <w:pPr>
        <w:ind w:left="-360" w:firstLine="360"/>
        <w:jc w:val="both"/>
        <w:rPr>
          <w:color w:val="000000"/>
        </w:rPr>
      </w:pPr>
      <w:r>
        <w:tab/>
      </w:r>
      <w:r w:rsidR="00633E5B" w:rsidRPr="00CC1359">
        <w:t xml:space="preserve">Баланс потребления электроэнергии за 2011 год представлен в таблице </w:t>
      </w:r>
      <w:r w:rsidR="00633E5B">
        <w:t>4.</w:t>
      </w:r>
      <w:r w:rsidR="00222A97">
        <w:t>7</w:t>
      </w:r>
      <w:r w:rsidR="00633E5B" w:rsidRPr="00CC1359">
        <w:t xml:space="preserve">. </w:t>
      </w:r>
    </w:p>
    <w:p w:rsidR="001E78D7" w:rsidRDefault="001E78D7" w:rsidP="00140A3D">
      <w:pPr>
        <w:pStyle w:val="12"/>
        <w:ind w:firstLine="708"/>
        <w:rPr>
          <w:rFonts w:ascii="Times New Roman" w:hAnsi="Times New Roman"/>
          <w:sz w:val="24"/>
          <w:szCs w:val="24"/>
        </w:rPr>
      </w:pPr>
    </w:p>
    <w:p w:rsidR="00633E5B" w:rsidRPr="00CC1359" w:rsidRDefault="00633E5B" w:rsidP="00140A3D">
      <w:pPr>
        <w:pStyle w:val="12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4</w:t>
      </w:r>
      <w:r w:rsidRPr="00CC1359">
        <w:rPr>
          <w:rFonts w:ascii="Times New Roman" w:hAnsi="Times New Roman"/>
          <w:sz w:val="24"/>
          <w:szCs w:val="24"/>
        </w:rPr>
        <w:t>.</w:t>
      </w:r>
      <w:r w:rsidR="00222A97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CC1359">
        <w:rPr>
          <w:rFonts w:ascii="Times New Roman" w:hAnsi="Times New Roman"/>
          <w:sz w:val="24"/>
          <w:szCs w:val="24"/>
        </w:rPr>
        <w:t>Баланс потребления электроэнергии по направлениям использования  в 2011 году, тыс. кВт ч</w:t>
      </w:r>
    </w:p>
    <w:tbl>
      <w:tblPr>
        <w:tblW w:w="9392" w:type="dxa"/>
        <w:tblCellSpacing w:w="0" w:type="dxa"/>
        <w:tblInd w:w="-170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0"/>
        <w:gridCol w:w="1838"/>
        <w:gridCol w:w="1847"/>
        <w:gridCol w:w="1275"/>
        <w:gridCol w:w="1902"/>
      </w:tblGrid>
      <w:tr w:rsidR="00633E5B" w:rsidRPr="00002D95" w:rsidTr="00534AF6">
        <w:trPr>
          <w:trHeight w:val="240"/>
          <w:tblCellSpacing w:w="0" w:type="dxa"/>
        </w:trPr>
        <w:tc>
          <w:tcPr>
            <w:tcW w:w="2530" w:type="dxa"/>
            <w:vAlign w:val="center"/>
          </w:tcPr>
          <w:p w:rsidR="00633E5B" w:rsidRPr="00002D95" w:rsidRDefault="00633E5B" w:rsidP="00140A3D">
            <w:pPr>
              <w:jc w:val="center"/>
            </w:pPr>
            <w:r w:rsidRPr="00002D95">
              <w:rPr>
                <w:bCs/>
              </w:rPr>
              <w:t>Производства</w:t>
            </w:r>
          </w:p>
        </w:tc>
        <w:tc>
          <w:tcPr>
            <w:tcW w:w="1838" w:type="dxa"/>
            <w:vAlign w:val="center"/>
          </w:tcPr>
          <w:p w:rsidR="00633E5B" w:rsidRPr="00002D95" w:rsidRDefault="00633E5B" w:rsidP="00140A3D">
            <w:pPr>
              <w:jc w:val="center"/>
            </w:pPr>
            <w:r w:rsidRPr="00002D95">
              <w:rPr>
                <w:bCs/>
              </w:rPr>
              <w:t>Всего</w:t>
            </w:r>
          </w:p>
        </w:tc>
        <w:tc>
          <w:tcPr>
            <w:tcW w:w="1847" w:type="dxa"/>
            <w:vAlign w:val="center"/>
          </w:tcPr>
          <w:p w:rsidR="00633E5B" w:rsidRPr="00002D95" w:rsidRDefault="00633E5B" w:rsidP="00140A3D">
            <w:pPr>
              <w:jc w:val="center"/>
            </w:pPr>
            <w:r w:rsidRPr="00002D95">
              <w:rPr>
                <w:bCs/>
              </w:rPr>
              <w:t>Технология</w:t>
            </w:r>
          </w:p>
        </w:tc>
        <w:tc>
          <w:tcPr>
            <w:tcW w:w="1275" w:type="dxa"/>
            <w:vAlign w:val="center"/>
          </w:tcPr>
          <w:p w:rsidR="00633E5B" w:rsidRPr="00002D95" w:rsidRDefault="00633E5B" w:rsidP="00140A3D">
            <w:pPr>
              <w:jc w:val="center"/>
            </w:pPr>
            <w:r w:rsidRPr="00002D95">
              <w:rPr>
                <w:bCs/>
              </w:rPr>
              <w:t>Освещение</w:t>
            </w:r>
          </w:p>
        </w:tc>
        <w:tc>
          <w:tcPr>
            <w:tcW w:w="1902" w:type="dxa"/>
            <w:vAlign w:val="center"/>
          </w:tcPr>
          <w:p w:rsidR="00633E5B" w:rsidRPr="00002D95" w:rsidRDefault="00633E5B" w:rsidP="00140A3D">
            <w:pPr>
              <w:jc w:val="center"/>
            </w:pPr>
            <w:r w:rsidRPr="00002D95">
              <w:rPr>
                <w:bCs/>
              </w:rPr>
              <w:t>Вентиляция</w:t>
            </w:r>
          </w:p>
        </w:tc>
      </w:tr>
      <w:tr w:rsidR="00633E5B" w:rsidRPr="00002D95" w:rsidTr="00534AF6">
        <w:trPr>
          <w:trHeight w:val="240"/>
          <w:tblCellSpacing w:w="0" w:type="dxa"/>
        </w:trPr>
        <w:tc>
          <w:tcPr>
            <w:tcW w:w="2530" w:type="dxa"/>
            <w:vAlign w:val="bottom"/>
          </w:tcPr>
          <w:p w:rsidR="00633E5B" w:rsidRPr="00002D95" w:rsidRDefault="00633E5B" w:rsidP="00140A3D">
            <w:pPr>
              <w:jc w:val="center"/>
            </w:pPr>
            <w:r w:rsidRPr="00002D95">
              <w:t>ЗПТН</w:t>
            </w:r>
          </w:p>
        </w:tc>
        <w:tc>
          <w:tcPr>
            <w:tcW w:w="1838" w:type="dxa"/>
            <w:vAlign w:val="center"/>
          </w:tcPr>
          <w:p w:rsidR="00633E5B" w:rsidRPr="00002D95" w:rsidRDefault="00633E5B" w:rsidP="00140A3D">
            <w:pPr>
              <w:jc w:val="center"/>
            </w:pPr>
            <w:r w:rsidRPr="00002D95">
              <w:t>106 465</w:t>
            </w:r>
          </w:p>
        </w:tc>
        <w:tc>
          <w:tcPr>
            <w:tcW w:w="1847" w:type="dxa"/>
            <w:vAlign w:val="center"/>
          </w:tcPr>
          <w:p w:rsidR="00633E5B" w:rsidRPr="00002D95" w:rsidRDefault="00633E5B" w:rsidP="00140A3D">
            <w:pPr>
              <w:jc w:val="center"/>
            </w:pPr>
            <w:r w:rsidRPr="00002D95">
              <w:t>96 445</w:t>
            </w:r>
          </w:p>
        </w:tc>
        <w:tc>
          <w:tcPr>
            <w:tcW w:w="1275" w:type="dxa"/>
            <w:vAlign w:val="center"/>
          </w:tcPr>
          <w:p w:rsidR="00633E5B" w:rsidRPr="00002D95" w:rsidRDefault="00633E5B" w:rsidP="00140A3D">
            <w:pPr>
              <w:jc w:val="center"/>
            </w:pPr>
            <w:r w:rsidRPr="00002D95">
              <w:t>3 744</w:t>
            </w:r>
          </w:p>
        </w:tc>
        <w:tc>
          <w:tcPr>
            <w:tcW w:w="1902" w:type="dxa"/>
            <w:vAlign w:val="center"/>
          </w:tcPr>
          <w:p w:rsidR="00633E5B" w:rsidRPr="00002D95" w:rsidRDefault="00633E5B" w:rsidP="00140A3D">
            <w:pPr>
              <w:jc w:val="center"/>
            </w:pPr>
            <w:r w:rsidRPr="00002D95">
              <w:t>6 276</w:t>
            </w:r>
          </w:p>
        </w:tc>
      </w:tr>
      <w:tr w:rsidR="00633E5B" w:rsidRPr="00002D95" w:rsidTr="00534AF6">
        <w:trPr>
          <w:trHeight w:val="240"/>
          <w:tblCellSpacing w:w="0" w:type="dxa"/>
        </w:trPr>
        <w:tc>
          <w:tcPr>
            <w:tcW w:w="2530" w:type="dxa"/>
            <w:vAlign w:val="bottom"/>
          </w:tcPr>
          <w:p w:rsidR="00633E5B" w:rsidRPr="00002D95" w:rsidRDefault="00633E5B" w:rsidP="00140A3D">
            <w:pPr>
              <w:jc w:val="center"/>
            </w:pPr>
            <w:r w:rsidRPr="00002D95">
              <w:t>ТНП</w:t>
            </w:r>
          </w:p>
        </w:tc>
        <w:tc>
          <w:tcPr>
            <w:tcW w:w="1838" w:type="dxa"/>
            <w:vAlign w:val="center"/>
          </w:tcPr>
          <w:p w:rsidR="00633E5B" w:rsidRPr="00002D95" w:rsidRDefault="00633E5B" w:rsidP="00140A3D">
            <w:pPr>
              <w:jc w:val="center"/>
            </w:pPr>
            <w:r w:rsidRPr="00002D95">
              <w:t>1 800</w:t>
            </w:r>
          </w:p>
        </w:tc>
        <w:tc>
          <w:tcPr>
            <w:tcW w:w="1847" w:type="dxa"/>
            <w:vAlign w:val="center"/>
          </w:tcPr>
          <w:p w:rsidR="00633E5B" w:rsidRPr="00002D95" w:rsidRDefault="00633E5B" w:rsidP="00140A3D">
            <w:pPr>
              <w:jc w:val="center"/>
            </w:pPr>
            <w:r w:rsidRPr="00002D95">
              <w:t>1 128</w:t>
            </w:r>
          </w:p>
        </w:tc>
        <w:tc>
          <w:tcPr>
            <w:tcW w:w="1275" w:type="dxa"/>
            <w:vAlign w:val="center"/>
          </w:tcPr>
          <w:p w:rsidR="00633E5B" w:rsidRPr="00002D95" w:rsidRDefault="00633E5B" w:rsidP="00140A3D">
            <w:pPr>
              <w:jc w:val="center"/>
            </w:pPr>
            <w:r w:rsidRPr="00002D95">
              <w:t>600</w:t>
            </w:r>
          </w:p>
        </w:tc>
        <w:tc>
          <w:tcPr>
            <w:tcW w:w="1902" w:type="dxa"/>
            <w:vAlign w:val="center"/>
          </w:tcPr>
          <w:p w:rsidR="00633E5B" w:rsidRPr="00002D95" w:rsidRDefault="00633E5B" w:rsidP="00140A3D">
            <w:pPr>
              <w:jc w:val="center"/>
            </w:pPr>
            <w:r w:rsidRPr="00002D95">
              <w:t>72</w:t>
            </w:r>
          </w:p>
        </w:tc>
      </w:tr>
      <w:tr w:rsidR="00633E5B" w:rsidRPr="00002D95" w:rsidTr="00534AF6">
        <w:trPr>
          <w:trHeight w:val="240"/>
          <w:tblCellSpacing w:w="0" w:type="dxa"/>
        </w:trPr>
        <w:tc>
          <w:tcPr>
            <w:tcW w:w="2530" w:type="dxa"/>
            <w:vAlign w:val="bottom"/>
          </w:tcPr>
          <w:p w:rsidR="00633E5B" w:rsidRPr="00002D95" w:rsidRDefault="00633E5B" w:rsidP="00140A3D">
            <w:pPr>
              <w:jc w:val="center"/>
            </w:pPr>
            <w:r w:rsidRPr="00002D95">
              <w:t>ЗИВ</w:t>
            </w:r>
          </w:p>
        </w:tc>
        <w:tc>
          <w:tcPr>
            <w:tcW w:w="1838" w:type="dxa"/>
            <w:vAlign w:val="center"/>
          </w:tcPr>
          <w:p w:rsidR="00633E5B" w:rsidRPr="00002D95" w:rsidRDefault="00633E5B" w:rsidP="00140A3D">
            <w:pPr>
              <w:jc w:val="center"/>
            </w:pPr>
            <w:r w:rsidRPr="00002D95">
              <w:t>31 308</w:t>
            </w:r>
          </w:p>
        </w:tc>
        <w:tc>
          <w:tcPr>
            <w:tcW w:w="1847" w:type="dxa"/>
            <w:vAlign w:val="center"/>
          </w:tcPr>
          <w:p w:rsidR="00633E5B" w:rsidRPr="00002D95" w:rsidRDefault="00633E5B" w:rsidP="00140A3D">
            <w:pPr>
              <w:jc w:val="center"/>
            </w:pPr>
            <w:r w:rsidRPr="00002D95">
              <w:t>26 901</w:t>
            </w:r>
          </w:p>
        </w:tc>
        <w:tc>
          <w:tcPr>
            <w:tcW w:w="1275" w:type="dxa"/>
            <w:vAlign w:val="center"/>
          </w:tcPr>
          <w:p w:rsidR="00633E5B" w:rsidRPr="00002D95" w:rsidRDefault="00633E5B" w:rsidP="00140A3D">
            <w:pPr>
              <w:jc w:val="center"/>
            </w:pPr>
            <w:r w:rsidRPr="00002D95">
              <w:t>1 776</w:t>
            </w:r>
          </w:p>
        </w:tc>
        <w:tc>
          <w:tcPr>
            <w:tcW w:w="1902" w:type="dxa"/>
            <w:vAlign w:val="center"/>
          </w:tcPr>
          <w:p w:rsidR="00633E5B" w:rsidRPr="00002D95" w:rsidRDefault="00633E5B" w:rsidP="00140A3D">
            <w:pPr>
              <w:jc w:val="center"/>
            </w:pPr>
            <w:r w:rsidRPr="00002D95">
              <w:t>2 631</w:t>
            </w:r>
          </w:p>
        </w:tc>
      </w:tr>
      <w:tr w:rsidR="00633E5B" w:rsidRPr="00002D95" w:rsidTr="00534AF6">
        <w:trPr>
          <w:trHeight w:val="240"/>
          <w:tblCellSpacing w:w="0" w:type="dxa"/>
        </w:trPr>
        <w:tc>
          <w:tcPr>
            <w:tcW w:w="2530" w:type="dxa"/>
            <w:vAlign w:val="center"/>
          </w:tcPr>
          <w:p w:rsidR="00633E5B" w:rsidRPr="00002D95" w:rsidRDefault="00633E5B" w:rsidP="00140A3D">
            <w:r w:rsidRPr="00002D95">
              <w:rPr>
                <w:bCs/>
              </w:rPr>
              <w:t xml:space="preserve">Итого за </w:t>
            </w:r>
            <w:smartTag w:uri="urn:schemas-microsoft-com:office:smarttags" w:element="metricconverter">
              <w:smartTagPr>
                <w:attr w:name="ProductID" w:val="2011 г"/>
              </w:smartTagPr>
              <w:r w:rsidRPr="00002D95">
                <w:rPr>
                  <w:bCs/>
                </w:rPr>
                <w:t>2011 г</w:t>
              </w:r>
            </w:smartTag>
            <w:r w:rsidR="000E4C32">
              <w:rPr>
                <w:bCs/>
              </w:rPr>
              <w:t>., тыс.кВт·</w:t>
            </w:r>
            <w:r w:rsidRPr="00002D95">
              <w:rPr>
                <w:bCs/>
              </w:rPr>
              <w:t>ч :</w:t>
            </w:r>
          </w:p>
        </w:tc>
        <w:tc>
          <w:tcPr>
            <w:tcW w:w="1838" w:type="dxa"/>
            <w:vAlign w:val="center"/>
          </w:tcPr>
          <w:p w:rsidR="00633E5B" w:rsidRPr="00002D95" w:rsidRDefault="00633E5B" w:rsidP="00140A3D">
            <w:pPr>
              <w:jc w:val="center"/>
            </w:pPr>
            <w:r w:rsidRPr="00002D95">
              <w:rPr>
                <w:bCs/>
              </w:rPr>
              <w:t>151 984</w:t>
            </w:r>
          </w:p>
        </w:tc>
        <w:tc>
          <w:tcPr>
            <w:tcW w:w="1847" w:type="dxa"/>
            <w:vAlign w:val="center"/>
          </w:tcPr>
          <w:p w:rsidR="00633E5B" w:rsidRPr="00002D95" w:rsidRDefault="00633E5B" w:rsidP="00140A3D">
            <w:pPr>
              <w:jc w:val="center"/>
            </w:pPr>
            <w:r w:rsidRPr="00002D95">
              <w:rPr>
                <w:bCs/>
              </w:rPr>
              <w:t>136 885</w:t>
            </w:r>
          </w:p>
        </w:tc>
        <w:tc>
          <w:tcPr>
            <w:tcW w:w="1275" w:type="dxa"/>
            <w:vAlign w:val="center"/>
          </w:tcPr>
          <w:p w:rsidR="00633E5B" w:rsidRPr="00002D95" w:rsidRDefault="00633E5B" w:rsidP="00140A3D">
            <w:pPr>
              <w:jc w:val="center"/>
            </w:pPr>
            <w:r w:rsidRPr="00002D95">
              <w:rPr>
                <w:bCs/>
              </w:rPr>
              <w:t>6 120</w:t>
            </w:r>
          </w:p>
        </w:tc>
        <w:tc>
          <w:tcPr>
            <w:tcW w:w="1902" w:type="dxa"/>
            <w:vAlign w:val="center"/>
          </w:tcPr>
          <w:p w:rsidR="00633E5B" w:rsidRPr="00002D95" w:rsidRDefault="00633E5B" w:rsidP="00140A3D">
            <w:pPr>
              <w:jc w:val="center"/>
            </w:pPr>
            <w:r w:rsidRPr="00002D95">
              <w:rPr>
                <w:bCs/>
              </w:rPr>
              <w:t>8 979</w:t>
            </w:r>
          </w:p>
        </w:tc>
      </w:tr>
      <w:tr w:rsidR="00633E5B" w:rsidRPr="00002D95" w:rsidTr="00534AF6">
        <w:trPr>
          <w:trHeight w:val="225"/>
          <w:tblCellSpacing w:w="0" w:type="dxa"/>
        </w:trPr>
        <w:tc>
          <w:tcPr>
            <w:tcW w:w="2530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:rsidR="00633E5B" w:rsidRPr="00002D95" w:rsidRDefault="00633E5B" w:rsidP="00140A3D">
            <w:r w:rsidRPr="00002D95">
              <w:rPr>
                <w:bCs/>
              </w:rPr>
              <w:t>Всего, млн.руб.</w:t>
            </w:r>
          </w:p>
        </w:tc>
        <w:tc>
          <w:tcPr>
            <w:tcW w:w="1838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:rsidR="00633E5B" w:rsidRPr="00002D95" w:rsidRDefault="00633E5B" w:rsidP="00140A3D">
            <w:pPr>
              <w:jc w:val="center"/>
            </w:pPr>
            <w:r w:rsidRPr="00002D95">
              <w:rPr>
                <w:bCs/>
              </w:rPr>
              <w:t>64 689,8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:rsidR="00633E5B" w:rsidRPr="00002D95" w:rsidRDefault="00633E5B" w:rsidP="00140A3D">
            <w:pPr>
              <w:jc w:val="center"/>
            </w:pPr>
            <w:r w:rsidRPr="00002D95">
              <w:rPr>
                <w:bCs/>
              </w:rPr>
              <w:t>58 263,8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:rsidR="00633E5B" w:rsidRPr="00002D95" w:rsidRDefault="00633E5B" w:rsidP="00140A3D">
            <w:pPr>
              <w:jc w:val="center"/>
            </w:pPr>
            <w:r w:rsidRPr="00002D95">
              <w:rPr>
                <w:bCs/>
              </w:rPr>
              <w:t>2 604,6</w:t>
            </w:r>
          </w:p>
        </w:tc>
        <w:tc>
          <w:tcPr>
            <w:tcW w:w="1902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:rsidR="00633E5B" w:rsidRPr="00002D95" w:rsidRDefault="00633E5B" w:rsidP="00140A3D">
            <w:pPr>
              <w:jc w:val="center"/>
            </w:pPr>
            <w:r w:rsidRPr="00002D95">
              <w:rPr>
                <w:bCs/>
              </w:rPr>
              <w:t>3 821,4</w:t>
            </w:r>
          </w:p>
        </w:tc>
      </w:tr>
    </w:tbl>
    <w:p w:rsidR="00002D95" w:rsidRDefault="00002D95" w:rsidP="00140A3D">
      <w:pPr>
        <w:ind w:left="-360"/>
        <w:jc w:val="center"/>
      </w:pPr>
    </w:p>
    <w:p w:rsidR="00002D95" w:rsidRDefault="00002D95" w:rsidP="00140A3D">
      <w:pPr>
        <w:ind w:left="-360"/>
        <w:jc w:val="center"/>
      </w:pPr>
    </w:p>
    <w:p w:rsidR="00633E5B" w:rsidRPr="00CC1359" w:rsidRDefault="00633E5B" w:rsidP="00140A3D">
      <w:pPr>
        <w:ind w:left="-360"/>
        <w:jc w:val="center"/>
      </w:pPr>
      <w:r w:rsidRPr="00CC1359">
        <w:rPr>
          <w:noProof/>
          <w:lang w:val="en-US" w:eastAsia="en-US"/>
        </w:rPr>
        <w:lastRenderedPageBreak/>
        <w:drawing>
          <wp:inline distT="0" distB="0" distL="0" distR="0">
            <wp:extent cx="5296395" cy="3040083"/>
            <wp:effectExtent l="0" t="0" r="0" b="0"/>
            <wp:docPr id="17" name="Рисунок 2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 preferRelativeResize="0">
                      <a:picLocks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280" cy="3064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D95" w:rsidRDefault="00002D95" w:rsidP="00140A3D"/>
    <w:p w:rsidR="00633E5B" w:rsidRPr="00CC1359" w:rsidRDefault="00633E5B" w:rsidP="00140A3D">
      <w:r>
        <w:t xml:space="preserve">     Рис. 4</w:t>
      </w:r>
      <w:r w:rsidRPr="00CC1359">
        <w:t>.</w:t>
      </w:r>
      <w:r w:rsidR="00222A97">
        <w:t>5-</w:t>
      </w:r>
      <w:r w:rsidRPr="00CC1359">
        <w:t xml:space="preserve"> Баланс потребления электрической энергии по целевому назначению</w:t>
      </w:r>
      <w:r w:rsidR="00222A97">
        <w:t>.</w:t>
      </w:r>
    </w:p>
    <w:p w:rsidR="00633E5B" w:rsidRDefault="00633E5B" w:rsidP="00140A3D">
      <w:pPr>
        <w:pStyle w:val="Heading2"/>
        <w:numPr>
          <w:ilvl w:val="0"/>
          <w:numId w:val="0"/>
        </w:numPr>
        <w:spacing w:line="240" w:lineRule="auto"/>
        <w:rPr>
          <w:rFonts w:ascii="Times New Roman" w:hAnsi="Times New Roman"/>
          <w:i w:val="0"/>
          <w:sz w:val="28"/>
        </w:rPr>
      </w:pPr>
    </w:p>
    <w:p w:rsidR="00D0090E" w:rsidRPr="00081CF8" w:rsidRDefault="00633E5B" w:rsidP="00140A3D">
      <w:pPr>
        <w:jc w:val="both"/>
      </w:pPr>
      <w:r>
        <w:tab/>
        <w:t xml:space="preserve">Как видно из рисунков, производство имеет очень высокую энергоемкость, в частности 90% всей электроэнергии расходуется в связи с технологическим процессом. Такое распределение затрат энергии делает внедрение мини ТЭЦ еще более актуальным. </w:t>
      </w:r>
      <w:r w:rsidR="00534AF6">
        <w:t xml:space="preserve">Согласно плану по энергосбережению, в дальнейшем планируются ежегодные сокращения электричества на 2% и тепловой энергии на 5%. </w:t>
      </w:r>
      <w:r w:rsidR="00081CF8">
        <w:t>Для прогнозирован</w:t>
      </w:r>
      <w:r w:rsidR="003E6677">
        <w:t>ия потребления электро и тепло</w:t>
      </w:r>
      <w:r w:rsidR="00081CF8">
        <w:t xml:space="preserve">энергии </w:t>
      </w:r>
      <w:r w:rsidR="005F31E7">
        <w:t>необходимо оценить объем производства</w:t>
      </w:r>
      <w:r w:rsidR="004C1A23">
        <w:t xml:space="preserve"> в плановом периоде</w:t>
      </w:r>
      <w:r w:rsidR="005F31E7">
        <w:t>, а так же оценить удельные расходы тепло и электроэнергии</w:t>
      </w:r>
      <w:r w:rsidR="004C1A23">
        <w:t xml:space="preserve"> на тонну химической продукции</w:t>
      </w:r>
      <w:r w:rsidR="005F31E7">
        <w:t>.</w:t>
      </w:r>
    </w:p>
    <w:p w:rsidR="00D0090E" w:rsidRDefault="005F31E7" w:rsidP="00140A3D">
      <w:pPr>
        <w:jc w:val="both"/>
      </w:pPr>
      <w:r>
        <w:tab/>
      </w:r>
      <w:r w:rsidR="00F24708">
        <w:t xml:space="preserve">Построим </w:t>
      </w:r>
      <w:r>
        <w:t xml:space="preserve">регрессионную зависимость </w:t>
      </w:r>
      <w:r w:rsidR="004C1A23">
        <w:t xml:space="preserve">объема производства </w:t>
      </w:r>
      <w:r>
        <w:t>от времени.</w:t>
      </w:r>
    </w:p>
    <w:p w:rsidR="006F0D72" w:rsidRDefault="006F0D72" w:rsidP="00140A3D">
      <w:pPr>
        <w:jc w:val="both"/>
      </w:pPr>
    </w:p>
    <w:p w:rsidR="00D0090E" w:rsidRDefault="005F31E7" w:rsidP="00140A3D">
      <w:pPr>
        <w:jc w:val="both"/>
      </w:pPr>
      <w:r w:rsidRPr="005F31E7">
        <w:rPr>
          <w:noProof/>
          <w:lang w:val="en-US" w:eastAsia="en-US"/>
        </w:rPr>
        <w:drawing>
          <wp:inline distT="0" distB="0" distL="0" distR="0">
            <wp:extent cx="5795158" cy="2446317"/>
            <wp:effectExtent l="0" t="0" r="0" b="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0090E" w:rsidRDefault="00222A97" w:rsidP="00140A3D">
      <w:pPr>
        <w:jc w:val="center"/>
      </w:pPr>
      <w:r>
        <w:t>Рисунок 4.6</w:t>
      </w:r>
      <w:r w:rsidR="005F31E7">
        <w:t xml:space="preserve"> - Объем производства волокон и нитей в тоннах 2005-2012 года.</w:t>
      </w:r>
    </w:p>
    <w:p w:rsidR="005F31E7" w:rsidRDefault="005F31E7" w:rsidP="00140A3D">
      <w:pPr>
        <w:jc w:val="center"/>
      </w:pPr>
    </w:p>
    <w:p w:rsidR="005F31E7" w:rsidRDefault="005F31E7" w:rsidP="00140A3D">
      <w:pPr>
        <w:jc w:val="both"/>
      </w:pPr>
      <w:r w:rsidRPr="005F31E7">
        <w:rPr>
          <w:noProof/>
          <w:lang w:val="en-US" w:eastAsia="en-US"/>
        </w:rPr>
        <w:lastRenderedPageBreak/>
        <w:drawing>
          <wp:inline distT="0" distB="0" distL="0" distR="0">
            <wp:extent cx="5937662" cy="2090057"/>
            <wp:effectExtent l="0" t="0" r="0" b="0"/>
            <wp:docPr id="4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F31E7" w:rsidRDefault="005F31E7" w:rsidP="00140A3D">
      <w:pPr>
        <w:jc w:val="both"/>
      </w:pPr>
    </w:p>
    <w:p w:rsidR="005F31E7" w:rsidRDefault="00222A97" w:rsidP="00140A3D">
      <w:pPr>
        <w:jc w:val="both"/>
      </w:pPr>
      <w:r>
        <w:t>Рисунок 4.7</w:t>
      </w:r>
      <w:r w:rsidR="005F31E7">
        <w:t xml:space="preserve"> - Удельный расход электричества</w:t>
      </w:r>
      <w:r w:rsidR="000E4C32">
        <w:t xml:space="preserve"> на производство</w:t>
      </w:r>
      <w:r w:rsidR="005F31E7">
        <w:t xml:space="preserve"> тонны продукции 2005-2012 года.</w:t>
      </w:r>
    </w:p>
    <w:p w:rsidR="006F0D72" w:rsidRDefault="006F0D72" w:rsidP="00140A3D">
      <w:pPr>
        <w:jc w:val="both"/>
      </w:pPr>
    </w:p>
    <w:p w:rsidR="005F31E7" w:rsidRDefault="005F31E7" w:rsidP="00140A3D">
      <w:pPr>
        <w:jc w:val="both"/>
      </w:pPr>
      <w:r w:rsidRPr="005F31E7">
        <w:rPr>
          <w:noProof/>
          <w:lang w:val="en-US" w:eastAsia="en-US"/>
        </w:rPr>
        <w:drawing>
          <wp:inline distT="0" distB="0" distL="0" distR="0">
            <wp:extent cx="6008914" cy="2173185"/>
            <wp:effectExtent l="0" t="0" r="0" b="0"/>
            <wp:docPr id="9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6F0D72" w:rsidRDefault="006F0D72" w:rsidP="00140A3D">
      <w:pPr>
        <w:jc w:val="both"/>
      </w:pPr>
    </w:p>
    <w:p w:rsidR="005F31E7" w:rsidRDefault="00222A97" w:rsidP="00140A3D">
      <w:pPr>
        <w:jc w:val="both"/>
      </w:pPr>
      <w:r>
        <w:t>Рисунок 4.7</w:t>
      </w:r>
      <w:r w:rsidR="005F31E7">
        <w:t xml:space="preserve"> - Удельный расход тепла</w:t>
      </w:r>
      <w:r w:rsidR="000E4C32">
        <w:t xml:space="preserve"> на производство</w:t>
      </w:r>
      <w:r w:rsidR="005F31E7">
        <w:t xml:space="preserve"> тонны продукции 2005-2012 года.</w:t>
      </w:r>
    </w:p>
    <w:p w:rsidR="005F31E7" w:rsidRDefault="005F31E7" w:rsidP="00140A3D">
      <w:pPr>
        <w:jc w:val="both"/>
      </w:pPr>
    </w:p>
    <w:p w:rsidR="00D0090E" w:rsidRDefault="006F0D72" w:rsidP="00140A3D">
      <w:pPr>
        <w:jc w:val="both"/>
      </w:pPr>
      <w:r>
        <w:tab/>
      </w:r>
      <w:r w:rsidR="000E4C32">
        <w:t>По</w:t>
      </w:r>
      <w:r>
        <w:t xml:space="preserve"> уравнения</w:t>
      </w:r>
      <w:r w:rsidR="000E4C32">
        <w:t>м</w:t>
      </w:r>
      <w:r>
        <w:t xml:space="preserve"> регрес</w:t>
      </w:r>
      <w:r w:rsidR="004C1A23">
        <w:t xml:space="preserve">сии </w:t>
      </w:r>
      <w:r w:rsidR="000E4C32">
        <w:t>получим прогнозируемые значения</w:t>
      </w:r>
      <w:r w:rsidR="00B04F90">
        <w:t xml:space="preserve"> объемов потребления электро и тепло- энергии. </w:t>
      </w:r>
      <w:r>
        <w:t xml:space="preserve">Для </w:t>
      </w:r>
      <w:r w:rsidR="00347B1E">
        <w:t>определения</w:t>
      </w:r>
      <w:r>
        <w:t xml:space="preserve"> расхода электро и тепло</w:t>
      </w:r>
      <w:r w:rsidR="004C1A23">
        <w:t xml:space="preserve">- </w:t>
      </w:r>
      <w:r>
        <w:t xml:space="preserve">энергии </w:t>
      </w:r>
      <w:r w:rsidR="000E4C32">
        <w:t xml:space="preserve">на производство тонны продукции </w:t>
      </w:r>
      <w:r>
        <w:t>умножим объем выпуска на удельный расход энергии на тонну. Результаты расчетов представим в таблице:</w:t>
      </w:r>
    </w:p>
    <w:p w:rsidR="006F0D72" w:rsidRDefault="006F0D72" w:rsidP="00140A3D">
      <w:pPr>
        <w:jc w:val="both"/>
      </w:pPr>
    </w:p>
    <w:p w:rsidR="006F0D72" w:rsidRDefault="00222A97" w:rsidP="00140A3D">
      <w:pPr>
        <w:jc w:val="both"/>
      </w:pPr>
      <w:r>
        <w:tab/>
        <w:t>Таблица 4.8</w:t>
      </w:r>
      <w:r w:rsidR="006F0D72">
        <w:t xml:space="preserve"> – </w:t>
      </w:r>
      <w:r w:rsidR="005B43E8">
        <w:t xml:space="preserve">Прогнозируемый </w:t>
      </w:r>
      <w:r w:rsidR="006F0D72">
        <w:t xml:space="preserve"> </w:t>
      </w:r>
      <w:r w:rsidR="005B43E8">
        <w:t>объем потребления электро и тепло-</w:t>
      </w:r>
      <w:r w:rsidR="006F0D72">
        <w:t>энергии</w:t>
      </w:r>
      <w:r w:rsidR="005B43E8">
        <w:t xml:space="preserve"> на 2014-2024 год</w:t>
      </w:r>
    </w:p>
    <w:tbl>
      <w:tblPr>
        <w:tblW w:w="8894" w:type="dxa"/>
        <w:tblInd w:w="103" w:type="dxa"/>
        <w:tblLook w:val="04A0" w:firstRow="1" w:lastRow="0" w:firstColumn="1" w:lastColumn="0" w:noHBand="0" w:noVBand="1"/>
      </w:tblPr>
      <w:tblGrid>
        <w:gridCol w:w="960"/>
        <w:gridCol w:w="1920"/>
        <w:gridCol w:w="1620"/>
        <w:gridCol w:w="1389"/>
        <w:gridCol w:w="1559"/>
        <w:gridCol w:w="1446"/>
      </w:tblGrid>
      <w:tr w:rsidR="000E4C32" w:rsidRPr="001D44B5" w:rsidTr="00092E45">
        <w:trPr>
          <w:trHeight w:val="300"/>
          <w:tblHeader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center"/>
              <w:rPr>
                <w:color w:val="000000"/>
              </w:rPr>
            </w:pPr>
            <w:r w:rsidRPr="001D44B5">
              <w:rPr>
                <w:color w:val="000000"/>
              </w:rPr>
              <w:t>Год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1D44B5" w:rsidP="00140A3D">
            <w:pPr>
              <w:jc w:val="center"/>
              <w:rPr>
                <w:color w:val="000000"/>
              </w:rPr>
            </w:pPr>
            <w:r w:rsidRPr="001D44B5">
              <w:rPr>
                <w:color w:val="000000"/>
              </w:rPr>
              <w:t>О</w:t>
            </w:r>
            <w:r w:rsidR="000E4C32" w:rsidRPr="001D44B5">
              <w:rPr>
                <w:color w:val="000000"/>
              </w:rPr>
              <w:t>бъем производства</w:t>
            </w:r>
            <w:r w:rsidRPr="001D44B5">
              <w:rPr>
                <w:color w:val="000000"/>
              </w:rPr>
              <w:t xml:space="preserve">, </w:t>
            </w:r>
            <w:r w:rsidR="005B43E8">
              <w:rPr>
                <w:color w:val="000000"/>
              </w:rPr>
              <w:t xml:space="preserve">тыс </w:t>
            </w:r>
            <w:r w:rsidRPr="001D44B5">
              <w:rPr>
                <w:color w:val="000000"/>
              </w:rPr>
              <w:t>тонн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center"/>
              <w:rPr>
                <w:color w:val="000000"/>
              </w:rPr>
            </w:pPr>
            <w:r w:rsidRPr="001D44B5">
              <w:rPr>
                <w:color w:val="000000"/>
              </w:rPr>
              <w:t xml:space="preserve">Удельный расход </w:t>
            </w:r>
            <w:r w:rsidR="005B43E8">
              <w:rPr>
                <w:color w:val="000000"/>
              </w:rPr>
              <w:t>электро-энергии</w:t>
            </w:r>
            <w:r w:rsidRPr="001D44B5">
              <w:rPr>
                <w:color w:val="000000"/>
              </w:rPr>
              <w:t xml:space="preserve"> на тонну продукции, кВт</w:t>
            </w:r>
            <w:r w:rsidR="005B43E8">
              <w:rPr>
                <w:color w:val="000000"/>
              </w:rPr>
              <w:t>·</w:t>
            </w:r>
            <w:r w:rsidRPr="001D44B5">
              <w:rPr>
                <w:color w:val="000000"/>
              </w:rPr>
              <w:t xml:space="preserve"> час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center"/>
              <w:rPr>
                <w:color w:val="000000"/>
              </w:rPr>
            </w:pPr>
            <w:r w:rsidRPr="001D44B5">
              <w:rPr>
                <w:color w:val="000000"/>
              </w:rPr>
              <w:t xml:space="preserve">Удельный расход </w:t>
            </w:r>
            <w:r w:rsidR="005B43E8">
              <w:rPr>
                <w:color w:val="000000"/>
              </w:rPr>
              <w:t>тепло- энергии</w:t>
            </w:r>
            <w:r w:rsidRPr="001D44B5">
              <w:rPr>
                <w:color w:val="000000"/>
              </w:rPr>
              <w:t xml:space="preserve">  на тонну продукции, гКал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5B43E8" w:rsidP="00140A3D">
            <w:pPr>
              <w:rPr>
                <w:color w:val="000000"/>
              </w:rPr>
            </w:pPr>
            <w:r>
              <w:rPr>
                <w:color w:val="000000"/>
              </w:rPr>
              <w:t>Потребление электро-энергии</w:t>
            </w:r>
            <w:r w:rsidR="001D44B5" w:rsidRPr="001D44B5">
              <w:rPr>
                <w:color w:val="000000"/>
              </w:rPr>
              <w:t xml:space="preserve">, </w:t>
            </w:r>
            <w:r w:rsidR="001D44B5" w:rsidRPr="001D44B5">
              <w:rPr>
                <w:bCs/>
                <w:color w:val="000000"/>
              </w:rPr>
              <w:t>млн. кВт</w:t>
            </w:r>
            <w:r w:rsidR="001D44B5" w:rsidRPr="001D44B5">
              <w:rPr>
                <w:color w:val="000000"/>
              </w:rPr>
              <w:t>·ч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5B43E8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Потреблние тепло-энергии</w:t>
            </w:r>
            <w:r w:rsidR="001D44B5" w:rsidRPr="001D44B5">
              <w:rPr>
                <w:color w:val="000000"/>
              </w:rPr>
              <w:t>, млн. гКал</w:t>
            </w:r>
          </w:p>
        </w:tc>
      </w:tr>
      <w:tr w:rsidR="000E4C32" w:rsidRPr="001D44B5" w:rsidTr="00092E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2014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39</w:t>
            </w:r>
            <w:r w:rsidR="005B43E8">
              <w:rPr>
                <w:color w:val="000000"/>
              </w:rPr>
              <w:t xml:space="preserve"> </w:t>
            </w:r>
            <w:r w:rsidRPr="001D44B5">
              <w:rPr>
                <w:color w:val="000000"/>
              </w:rPr>
              <w:t>036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3</w:t>
            </w:r>
            <w:r w:rsidR="005B43E8">
              <w:rPr>
                <w:color w:val="000000"/>
              </w:rPr>
              <w:t xml:space="preserve"> </w:t>
            </w:r>
            <w:r w:rsidRPr="001D44B5">
              <w:rPr>
                <w:color w:val="000000"/>
              </w:rPr>
              <w:t>573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3</w:t>
            </w:r>
            <w:r w:rsidR="005B43E8">
              <w:rPr>
                <w:color w:val="000000"/>
              </w:rPr>
              <w:t xml:space="preserve"> </w:t>
            </w:r>
            <w:r w:rsidRPr="001D44B5">
              <w:rPr>
                <w:color w:val="000000"/>
              </w:rPr>
              <w:t>152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139,49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123,02</w:t>
            </w:r>
          </w:p>
        </w:tc>
      </w:tr>
      <w:tr w:rsidR="000E4C32" w:rsidRPr="001D44B5" w:rsidTr="00092E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2015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40</w:t>
            </w:r>
            <w:r w:rsidR="005B43E8">
              <w:rPr>
                <w:color w:val="000000"/>
              </w:rPr>
              <w:t xml:space="preserve"> </w:t>
            </w:r>
            <w:r w:rsidRPr="001D44B5">
              <w:rPr>
                <w:color w:val="000000"/>
              </w:rPr>
              <w:t>226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3</w:t>
            </w:r>
            <w:r w:rsidR="005B43E8">
              <w:rPr>
                <w:color w:val="000000"/>
              </w:rPr>
              <w:t xml:space="preserve"> </w:t>
            </w:r>
            <w:r w:rsidRPr="001D44B5">
              <w:rPr>
                <w:color w:val="000000"/>
              </w:rPr>
              <w:t>383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3</w:t>
            </w:r>
            <w:r w:rsidR="005B43E8">
              <w:rPr>
                <w:color w:val="000000"/>
              </w:rPr>
              <w:t xml:space="preserve"> </w:t>
            </w:r>
            <w:r w:rsidRPr="001D44B5">
              <w:rPr>
                <w:color w:val="000000"/>
              </w:rPr>
              <w:t>037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136,08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122,19</w:t>
            </w:r>
          </w:p>
        </w:tc>
      </w:tr>
      <w:tr w:rsidR="000E4C32" w:rsidRPr="001D44B5" w:rsidTr="00092E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2016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41</w:t>
            </w:r>
            <w:r w:rsidR="005B43E8">
              <w:rPr>
                <w:color w:val="000000"/>
              </w:rPr>
              <w:t xml:space="preserve"> </w:t>
            </w:r>
            <w:r w:rsidRPr="001D44B5">
              <w:rPr>
                <w:color w:val="000000"/>
              </w:rPr>
              <w:t>322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3</w:t>
            </w:r>
            <w:r w:rsidR="005B43E8">
              <w:rPr>
                <w:color w:val="000000"/>
              </w:rPr>
              <w:t xml:space="preserve"> </w:t>
            </w:r>
            <w:r w:rsidRPr="001D44B5">
              <w:rPr>
                <w:color w:val="000000"/>
              </w:rPr>
              <w:t>219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2</w:t>
            </w:r>
            <w:r w:rsidR="005B43E8">
              <w:rPr>
                <w:color w:val="000000"/>
              </w:rPr>
              <w:t xml:space="preserve"> </w:t>
            </w:r>
            <w:r w:rsidRPr="001D44B5">
              <w:rPr>
                <w:color w:val="000000"/>
              </w:rPr>
              <w:t>938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133,03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121,40</w:t>
            </w:r>
          </w:p>
        </w:tc>
      </w:tr>
      <w:tr w:rsidR="000E4C32" w:rsidRPr="001D44B5" w:rsidTr="00092E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2017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42</w:t>
            </w:r>
            <w:r w:rsidR="005B43E8">
              <w:rPr>
                <w:color w:val="000000"/>
              </w:rPr>
              <w:t xml:space="preserve"> </w:t>
            </w:r>
            <w:r w:rsidRPr="001D44B5">
              <w:rPr>
                <w:color w:val="000000"/>
              </w:rPr>
              <w:t>338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3</w:t>
            </w:r>
            <w:r w:rsidR="005B43E8">
              <w:rPr>
                <w:color w:val="000000"/>
              </w:rPr>
              <w:t xml:space="preserve"> </w:t>
            </w:r>
            <w:r w:rsidRPr="001D44B5">
              <w:rPr>
                <w:color w:val="000000"/>
              </w:rPr>
              <w:t>077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2</w:t>
            </w:r>
            <w:r w:rsidR="005B43E8">
              <w:rPr>
                <w:color w:val="000000"/>
              </w:rPr>
              <w:t xml:space="preserve"> </w:t>
            </w:r>
            <w:r w:rsidRPr="001D44B5">
              <w:rPr>
                <w:color w:val="000000"/>
              </w:rPr>
              <w:t>850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130,27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120,65</w:t>
            </w:r>
          </w:p>
        </w:tc>
      </w:tr>
      <w:tr w:rsidR="000E4C32" w:rsidRPr="001D44B5" w:rsidTr="00092E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2018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43</w:t>
            </w:r>
            <w:r w:rsidR="005B43E8">
              <w:rPr>
                <w:color w:val="000000"/>
              </w:rPr>
              <w:t xml:space="preserve"> </w:t>
            </w:r>
            <w:r w:rsidRPr="001D44B5">
              <w:rPr>
                <w:color w:val="000000"/>
              </w:rPr>
              <w:t>288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2</w:t>
            </w:r>
            <w:r w:rsidR="005B43E8">
              <w:rPr>
                <w:color w:val="000000"/>
              </w:rPr>
              <w:t xml:space="preserve"> </w:t>
            </w:r>
            <w:r w:rsidRPr="001D44B5">
              <w:rPr>
                <w:color w:val="000000"/>
              </w:rPr>
              <w:t>952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2</w:t>
            </w:r>
            <w:r w:rsidR="005B43E8">
              <w:rPr>
                <w:color w:val="000000"/>
              </w:rPr>
              <w:t xml:space="preserve"> </w:t>
            </w:r>
            <w:r w:rsidRPr="001D44B5">
              <w:rPr>
                <w:color w:val="000000"/>
              </w:rPr>
              <w:t>771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127,77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119,95</w:t>
            </w:r>
          </w:p>
        </w:tc>
      </w:tr>
      <w:tr w:rsidR="000E4C32" w:rsidRPr="001D44B5" w:rsidTr="00092E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2019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44</w:t>
            </w:r>
            <w:r w:rsidR="005B43E8">
              <w:rPr>
                <w:color w:val="000000"/>
              </w:rPr>
              <w:t xml:space="preserve"> </w:t>
            </w:r>
            <w:r w:rsidRPr="001D44B5">
              <w:rPr>
                <w:color w:val="000000"/>
              </w:rPr>
              <w:t>181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2</w:t>
            </w:r>
            <w:r w:rsidR="005B43E8">
              <w:rPr>
                <w:color w:val="000000"/>
              </w:rPr>
              <w:t xml:space="preserve"> </w:t>
            </w:r>
            <w:r w:rsidRPr="001D44B5">
              <w:rPr>
                <w:color w:val="000000"/>
              </w:rPr>
              <w:t>840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2</w:t>
            </w:r>
            <w:r w:rsidR="005B43E8">
              <w:rPr>
                <w:color w:val="000000"/>
              </w:rPr>
              <w:t xml:space="preserve"> </w:t>
            </w:r>
            <w:r w:rsidRPr="001D44B5">
              <w:rPr>
                <w:color w:val="000000"/>
              </w:rPr>
              <w:t>700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125,47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119,29</w:t>
            </w:r>
          </w:p>
        </w:tc>
      </w:tr>
      <w:tr w:rsidR="000E4C32" w:rsidRPr="001D44B5" w:rsidTr="00092E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lastRenderedPageBreak/>
              <w:t>2020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  <w:lang w:val="en-US"/>
              </w:rPr>
              <w:t>45</w:t>
            </w:r>
            <w:r w:rsidR="005B43E8">
              <w:rPr>
                <w:color w:val="000000"/>
              </w:rPr>
              <w:t xml:space="preserve"> </w:t>
            </w:r>
            <w:r w:rsidRPr="001D44B5">
              <w:rPr>
                <w:color w:val="000000"/>
                <w:lang w:val="en-US"/>
              </w:rPr>
              <w:t>024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2</w:t>
            </w:r>
            <w:r w:rsidR="005B43E8">
              <w:rPr>
                <w:color w:val="000000"/>
              </w:rPr>
              <w:t xml:space="preserve"> </w:t>
            </w:r>
            <w:r w:rsidRPr="001D44B5">
              <w:rPr>
                <w:color w:val="000000"/>
              </w:rPr>
              <w:t>740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2</w:t>
            </w:r>
            <w:r w:rsidR="005B43E8">
              <w:rPr>
                <w:color w:val="000000"/>
              </w:rPr>
              <w:t xml:space="preserve"> </w:t>
            </w:r>
            <w:r w:rsidRPr="001D44B5">
              <w:rPr>
                <w:color w:val="000000"/>
              </w:rPr>
              <w:t>636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123,36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118,66</w:t>
            </w:r>
          </w:p>
        </w:tc>
      </w:tr>
      <w:tr w:rsidR="000E4C32" w:rsidRPr="001D44B5" w:rsidTr="00092E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2021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  <w:lang w:val="en-US"/>
              </w:rPr>
              <w:t>45</w:t>
            </w:r>
            <w:r w:rsidR="005B43E8">
              <w:rPr>
                <w:color w:val="000000"/>
              </w:rPr>
              <w:t xml:space="preserve"> </w:t>
            </w:r>
            <w:r w:rsidRPr="001D44B5">
              <w:rPr>
                <w:color w:val="000000"/>
                <w:lang w:val="en-US"/>
              </w:rPr>
              <w:t>823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2</w:t>
            </w:r>
            <w:r w:rsidR="005B43E8">
              <w:rPr>
                <w:color w:val="000000"/>
              </w:rPr>
              <w:t xml:space="preserve"> </w:t>
            </w:r>
            <w:r w:rsidRPr="001D44B5">
              <w:rPr>
                <w:color w:val="000000"/>
              </w:rPr>
              <w:t>649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2</w:t>
            </w:r>
            <w:r w:rsidR="005B43E8">
              <w:rPr>
                <w:color w:val="000000"/>
              </w:rPr>
              <w:t xml:space="preserve"> </w:t>
            </w:r>
            <w:r w:rsidRPr="001D44B5">
              <w:rPr>
                <w:color w:val="000000"/>
              </w:rPr>
              <w:t>577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121,40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118,07</w:t>
            </w:r>
          </w:p>
        </w:tc>
      </w:tr>
      <w:tr w:rsidR="000E4C32" w:rsidRPr="001D44B5" w:rsidTr="00092E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2022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46</w:t>
            </w:r>
            <w:r w:rsidR="005B43E8">
              <w:rPr>
                <w:color w:val="000000"/>
              </w:rPr>
              <w:t xml:space="preserve"> </w:t>
            </w:r>
            <w:r w:rsidRPr="001D44B5">
              <w:rPr>
                <w:color w:val="000000"/>
              </w:rPr>
              <w:t>583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2</w:t>
            </w:r>
            <w:r w:rsidR="005B43E8">
              <w:rPr>
                <w:color w:val="000000"/>
              </w:rPr>
              <w:t xml:space="preserve"> </w:t>
            </w:r>
            <w:r w:rsidRPr="001D44B5">
              <w:rPr>
                <w:color w:val="000000"/>
              </w:rPr>
              <w:t>567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2</w:t>
            </w:r>
            <w:r w:rsidR="005B43E8">
              <w:rPr>
                <w:color w:val="000000"/>
              </w:rPr>
              <w:t xml:space="preserve"> </w:t>
            </w:r>
            <w:r w:rsidRPr="001D44B5">
              <w:rPr>
                <w:color w:val="000000"/>
              </w:rPr>
              <w:t>523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119,59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117,51</w:t>
            </w:r>
          </w:p>
        </w:tc>
      </w:tr>
      <w:tr w:rsidR="000E4C32" w:rsidRPr="001D44B5" w:rsidTr="00092E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47</w:t>
            </w:r>
            <w:r w:rsidR="005B43E8">
              <w:rPr>
                <w:color w:val="000000"/>
              </w:rPr>
              <w:t xml:space="preserve"> </w:t>
            </w:r>
            <w:r w:rsidRPr="001D44B5">
              <w:rPr>
                <w:color w:val="000000"/>
              </w:rPr>
              <w:t>309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2</w:t>
            </w:r>
            <w:r w:rsidR="005B43E8">
              <w:rPr>
                <w:color w:val="000000"/>
              </w:rPr>
              <w:t xml:space="preserve"> </w:t>
            </w:r>
            <w:r w:rsidRPr="001D44B5">
              <w:rPr>
                <w:color w:val="000000"/>
              </w:rPr>
              <w:t>492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2</w:t>
            </w:r>
            <w:r w:rsidR="005B43E8">
              <w:rPr>
                <w:color w:val="000000"/>
              </w:rPr>
              <w:t xml:space="preserve"> </w:t>
            </w:r>
            <w:r w:rsidRPr="001D44B5">
              <w:rPr>
                <w:color w:val="000000"/>
              </w:rPr>
              <w:t>473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117,90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116,98</w:t>
            </w:r>
          </w:p>
        </w:tc>
      </w:tr>
      <w:tr w:rsidR="000E4C32" w:rsidRPr="001D44B5" w:rsidTr="00092E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2024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48</w:t>
            </w:r>
            <w:r w:rsidR="005B43E8">
              <w:rPr>
                <w:color w:val="000000"/>
              </w:rPr>
              <w:t xml:space="preserve"> </w:t>
            </w:r>
            <w:r w:rsidRPr="001D44B5">
              <w:rPr>
                <w:color w:val="000000"/>
              </w:rPr>
              <w:t>004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2</w:t>
            </w:r>
            <w:r w:rsidR="005B43E8">
              <w:rPr>
                <w:color w:val="000000"/>
              </w:rPr>
              <w:t xml:space="preserve"> </w:t>
            </w:r>
            <w:r w:rsidRPr="001D44B5">
              <w:rPr>
                <w:color w:val="000000"/>
              </w:rPr>
              <w:t>423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2</w:t>
            </w:r>
            <w:r w:rsidR="005B43E8">
              <w:rPr>
                <w:color w:val="000000"/>
              </w:rPr>
              <w:t xml:space="preserve"> </w:t>
            </w:r>
            <w:r w:rsidRPr="001D44B5">
              <w:rPr>
                <w:color w:val="000000"/>
              </w:rPr>
              <w:t>426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116,31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1D44B5" w:rsidRDefault="000E4C32" w:rsidP="00140A3D">
            <w:pPr>
              <w:jc w:val="right"/>
              <w:rPr>
                <w:color w:val="000000"/>
              </w:rPr>
            </w:pPr>
            <w:r w:rsidRPr="001D44B5">
              <w:rPr>
                <w:color w:val="000000"/>
              </w:rPr>
              <w:t>116,47</w:t>
            </w:r>
          </w:p>
        </w:tc>
      </w:tr>
    </w:tbl>
    <w:p w:rsidR="006F0D72" w:rsidRDefault="006F0D72" w:rsidP="00140A3D">
      <w:pPr>
        <w:jc w:val="both"/>
      </w:pPr>
    </w:p>
    <w:p w:rsidR="009A673B" w:rsidRDefault="009A673B" w:rsidP="00140A3D">
      <w:r>
        <w:tab/>
        <w:t xml:space="preserve">Как видно из таблиц </w:t>
      </w:r>
      <w:r w:rsidR="00222A97">
        <w:t>4.8 и 4.6</w:t>
      </w:r>
      <w:r w:rsidR="001D0273">
        <w:t xml:space="preserve"> мощность комплекса покрывает потребности завода в полной мере.</w:t>
      </w:r>
    </w:p>
    <w:p w:rsidR="0022449C" w:rsidRPr="00002D95" w:rsidRDefault="00C0249D" w:rsidP="00140A3D">
      <w:pPr>
        <w:pStyle w:val="Heading2"/>
        <w:numPr>
          <w:ilvl w:val="0"/>
          <w:numId w:val="0"/>
        </w:numPr>
        <w:spacing w:line="240" w:lineRule="auto"/>
        <w:ind w:firstLine="708"/>
        <w:jc w:val="center"/>
        <w:rPr>
          <w:rFonts w:ascii="Times New Roman" w:hAnsi="Times New Roman"/>
          <w:b w:val="0"/>
          <w:i w:val="0"/>
          <w:sz w:val="28"/>
        </w:rPr>
      </w:pPr>
      <w:r>
        <w:rPr>
          <w:rFonts w:ascii="Times New Roman" w:hAnsi="Times New Roman"/>
          <w:b w:val="0"/>
          <w:i w:val="0"/>
          <w:sz w:val="28"/>
        </w:rPr>
        <w:t>4.3</w:t>
      </w:r>
      <w:r w:rsidR="00002D95" w:rsidRPr="00002D95">
        <w:rPr>
          <w:rFonts w:ascii="Times New Roman" w:hAnsi="Times New Roman"/>
          <w:b w:val="0"/>
          <w:i w:val="0"/>
          <w:sz w:val="28"/>
        </w:rPr>
        <w:t xml:space="preserve"> ОРГАНИЗАЦИОННЫЙ ПЛАН</w:t>
      </w:r>
    </w:p>
    <w:p w:rsidR="007716F5" w:rsidRDefault="007716F5" w:rsidP="00140A3D">
      <w:pPr>
        <w:ind w:firstLine="708"/>
        <w:jc w:val="both"/>
      </w:pPr>
    </w:p>
    <w:p w:rsidR="00E67F58" w:rsidRPr="00E67F58" w:rsidRDefault="00E67F58" w:rsidP="00140A3D">
      <w:pPr>
        <w:ind w:firstLine="708"/>
        <w:jc w:val="both"/>
        <w:rPr>
          <w:color w:val="FF0000"/>
        </w:rPr>
      </w:pPr>
      <w:r w:rsidRPr="00E67F58">
        <w:t xml:space="preserve">Строительство Мини-ТЭЦ планируется на площадке ОАО «СтетлогорскХимволокно» в районе здания «Газоочистки» и площадки для сушки пиломатериалов. </w:t>
      </w:r>
    </w:p>
    <w:p w:rsidR="00E12338" w:rsidRDefault="00E67F58" w:rsidP="00140A3D">
      <w:pPr>
        <w:ind w:firstLine="709"/>
        <w:jc w:val="both"/>
        <w:rPr>
          <w:color w:val="000000"/>
        </w:rPr>
      </w:pPr>
      <w:r w:rsidRPr="00E67F58">
        <w:rPr>
          <w:color w:val="000000"/>
        </w:rPr>
        <w:t>Для распределения тепловой энергии по зданиям планируется использовать существующие паропроводы, водяные тепловые сети и тепловые пункты в зданиях.</w:t>
      </w:r>
    </w:p>
    <w:p w:rsidR="000D19C9" w:rsidRDefault="0093503E" w:rsidP="00140A3D">
      <w:pPr>
        <w:ind w:firstLine="708"/>
        <w:jc w:val="both"/>
      </w:pPr>
      <w:r w:rsidRPr="004941E0">
        <w:t>Станция имеет блочно-модульную конструкцию. Система управления станции автоматическая.</w:t>
      </w:r>
      <w:r w:rsidR="00550DEE">
        <w:t xml:space="preserve"> </w:t>
      </w:r>
      <w:r w:rsidR="000D19C9">
        <w:t>Турбоустановку предполагается установить в отдельно стоящем здании. Для выполнения ремонтных работ в машинном зале устанавливается мостовой кран, а также будет предусмотрен автомобильный въезд на ремонтную площадку.</w:t>
      </w:r>
    </w:p>
    <w:p w:rsidR="000D19C9" w:rsidRDefault="00A1530D" w:rsidP="00140A3D">
      <w:pPr>
        <w:jc w:val="both"/>
      </w:pPr>
      <w:r>
        <w:tab/>
      </w:r>
      <w:r w:rsidR="000D19C9">
        <w:t>За пределами здания на расстоянии не менее 5 метров от границы стены устанавливается подземная емкость для аварийного слива турбинного масла.</w:t>
      </w:r>
    </w:p>
    <w:p w:rsidR="00422A9D" w:rsidRDefault="00F84605" w:rsidP="00140A3D">
      <w:pPr>
        <w:ind w:firstLine="708"/>
        <w:jc w:val="both"/>
      </w:pPr>
      <w:r>
        <w:t xml:space="preserve">Для установки станции так же необходимо построить систему противопожарной безопасности и </w:t>
      </w:r>
      <w:r w:rsidR="00B04F88">
        <w:t xml:space="preserve">очистные сооружения. </w:t>
      </w:r>
      <w:r w:rsidR="00B04F88" w:rsidRPr="00400503">
        <w:t>Газотурбинную электростанцию необходимо разместить в</w:t>
      </w:r>
      <w:r w:rsidR="00B04F88">
        <w:t xml:space="preserve"> новом здании.</w:t>
      </w:r>
      <w:r w:rsidR="00B04F88" w:rsidRPr="00400503">
        <w:t xml:space="preserve"> В этом же здании необходимо разместить </w:t>
      </w:r>
      <w:r w:rsidR="00B04F88">
        <w:t>и паровые котлы</w:t>
      </w:r>
      <w:r w:rsidR="00B04F88" w:rsidRPr="00400503">
        <w:t>-утилизатор</w:t>
      </w:r>
      <w:r w:rsidR="00B04F88">
        <w:t xml:space="preserve">ы. </w:t>
      </w:r>
      <w:r w:rsidR="00E65347">
        <w:t>Обеспечение необходимым оборудованием</w:t>
      </w:r>
      <w:r w:rsidR="00B04F88">
        <w:t xml:space="preserve"> берет на себя поставщик. </w:t>
      </w:r>
      <w:r w:rsidR="00E33A35">
        <w:t xml:space="preserve">Заявленное время строительства станции 6 месяцев. </w:t>
      </w:r>
      <w:r w:rsidR="00422A9D">
        <w:t>Общая ориентировочная стоимость проекта представлена в таблице:</w:t>
      </w:r>
    </w:p>
    <w:p w:rsidR="00422A9D" w:rsidRDefault="00422A9D" w:rsidP="00140A3D">
      <w:r>
        <w:t xml:space="preserve"> </w:t>
      </w:r>
    </w:p>
    <w:p w:rsidR="00422A9D" w:rsidRDefault="00422A9D" w:rsidP="00140A3D">
      <w:pPr>
        <w:ind w:firstLine="708"/>
      </w:pPr>
      <w:r w:rsidRPr="007E303D">
        <w:t>Таблица 4.</w:t>
      </w:r>
      <w:r w:rsidR="00A8407A">
        <w:t>10</w:t>
      </w:r>
      <w:r w:rsidR="00550DEE">
        <w:t>-</w:t>
      </w:r>
      <w:r w:rsidRPr="007E303D">
        <w:t xml:space="preserve"> Ориен</w:t>
      </w:r>
      <w:r>
        <w:t>тировочная стоимость проекта</w:t>
      </w:r>
      <w:r w:rsidR="00F6573A">
        <w:t xml:space="preserve"> </w:t>
      </w:r>
      <w:r w:rsidR="00267083">
        <w:t>(предоставлена производителем)</w:t>
      </w:r>
    </w:p>
    <w:tbl>
      <w:tblPr>
        <w:tblW w:w="9366" w:type="dxa"/>
        <w:tblInd w:w="98" w:type="dxa"/>
        <w:tblLook w:val="04A0" w:firstRow="1" w:lastRow="0" w:firstColumn="1" w:lastColumn="0" w:noHBand="0" w:noVBand="1"/>
      </w:tblPr>
      <w:tblGrid>
        <w:gridCol w:w="6700"/>
        <w:gridCol w:w="2666"/>
      </w:tblGrid>
      <w:tr w:rsidR="00422A9D" w:rsidTr="00786F5B">
        <w:trPr>
          <w:trHeight w:val="300"/>
          <w:tblHeader/>
        </w:trPr>
        <w:tc>
          <w:tcPr>
            <w:tcW w:w="67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22A9D" w:rsidRPr="00422A9D" w:rsidRDefault="00422A9D" w:rsidP="00140A3D">
            <w:pPr>
              <w:jc w:val="center"/>
              <w:rPr>
                <w:color w:val="000000"/>
              </w:rPr>
            </w:pPr>
            <w:r w:rsidRPr="00422A9D">
              <w:rPr>
                <w:color w:val="000000"/>
                <w:szCs w:val="22"/>
              </w:rPr>
              <w:t>Наименование</w:t>
            </w:r>
          </w:p>
        </w:tc>
        <w:tc>
          <w:tcPr>
            <w:tcW w:w="26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22A9D" w:rsidRPr="00422A9D" w:rsidRDefault="00422A9D" w:rsidP="00140A3D">
            <w:pPr>
              <w:jc w:val="center"/>
              <w:rPr>
                <w:color w:val="000000"/>
              </w:rPr>
            </w:pPr>
            <w:r w:rsidRPr="00422A9D">
              <w:rPr>
                <w:color w:val="000000"/>
                <w:szCs w:val="22"/>
              </w:rPr>
              <w:t>Ст-ть, доллары сша</w:t>
            </w:r>
          </w:p>
        </w:tc>
      </w:tr>
      <w:tr w:rsidR="00422A9D" w:rsidTr="00786F5B">
        <w:trPr>
          <w:trHeight w:val="315"/>
          <w:tblHeader/>
        </w:trPr>
        <w:tc>
          <w:tcPr>
            <w:tcW w:w="6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22A9D" w:rsidRPr="00422A9D" w:rsidRDefault="00422A9D" w:rsidP="00140A3D">
            <w:pPr>
              <w:rPr>
                <w:color w:val="000000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22A9D" w:rsidRPr="00422A9D" w:rsidRDefault="00422A9D" w:rsidP="00140A3D">
            <w:pPr>
              <w:jc w:val="center"/>
              <w:rPr>
                <w:color w:val="000000"/>
              </w:rPr>
            </w:pPr>
            <w:r w:rsidRPr="00422A9D">
              <w:rPr>
                <w:color w:val="000000"/>
                <w:szCs w:val="22"/>
              </w:rPr>
              <w:t>(с</w:t>
            </w:r>
            <w:r w:rsidR="00AD09DD">
              <w:rPr>
                <w:color w:val="000000"/>
                <w:szCs w:val="22"/>
              </w:rPr>
              <w:t xml:space="preserve"> </w:t>
            </w:r>
            <w:r w:rsidRPr="00422A9D">
              <w:rPr>
                <w:color w:val="000000"/>
                <w:szCs w:val="22"/>
              </w:rPr>
              <w:t>ндс)</w:t>
            </w:r>
          </w:p>
        </w:tc>
      </w:tr>
      <w:tr w:rsidR="00422A9D" w:rsidTr="00AD09DD">
        <w:trPr>
          <w:trHeight w:val="315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2A9D" w:rsidRPr="00422A9D" w:rsidRDefault="00422A9D" w:rsidP="00140A3D">
            <w:pPr>
              <w:rPr>
                <w:color w:val="000000"/>
              </w:rPr>
            </w:pPr>
            <w:r w:rsidRPr="00422A9D">
              <w:rPr>
                <w:color w:val="000000"/>
                <w:szCs w:val="22"/>
              </w:rPr>
              <w:t>АТГ-10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2A9D" w:rsidRPr="00422A9D" w:rsidRDefault="00422A9D" w:rsidP="00140A3D">
            <w:pPr>
              <w:jc w:val="center"/>
              <w:rPr>
                <w:color w:val="000000"/>
              </w:rPr>
            </w:pPr>
            <w:r w:rsidRPr="00422A9D">
              <w:rPr>
                <w:color w:val="000000"/>
                <w:szCs w:val="22"/>
              </w:rPr>
              <w:t>34</w:t>
            </w:r>
            <w:r>
              <w:rPr>
                <w:color w:val="000000"/>
                <w:szCs w:val="22"/>
              </w:rPr>
              <w:t xml:space="preserve"> </w:t>
            </w:r>
            <w:r w:rsidRPr="00422A9D">
              <w:rPr>
                <w:color w:val="000000"/>
                <w:szCs w:val="22"/>
              </w:rPr>
              <w:t>079</w:t>
            </w:r>
            <w:r>
              <w:rPr>
                <w:color w:val="000000"/>
                <w:szCs w:val="22"/>
              </w:rPr>
              <w:t xml:space="preserve"> </w:t>
            </w:r>
            <w:r w:rsidRPr="00422A9D">
              <w:rPr>
                <w:color w:val="000000"/>
                <w:szCs w:val="22"/>
              </w:rPr>
              <w:t>760</w:t>
            </w:r>
          </w:p>
        </w:tc>
      </w:tr>
      <w:tr w:rsidR="00422A9D" w:rsidTr="00AD09DD">
        <w:trPr>
          <w:trHeight w:val="315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2A9D" w:rsidRPr="00422A9D" w:rsidRDefault="00422A9D" w:rsidP="00140A3D">
            <w:pPr>
              <w:rPr>
                <w:color w:val="000000"/>
              </w:rPr>
            </w:pPr>
            <w:r w:rsidRPr="00422A9D">
              <w:rPr>
                <w:color w:val="000000"/>
                <w:szCs w:val="22"/>
              </w:rPr>
              <w:t>Насосное оборудование и химводоочистка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2A9D" w:rsidRPr="00422A9D" w:rsidRDefault="00422A9D" w:rsidP="00140A3D">
            <w:pPr>
              <w:jc w:val="center"/>
              <w:rPr>
                <w:color w:val="000000"/>
              </w:rPr>
            </w:pPr>
            <w:r w:rsidRPr="00422A9D">
              <w:rPr>
                <w:color w:val="000000"/>
                <w:szCs w:val="22"/>
              </w:rPr>
              <w:t>642</w:t>
            </w:r>
            <w:r>
              <w:rPr>
                <w:color w:val="000000"/>
                <w:szCs w:val="22"/>
              </w:rPr>
              <w:t xml:space="preserve"> </w:t>
            </w:r>
            <w:r w:rsidRPr="00422A9D">
              <w:rPr>
                <w:color w:val="000000"/>
                <w:szCs w:val="22"/>
              </w:rPr>
              <w:t>640</w:t>
            </w:r>
          </w:p>
        </w:tc>
      </w:tr>
      <w:tr w:rsidR="00422A9D" w:rsidTr="00AD09DD">
        <w:trPr>
          <w:trHeight w:val="315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2A9D" w:rsidRPr="00422A9D" w:rsidRDefault="00422A9D" w:rsidP="00140A3D">
            <w:pPr>
              <w:rPr>
                <w:color w:val="000000"/>
              </w:rPr>
            </w:pPr>
            <w:r w:rsidRPr="00422A9D">
              <w:rPr>
                <w:color w:val="000000"/>
                <w:szCs w:val="22"/>
              </w:rPr>
              <w:t>Система противопожарной защиты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2A9D" w:rsidRPr="00422A9D" w:rsidRDefault="00422A9D" w:rsidP="00140A3D">
            <w:pPr>
              <w:jc w:val="center"/>
              <w:rPr>
                <w:color w:val="000000"/>
              </w:rPr>
            </w:pPr>
            <w:r w:rsidRPr="00422A9D">
              <w:rPr>
                <w:color w:val="000000"/>
                <w:szCs w:val="22"/>
              </w:rPr>
              <w:t>197</w:t>
            </w:r>
            <w:r>
              <w:rPr>
                <w:color w:val="000000"/>
                <w:szCs w:val="22"/>
              </w:rPr>
              <w:t xml:space="preserve"> </w:t>
            </w:r>
            <w:r w:rsidRPr="00422A9D">
              <w:rPr>
                <w:color w:val="000000"/>
                <w:szCs w:val="22"/>
              </w:rPr>
              <w:t>510</w:t>
            </w:r>
          </w:p>
        </w:tc>
      </w:tr>
      <w:tr w:rsidR="00422A9D" w:rsidTr="00AD09DD">
        <w:trPr>
          <w:trHeight w:val="315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2A9D" w:rsidRPr="00422A9D" w:rsidRDefault="00422A9D" w:rsidP="00140A3D">
            <w:pPr>
              <w:rPr>
                <w:color w:val="000000"/>
              </w:rPr>
            </w:pPr>
            <w:r w:rsidRPr="00422A9D">
              <w:rPr>
                <w:color w:val="000000"/>
                <w:szCs w:val="22"/>
              </w:rPr>
              <w:t>Непредвиденные расходы (3% от стоимости оборудования)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2A9D" w:rsidRPr="00422A9D" w:rsidRDefault="00422A9D" w:rsidP="00140A3D">
            <w:pPr>
              <w:jc w:val="center"/>
              <w:rPr>
                <w:color w:val="000000"/>
              </w:rPr>
            </w:pPr>
            <w:r w:rsidRPr="00422A9D">
              <w:rPr>
                <w:color w:val="000000"/>
                <w:szCs w:val="22"/>
              </w:rPr>
              <w:t>1</w:t>
            </w:r>
            <w:r>
              <w:rPr>
                <w:color w:val="000000"/>
                <w:szCs w:val="22"/>
              </w:rPr>
              <w:t xml:space="preserve"> </w:t>
            </w:r>
            <w:r w:rsidRPr="00422A9D">
              <w:rPr>
                <w:color w:val="000000"/>
                <w:szCs w:val="22"/>
              </w:rPr>
              <w:t>047</w:t>
            </w:r>
            <w:r>
              <w:rPr>
                <w:color w:val="000000"/>
                <w:szCs w:val="22"/>
              </w:rPr>
              <w:t xml:space="preserve"> </w:t>
            </w:r>
            <w:r w:rsidRPr="00422A9D">
              <w:rPr>
                <w:color w:val="000000"/>
                <w:szCs w:val="22"/>
              </w:rPr>
              <w:t>597</w:t>
            </w:r>
          </w:p>
        </w:tc>
      </w:tr>
      <w:tr w:rsidR="00422A9D" w:rsidTr="00AD09DD">
        <w:trPr>
          <w:trHeight w:val="315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2A9D" w:rsidRPr="00422A9D" w:rsidRDefault="00422A9D" w:rsidP="00140A3D">
            <w:pPr>
              <w:rPr>
                <w:color w:val="000000"/>
              </w:rPr>
            </w:pPr>
            <w:r w:rsidRPr="00422A9D">
              <w:rPr>
                <w:color w:val="000000"/>
                <w:szCs w:val="22"/>
              </w:rPr>
              <w:t>Строительные сооружения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2A9D" w:rsidRPr="00422A9D" w:rsidRDefault="00422A9D" w:rsidP="00140A3D">
            <w:pPr>
              <w:jc w:val="center"/>
              <w:rPr>
                <w:color w:val="000000"/>
              </w:rPr>
            </w:pPr>
            <w:r w:rsidRPr="00422A9D">
              <w:rPr>
                <w:color w:val="000000"/>
                <w:szCs w:val="22"/>
              </w:rPr>
              <w:t>910</w:t>
            </w:r>
            <w:r>
              <w:rPr>
                <w:color w:val="000000"/>
                <w:szCs w:val="22"/>
              </w:rPr>
              <w:t xml:space="preserve"> </w:t>
            </w:r>
            <w:r w:rsidRPr="00422A9D">
              <w:rPr>
                <w:color w:val="000000"/>
                <w:szCs w:val="22"/>
              </w:rPr>
              <w:t>600</w:t>
            </w:r>
          </w:p>
        </w:tc>
      </w:tr>
      <w:tr w:rsidR="00422A9D" w:rsidTr="00AD09DD">
        <w:trPr>
          <w:trHeight w:val="315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2A9D" w:rsidRPr="00422A9D" w:rsidRDefault="00422A9D" w:rsidP="00140A3D">
            <w:pPr>
              <w:rPr>
                <w:color w:val="000000"/>
              </w:rPr>
            </w:pPr>
            <w:r w:rsidRPr="00422A9D">
              <w:rPr>
                <w:color w:val="000000"/>
                <w:szCs w:val="22"/>
              </w:rPr>
              <w:t>Всего за оборудование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2A9D" w:rsidRPr="00422A9D" w:rsidRDefault="00422A9D" w:rsidP="00140A3D">
            <w:pPr>
              <w:jc w:val="center"/>
              <w:rPr>
                <w:color w:val="000000"/>
              </w:rPr>
            </w:pPr>
            <w:r w:rsidRPr="00422A9D">
              <w:rPr>
                <w:color w:val="000000"/>
                <w:szCs w:val="22"/>
              </w:rPr>
              <w:t>34</w:t>
            </w:r>
            <w:r>
              <w:rPr>
                <w:color w:val="000000"/>
                <w:szCs w:val="22"/>
              </w:rPr>
              <w:t xml:space="preserve"> </w:t>
            </w:r>
            <w:r w:rsidRPr="00422A9D">
              <w:rPr>
                <w:color w:val="000000"/>
                <w:szCs w:val="22"/>
              </w:rPr>
              <w:t>919</w:t>
            </w:r>
            <w:r>
              <w:rPr>
                <w:color w:val="000000"/>
                <w:szCs w:val="22"/>
              </w:rPr>
              <w:t xml:space="preserve"> </w:t>
            </w:r>
            <w:r w:rsidRPr="00422A9D">
              <w:rPr>
                <w:color w:val="000000"/>
                <w:szCs w:val="22"/>
              </w:rPr>
              <w:t>910</w:t>
            </w:r>
          </w:p>
        </w:tc>
      </w:tr>
      <w:tr w:rsidR="00422A9D" w:rsidTr="00AD09DD">
        <w:trPr>
          <w:trHeight w:val="315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2A9D" w:rsidRPr="00422A9D" w:rsidRDefault="00422A9D" w:rsidP="00140A3D">
            <w:pPr>
              <w:rPr>
                <w:color w:val="000000"/>
              </w:rPr>
            </w:pPr>
            <w:r w:rsidRPr="00422A9D">
              <w:rPr>
                <w:color w:val="000000"/>
                <w:szCs w:val="22"/>
              </w:rPr>
              <w:t>Строительно-монтажные работы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2A9D" w:rsidRPr="00422A9D" w:rsidRDefault="00422A9D" w:rsidP="00140A3D">
            <w:pPr>
              <w:jc w:val="center"/>
              <w:rPr>
                <w:color w:val="000000"/>
              </w:rPr>
            </w:pPr>
            <w:r w:rsidRPr="00422A9D">
              <w:rPr>
                <w:bCs/>
                <w:color w:val="000000"/>
                <w:szCs w:val="22"/>
              </w:rPr>
              <w:t>21</w:t>
            </w:r>
            <w:r>
              <w:rPr>
                <w:bCs/>
                <w:color w:val="000000"/>
                <w:szCs w:val="22"/>
              </w:rPr>
              <w:t xml:space="preserve"> </w:t>
            </w:r>
            <w:r w:rsidRPr="00422A9D">
              <w:rPr>
                <w:bCs/>
                <w:color w:val="000000"/>
                <w:szCs w:val="22"/>
              </w:rPr>
              <w:t>474</w:t>
            </w:r>
            <w:r>
              <w:rPr>
                <w:bCs/>
                <w:color w:val="000000"/>
                <w:szCs w:val="22"/>
              </w:rPr>
              <w:t xml:space="preserve"> </w:t>
            </w:r>
            <w:r w:rsidRPr="00422A9D">
              <w:rPr>
                <w:bCs/>
                <w:color w:val="000000"/>
                <w:szCs w:val="22"/>
              </w:rPr>
              <w:t>520</w:t>
            </w:r>
          </w:p>
        </w:tc>
      </w:tr>
      <w:tr w:rsidR="00422A9D" w:rsidTr="00AD09DD">
        <w:trPr>
          <w:trHeight w:val="315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2A9D" w:rsidRPr="00422A9D" w:rsidRDefault="00422A9D" w:rsidP="00140A3D">
            <w:pPr>
              <w:rPr>
                <w:color w:val="000000"/>
              </w:rPr>
            </w:pPr>
            <w:r w:rsidRPr="00422A9D">
              <w:rPr>
                <w:color w:val="000000"/>
                <w:szCs w:val="22"/>
              </w:rPr>
              <w:t>Итого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2A9D" w:rsidRPr="00422A9D" w:rsidRDefault="00422A9D" w:rsidP="00140A3D">
            <w:pPr>
              <w:jc w:val="center"/>
              <w:rPr>
                <w:color w:val="000000"/>
              </w:rPr>
            </w:pPr>
            <w:r w:rsidRPr="00422A9D">
              <w:rPr>
                <w:bCs/>
                <w:color w:val="000000"/>
                <w:szCs w:val="22"/>
              </w:rPr>
              <w:t>58</w:t>
            </w:r>
            <w:r>
              <w:rPr>
                <w:bCs/>
                <w:color w:val="000000"/>
                <w:szCs w:val="22"/>
              </w:rPr>
              <w:t xml:space="preserve"> </w:t>
            </w:r>
            <w:r w:rsidRPr="00422A9D">
              <w:rPr>
                <w:bCs/>
                <w:color w:val="000000"/>
                <w:szCs w:val="22"/>
              </w:rPr>
              <w:t>352</w:t>
            </w:r>
            <w:r>
              <w:rPr>
                <w:bCs/>
                <w:color w:val="000000"/>
                <w:szCs w:val="22"/>
              </w:rPr>
              <w:t xml:space="preserve"> </w:t>
            </w:r>
            <w:r w:rsidRPr="00422A9D">
              <w:rPr>
                <w:bCs/>
                <w:color w:val="000000"/>
                <w:szCs w:val="22"/>
              </w:rPr>
              <w:t>627</w:t>
            </w:r>
          </w:p>
        </w:tc>
      </w:tr>
    </w:tbl>
    <w:p w:rsidR="00A1530D" w:rsidRDefault="00A1530D" w:rsidP="00140A3D"/>
    <w:p w:rsidR="00E33A35" w:rsidRDefault="00E33A35" w:rsidP="00140A3D">
      <w:pPr>
        <w:ind w:firstLine="708"/>
        <w:jc w:val="both"/>
      </w:pPr>
      <w:r>
        <w:lastRenderedPageBreak/>
        <w:t>Турбина оснащается местным пультом управления, с которого осуществляется пуск турбоустановки. Контроль за работой турбоустановки осуществляется с группового щита управления ТЭЦ, куда будут вынесены все необходимыеприборы.</w:t>
      </w:r>
    </w:p>
    <w:p w:rsidR="00E33A35" w:rsidRDefault="00E33A35" w:rsidP="00140A3D">
      <w:pPr>
        <w:jc w:val="both"/>
      </w:pPr>
      <w:r>
        <w:tab/>
        <w:t xml:space="preserve">Для турбины не требуется постоянной обслуживающий персонал находящийся рядом с установкой. Согласно нормативам штатной численности сотрудников для </w:t>
      </w:r>
      <w:r w:rsidRPr="00E33A35">
        <w:t>персонала ТЭС, переведенных в режим котельных, работающих на жидком и газообразном топливе</w:t>
      </w:r>
      <w:r w:rsidR="003A72F1">
        <w:t xml:space="preserve"> (</w:t>
      </w:r>
      <w:r w:rsidR="003A72F1" w:rsidRPr="00786F5B">
        <w:rPr>
          <w:color w:val="FF0000"/>
        </w:rPr>
        <w:t xml:space="preserve">Приложение </w:t>
      </w:r>
      <w:r w:rsidR="00C94D2E">
        <w:rPr>
          <w:color w:val="FF0000"/>
        </w:rPr>
        <w:t>К</w:t>
      </w:r>
      <w:r>
        <w:t xml:space="preserve">). </w:t>
      </w:r>
      <w:r w:rsidR="00E65347">
        <w:t xml:space="preserve"> Фонд оплаты труда обслуживающего персонала рассчитан по форм</w:t>
      </w:r>
      <w:r w:rsidR="00D33A98">
        <w:t>уле (2</w:t>
      </w:r>
      <w:r w:rsidR="00E65347">
        <w:t>).</w:t>
      </w:r>
      <w:r w:rsidR="00786F5B">
        <w:t xml:space="preserve"> Данные о должностных окладах взяты из средних зарплат по работам данной квалификации</w:t>
      </w:r>
      <w:r w:rsidR="00BB7CBE">
        <w:t xml:space="preserve"> в РБ</w:t>
      </w:r>
      <w:r w:rsidR="00786F5B">
        <w:t>.</w:t>
      </w:r>
    </w:p>
    <w:p w:rsidR="005143B4" w:rsidRDefault="005143B4" w:rsidP="00140A3D">
      <w:pPr>
        <w:jc w:val="both"/>
      </w:pPr>
    </w:p>
    <w:p w:rsidR="005143B4" w:rsidRDefault="00A8407A" w:rsidP="00140A3D">
      <w:pPr>
        <w:jc w:val="both"/>
        <w:rPr>
          <w:bCs/>
        </w:rPr>
      </w:pPr>
      <w:r>
        <w:tab/>
        <w:t>Таблица 4.11</w:t>
      </w:r>
      <w:r w:rsidR="005143B4">
        <w:t xml:space="preserve"> – </w:t>
      </w:r>
      <w:r w:rsidR="005143B4" w:rsidRPr="000721DE">
        <w:rPr>
          <w:bCs/>
        </w:rPr>
        <w:t xml:space="preserve">Расчет </w:t>
      </w:r>
      <w:r w:rsidR="005143B4">
        <w:rPr>
          <w:bCs/>
        </w:rPr>
        <w:t xml:space="preserve">месячного </w:t>
      </w:r>
      <w:r w:rsidR="005143B4" w:rsidRPr="000721DE">
        <w:rPr>
          <w:bCs/>
        </w:rPr>
        <w:t>фонда оплаты труда обслуживающего персонала</w:t>
      </w:r>
      <w:r w:rsidR="00B940DA">
        <w:rPr>
          <w:bCs/>
        </w:rPr>
        <w:t xml:space="preserve"> в 2014 году.</w:t>
      </w:r>
    </w:p>
    <w:tbl>
      <w:tblPr>
        <w:tblW w:w="9157" w:type="dxa"/>
        <w:tblInd w:w="103" w:type="dxa"/>
        <w:tblLook w:val="04A0" w:firstRow="1" w:lastRow="0" w:firstColumn="1" w:lastColumn="0" w:noHBand="0" w:noVBand="1"/>
      </w:tblPr>
      <w:tblGrid>
        <w:gridCol w:w="2557"/>
        <w:gridCol w:w="1477"/>
        <w:gridCol w:w="1024"/>
        <w:gridCol w:w="1370"/>
        <w:gridCol w:w="1562"/>
        <w:gridCol w:w="1167"/>
      </w:tblGrid>
      <w:tr w:rsidR="00786F5B" w:rsidRPr="005143B4" w:rsidTr="00786F5B">
        <w:trPr>
          <w:trHeight w:val="300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F5B" w:rsidRPr="005143B4" w:rsidRDefault="00786F5B" w:rsidP="00140A3D">
            <w:pPr>
              <w:rPr>
                <w:color w:val="000000"/>
              </w:rPr>
            </w:pPr>
            <w:r w:rsidRPr="005143B4">
              <w:rPr>
                <w:color w:val="000000"/>
                <w:szCs w:val="22"/>
              </w:rPr>
              <w:t> 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F5B" w:rsidRPr="005143B4" w:rsidRDefault="00786F5B" w:rsidP="00140A3D">
            <w:pPr>
              <w:rPr>
                <w:color w:val="000000"/>
              </w:rPr>
            </w:pPr>
            <w:r w:rsidRPr="005143B4">
              <w:rPr>
                <w:color w:val="000000"/>
                <w:szCs w:val="22"/>
              </w:rPr>
              <w:t>Количество</w:t>
            </w:r>
            <w:r>
              <w:rPr>
                <w:color w:val="000000"/>
                <w:szCs w:val="22"/>
              </w:rPr>
              <w:t>, чел.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86F5B" w:rsidRPr="005143B4" w:rsidRDefault="00786F5B" w:rsidP="00140A3D">
            <w:pPr>
              <w:rPr>
                <w:color w:val="000000"/>
              </w:rPr>
            </w:pPr>
            <w:r>
              <w:rPr>
                <w:color w:val="000000"/>
                <w:szCs w:val="22"/>
              </w:rPr>
              <w:t>Разряд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F5B" w:rsidRPr="005143B4" w:rsidRDefault="00786F5B" w:rsidP="00140A3D">
            <w:pPr>
              <w:rPr>
                <w:color w:val="000000"/>
              </w:rPr>
            </w:pPr>
            <w:r w:rsidRPr="005143B4">
              <w:rPr>
                <w:color w:val="000000"/>
                <w:szCs w:val="22"/>
              </w:rPr>
              <w:t>Оклад</w:t>
            </w:r>
            <w:r>
              <w:rPr>
                <w:color w:val="000000"/>
                <w:szCs w:val="22"/>
              </w:rPr>
              <w:t>, тыс. руб.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F5B" w:rsidRPr="005143B4" w:rsidRDefault="00BB7CBE" w:rsidP="00140A3D">
            <w:pPr>
              <w:rPr>
                <w:color w:val="000000"/>
              </w:rPr>
            </w:pPr>
            <w:r>
              <w:rPr>
                <w:color w:val="000000"/>
                <w:szCs w:val="22"/>
              </w:rPr>
              <w:t>Отчисление в с</w:t>
            </w:r>
            <w:r w:rsidR="00786F5B" w:rsidRPr="005143B4">
              <w:rPr>
                <w:color w:val="000000"/>
                <w:szCs w:val="22"/>
              </w:rPr>
              <w:t>оцстрах</w:t>
            </w:r>
            <w:r w:rsidR="00786F5B">
              <w:rPr>
                <w:color w:val="000000"/>
                <w:szCs w:val="22"/>
              </w:rPr>
              <w:t>, тыс. руб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F5B" w:rsidRPr="005143B4" w:rsidRDefault="00786F5B" w:rsidP="00140A3D">
            <w:pPr>
              <w:rPr>
                <w:color w:val="000000"/>
              </w:rPr>
            </w:pPr>
            <w:r w:rsidRPr="005143B4">
              <w:rPr>
                <w:color w:val="000000"/>
                <w:szCs w:val="22"/>
              </w:rPr>
              <w:t>Итого</w:t>
            </w:r>
            <w:r>
              <w:rPr>
                <w:color w:val="000000"/>
                <w:szCs w:val="22"/>
              </w:rPr>
              <w:t>, тыс. руб.</w:t>
            </w:r>
          </w:p>
        </w:tc>
      </w:tr>
      <w:tr w:rsidR="00BB7CBE" w:rsidRPr="005143B4" w:rsidTr="004B01D6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BE" w:rsidRPr="005143B4" w:rsidRDefault="00BB7CBE" w:rsidP="00140A3D">
            <w:pPr>
              <w:rPr>
                <w:bCs/>
                <w:color w:val="000000"/>
                <w:szCs w:val="20"/>
              </w:rPr>
            </w:pPr>
            <w:r>
              <w:rPr>
                <w:bCs/>
                <w:color w:val="000000"/>
                <w:szCs w:val="20"/>
              </w:rPr>
              <w:t>Ремонтный персонал</w:t>
            </w:r>
            <w:r w:rsidRPr="005143B4">
              <w:rPr>
                <w:bCs/>
                <w:color w:val="000000"/>
                <w:szCs w:val="20"/>
              </w:rPr>
              <w:t xml:space="preserve">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BE" w:rsidRDefault="00BB7CBE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7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B7CBE" w:rsidRDefault="00BB7CBE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2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BE" w:rsidRDefault="00BB7CBE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3 200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BE" w:rsidRDefault="00BB7CBE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1 088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BE" w:rsidRDefault="00BB7CBE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30016</w:t>
            </w:r>
          </w:p>
        </w:tc>
      </w:tr>
      <w:tr w:rsidR="00BB7CBE" w:rsidRPr="005143B4" w:rsidTr="004B01D6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BE" w:rsidRPr="005143B4" w:rsidRDefault="00BB7CBE" w:rsidP="00140A3D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Рабочие занятые</w:t>
            </w:r>
            <w:r w:rsidRPr="005143B4">
              <w:rPr>
                <w:color w:val="000000"/>
                <w:szCs w:val="20"/>
              </w:rPr>
              <w:t xml:space="preserve"> на эксплуатации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BE" w:rsidRDefault="00BB7CBE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</w:rPr>
              <w:t>12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B7CBE" w:rsidRDefault="00BB7CBE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3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BE" w:rsidRDefault="00BB7CBE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3 800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BE" w:rsidRDefault="00BB7CBE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1 292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BE" w:rsidRDefault="00BB7CBE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61104</w:t>
            </w:r>
          </w:p>
        </w:tc>
      </w:tr>
      <w:tr w:rsidR="00BB7CBE" w:rsidRPr="005143B4" w:rsidTr="004B01D6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BE" w:rsidRPr="005143B4" w:rsidRDefault="00BB7CBE" w:rsidP="00140A3D">
            <w:pPr>
              <w:rPr>
                <w:color w:val="000000"/>
              </w:rPr>
            </w:pPr>
            <w:r w:rsidRPr="005143B4">
              <w:rPr>
                <w:color w:val="000000"/>
                <w:szCs w:val="22"/>
              </w:rPr>
              <w:t>Сотрудники очистных сооружений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BE" w:rsidRDefault="00BB7CBE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8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B7CBE" w:rsidRDefault="00BB7CBE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5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BE" w:rsidRDefault="00BB7CBE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4 500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BE" w:rsidRDefault="00BB7CBE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1 530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BE" w:rsidRDefault="00BB7CBE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48240</w:t>
            </w:r>
          </w:p>
        </w:tc>
      </w:tr>
      <w:tr w:rsidR="00BB7CBE" w:rsidRPr="005143B4" w:rsidTr="004B01D6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BE" w:rsidRPr="005143B4" w:rsidRDefault="00BB7CBE" w:rsidP="00140A3D">
            <w:pPr>
              <w:rPr>
                <w:color w:val="000000"/>
              </w:rPr>
            </w:pPr>
            <w:r w:rsidRPr="005143B4">
              <w:rPr>
                <w:color w:val="000000"/>
                <w:szCs w:val="22"/>
              </w:rPr>
              <w:t>Инженер по АСУ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BE" w:rsidRDefault="00BB7CBE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4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B7CBE" w:rsidRDefault="00BB7CBE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6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BE" w:rsidRDefault="00BB7CBE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5 200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BE" w:rsidRDefault="00BB7CBE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1 768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BE" w:rsidRDefault="00BB7CBE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27872</w:t>
            </w:r>
          </w:p>
        </w:tc>
      </w:tr>
      <w:tr w:rsidR="00BB7CBE" w:rsidRPr="005143B4" w:rsidTr="004B01D6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BE" w:rsidRPr="005143B4" w:rsidRDefault="00BB7CBE" w:rsidP="00140A3D">
            <w:pPr>
              <w:rPr>
                <w:color w:val="000000"/>
              </w:rPr>
            </w:pPr>
            <w:r w:rsidRPr="005143B4">
              <w:rPr>
                <w:color w:val="000000"/>
                <w:szCs w:val="22"/>
              </w:rPr>
              <w:t>Э</w:t>
            </w:r>
            <w:r>
              <w:rPr>
                <w:color w:val="000000"/>
                <w:szCs w:val="22"/>
              </w:rPr>
              <w:t>лектрик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BE" w:rsidRDefault="00BB7CBE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6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B7CBE" w:rsidRDefault="00BB7CBE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4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BE" w:rsidRDefault="00BB7CBE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4 300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BE" w:rsidRDefault="00BB7CBE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1 462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BE" w:rsidRDefault="00BB7CBE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34572</w:t>
            </w:r>
          </w:p>
        </w:tc>
      </w:tr>
      <w:tr w:rsidR="00BB7CBE" w:rsidRPr="005143B4" w:rsidTr="004B01D6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BE" w:rsidRPr="005143B4" w:rsidRDefault="00BB7CBE" w:rsidP="00140A3D">
            <w:pPr>
              <w:rPr>
                <w:color w:val="000000"/>
              </w:rPr>
            </w:pPr>
            <w:r>
              <w:rPr>
                <w:color w:val="000000"/>
                <w:szCs w:val="22"/>
              </w:rPr>
              <w:t>Г</w:t>
            </w:r>
            <w:r w:rsidRPr="005143B4">
              <w:rPr>
                <w:color w:val="000000"/>
                <w:szCs w:val="22"/>
              </w:rPr>
              <w:t>л</w:t>
            </w:r>
            <w:r>
              <w:rPr>
                <w:color w:val="000000"/>
                <w:szCs w:val="22"/>
              </w:rPr>
              <w:t>авный</w:t>
            </w:r>
            <w:r w:rsidRPr="005143B4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и</w:t>
            </w:r>
            <w:r w:rsidRPr="005143B4">
              <w:rPr>
                <w:color w:val="000000"/>
                <w:szCs w:val="22"/>
              </w:rPr>
              <w:t>нженер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BE" w:rsidRDefault="00BB7CBE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1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B7CBE" w:rsidRDefault="00BB7CBE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12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BE" w:rsidRDefault="00BB7CBE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7 200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BE" w:rsidRDefault="00BB7CBE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2 448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BE" w:rsidRDefault="00BB7CBE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9648</w:t>
            </w:r>
          </w:p>
        </w:tc>
      </w:tr>
      <w:tr w:rsidR="00E7604D" w:rsidRPr="005143B4" w:rsidTr="004B01D6">
        <w:trPr>
          <w:trHeight w:val="300"/>
        </w:trPr>
        <w:tc>
          <w:tcPr>
            <w:tcW w:w="79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7604D" w:rsidRPr="005143B4" w:rsidRDefault="00E7604D" w:rsidP="00140A3D">
            <w:pPr>
              <w:rPr>
                <w:color w:val="000000"/>
              </w:rPr>
            </w:pPr>
            <w:r w:rsidRPr="005143B4">
              <w:rPr>
                <w:color w:val="000000"/>
                <w:szCs w:val="22"/>
              </w:rPr>
              <w:t>Итого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04D" w:rsidRPr="005143B4" w:rsidRDefault="00E7604D" w:rsidP="00140A3D">
            <w:pPr>
              <w:jc w:val="center"/>
              <w:rPr>
                <w:color w:val="000000"/>
              </w:rPr>
            </w:pPr>
            <w:r w:rsidRPr="005143B4">
              <w:rPr>
                <w:color w:val="000000"/>
                <w:szCs w:val="22"/>
              </w:rPr>
              <w:t>211452</w:t>
            </w:r>
          </w:p>
        </w:tc>
      </w:tr>
    </w:tbl>
    <w:p w:rsidR="00E33A35" w:rsidRDefault="002939AD" w:rsidP="00140A3D">
      <w:r>
        <w:tab/>
      </w:r>
    </w:p>
    <w:p w:rsidR="00BB7CBE" w:rsidRDefault="002939AD" w:rsidP="00140A3D">
      <w:r>
        <w:tab/>
      </w:r>
      <w:r w:rsidR="00B940DA">
        <w:t xml:space="preserve">Темпы роста заработной платы соответствуют темпам роста курса доллара и составляют  12 %. </w:t>
      </w:r>
      <w:r>
        <w:t xml:space="preserve">Организационно, данная мини ТЭЦ будет подчиняться отделу главного энергетика. Ответственное лицо главный </w:t>
      </w:r>
      <w:r w:rsidR="004050D9">
        <w:t>инженер</w:t>
      </w:r>
      <w:r>
        <w:t xml:space="preserve"> мини ТЭЦ.</w:t>
      </w:r>
    </w:p>
    <w:p w:rsidR="00BB7CBE" w:rsidRDefault="00BB7CBE" w:rsidP="00140A3D">
      <w:r>
        <w:tab/>
        <w:t>Так как станция является структурным подразделение отдела главного энергетика, необходимости в административном персонале нет, так как данные функции может взять на себя персонал отдела главного энергетика.</w:t>
      </w:r>
    </w:p>
    <w:p w:rsidR="00E04D4A" w:rsidRDefault="00E04D4A" w:rsidP="00140A3D"/>
    <w:p w:rsidR="00550D69" w:rsidRDefault="00950039" w:rsidP="00140A3D">
      <w:r>
        <w:rPr>
          <w:noProof/>
        </w:rPr>
        <w:pict>
          <v:group id="_x0000_s1048" style="position:absolute;margin-left:16.95pt;margin-top:3.35pt;width:445.95pt;height:217.25pt;z-index:251674624" coordorigin="2040,1320" coordsize="9190,4122">
            <v:group id="_x0000_s1033" style="position:absolute;left:2040;top:1320;width:8475;height:2184" coordorigin="2040,7650" coordsize="8460,2025">
              <v:rect id="_x0000_s1026" style="position:absolute;left:5190;top:7650;width:2475;height:630">
                <v:textbox style="mso-next-textbox:#_x0000_s1026">
                  <w:txbxContent>
                    <w:p w:rsidR="00C0249D" w:rsidRDefault="00C0249D" w:rsidP="00C801FF">
                      <w:pPr>
                        <w:jc w:val="center"/>
                      </w:pPr>
                      <w:r>
                        <w:t>Главный инженер</w:t>
                      </w:r>
                    </w:p>
                  </w:txbxContent>
                </v:textbox>
              </v:rect>
              <v:rect id="_x0000_s1027" style="position:absolute;left:2040;top:8670;width:2475;height:1005">
                <v:textbox style="mso-next-textbox:#_x0000_s1027">
                  <w:txbxContent>
                    <w:p w:rsidR="00C0249D" w:rsidRDefault="00C0249D" w:rsidP="00C801FF">
                      <w:pPr>
                        <w:jc w:val="center"/>
                      </w:pPr>
                      <w:r>
                        <w:t>Зам. Главного инженера по АСУ</w:t>
                      </w:r>
                    </w:p>
                  </w:txbxContent>
                </v:textbox>
              </v:rect>
              <v:rect id="_x0000_s1028" style="position:absolute;left:5190;top:8670;width:2475;height:1005">
                <v:textbox style="mso-next-textbox:#_x0000_s1028">
                  <w:txbxContent>
                    <w:p w:rsidR="00C0249D" w:rsidRDefault="00C0249D" w:rsidP="00C801FF">
                      <w:pPr>
                        <w:jc w:val="center"/>
                      </w:pPr>
                      <w:r>
                        <w:t>Зам. Главного инженера по экологии</w:t>
                      </w:r>
                    </w:p>
                    <w:p w:rsidR="00C0249D" w:rsidRDefault="00C0249D"/>
                  </w:txbxContent>
                </v:textbox>
              </v:rect>
              <v:rect id="_x0000_s1029" style="position:absolute;left:8025;top:8670;width:2475;height:1005">
                <v:textbox style="mso-next-textbox:#_x0000_s1029">
                  <w:txbxContent>
                    <w:p w:rsidR="00C0249D" w:rsidRDefault="00C0249D" w:rsidP="00C801FF">
                      <w:pPr>
                        <w:jc w:val="center"/>
                      </w:pPr>
                      <w:r>
                        <w:t>Зам. Главного инженера по энергетике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0" type="#_x0000_t32" style="position:absolute;left:3795;top:8280;width:2475;height:390;flip:x" o:connectortype="straight"/>
              <v:shape id="_x0000_s1031" type="#_x0000_t32" style="position:absolute;left:6510;top:8280;width:0;height:390" o:connectortype="straight"/>
              <v:shape id="_x0000_s1032" type="#_x0000_t32" style="position:absolute;left:6855;top:8280;width:1965;height:390" o:connectortype="straight"/>
            </v:group>
            <v:rect id="_x0000_s1040" style="position:absolute;left:2040;top:3985;width:2479;height:837">
              <v:textbox style="mso-next-textbox:#_x0000_s1040">
                <w:txbxContent>
                  <w:p w:rsidR="00C0249D" w:rsidRDefault="00C0249D" w:rsidP="00C801FF">
                    <w:pPr>
                      <w:jc w:val="center"/>
                    </w:pPr>
                    <w:r>
                      <w:t>Отдел АСУ</w:t>
                    </w:r>
                  </w:p>
                </w:txbxContent>
              </v:textbox>
            </v:rect>
            <v:rect id="_x0000_s1041" style="position:absolute;left:5380;top:3985;width:2126;height:837">
              <v:textbox style="mso-next-textbox:#_x0000_s1041">
                <w:txbxContent>
                  <w:p w:rsidR="00C0249D" w:rsidRDefault="00C0249D" w:rsidP="00C801FF">
                    <w:pPr>
                      <w:jc w:val="center"/>
                    </w:pPr>
                    <w:r>
                      <w:t>Очистные сооружения</w:t>
                    </w:r>
                  </w:p>
                </w:txbxContent>
              </v:textbox>
            </v:rect>
            <v:rect id="_x0000_s1042" style="position:absolute;left:7675;top:3985;width:1702;height:1457">
              <v:textbox style="mso-next-textbox:#_x0000_s1042">
                <w:txbxContent>
                  <w:p w:rsidR="00C0249D" w:rsidRDefault="00C0249D" w:rsidP="00C801FF">
                    <w:pPr>
                      <w:jc w:val="center"/>
                    </w:pPr>
                    <w:r>
                      <w:t>Ремонтный персонал мини ТЭЦ</w:t>
                    </w:r>
                  </w:p>
                </w:txbxContent>
              </v:textbox>
            </v:rect>
            <v:shape id="_x0000_s1043" type="#_x0000_t32" style="position:absolute;left:3098;top:3504;width:0;height:481" o:connectortype="straight"/>
            <v:shape id="_x0000_s1044" type="#_x0000_t32" style="position:absolute;left:6413;top:3504;width:0;height:481" o:connectortype="straight"/>
            <v:shape id="_x0000_s1045" type="#_x0000_t32" style="position:absolute;left:8389;top:3504;width:0;height:481" o:connectortype="straight"/>
            <v:rect id="_x0000_s1046" style="position:absolute;left:9846;top:3985;width:1384;height:1457">
              <v:textbox style="mso-next-textbox:#_x0000_s1046">
                <w:txbxContent>
                  <w:p w:rsidR="00C0249D" w:rsidRDefault="00C0249D" w:rsidP="00C801FF">
                    <w:pPr>
                      <w:jc w:val="center"/>
                    </w:pPr>
                    <w:r>
                      <w:t>Эксплуатационный персонал мини ТЭЦ</w:t>
                    </w:r>
                  </w:p>
                </w:txbxContent>
              </v:textbox>
            </v:rect>
            <v:shape id="_x0000_s1047" type="#_x0000_t32" style="position:absolute;left:10365;top:3504;width:0;height:481" o:connectortype="straight"/>
          </v:group>
        </w:pict>
      </w:r>
    </w:p>
    <w:p w:rsidR="00550D69" w:rsidRDefault="00550D69" w:rsidP="00140A3D"/>
    <w:p w:rsidR="00550D69" w:rsidRDefault="00550D69" w:rsidP="00140A3D"/>
    <w:p w:rsidR="00550D69" w:rsidRDefault="00550D69" w:rsidP="00140A3D"/>
    <w:p w:rsidR="00550D69" w:rsidRDefault="00550D69" w:rsidP="00140A3D"/>
    <w:p w:rsidR="00550D69" w:rsidRDefault="00550D69" w:rsidP="00140A3D"/>
    <w:p w:rsidR="00550D69" w:rsidRDefault="00550D69" w:rsidP="00140A3D"/>
    <w:p w:rsidR="004050D9" w:rsidRDefault="004050D9" w:rsidP="00140A3D"/>
    <w:p w:rsidR="00786F5B" w:rsidRDefault="00786F5B" w:rsidP="00140A3D"/>
    <w:p w:rsidR="00BB7CBE" w:rsidRDefault="00BB7CBE" w:rsidP="00140A3D"/>
    <w:p w:rsidR="00BB7CBE" w:rsidRDefault="00BB7CBE" w:rsidP="00140A3D"/>
    <w:p w:rsidR="00C801FF" w:rsidRDefault="00C801FF" w:rsidP="00140A3D"/>
    <w:p w:rsidR="00092E45" w:rsidRDefault="004050D9" w:rsidP="00140A3D">
      <w:r>
        <w:tab/>
      </w:r>
    </w:p>
    <w:p w:rsidR="00092E45" w:rsidRDefault="00092E45" w:rsidP="00140A3D"/>
    <w:p w:rsidR="00092E45" w:rsidRDefault="00092E45" w:rsidP="00140A3D"/>
    <w:p w:rsidR="00092E45" w:rsidRDefault="00092E45" w:rsidP="00140A3D"/>
    <w:p w:rsidR="00092E45" w:rsidRDefault="00092E45" w:rsidP="00140A3D"/>
    <w:p w:rsidR="004050D9" w:rsidRDefault="004050D9" w:rsidP="00140A3D">
      <w:pPr>
        <w:ind w:firstLine="142"/>
      </w:pPr>
      <w:r>
        <w:t>Рисун</w:t>
      </w:r>
      <w:r w:rsidR="00C94D2E">
        <w:t>ок 4.8</w:t>
      </w:r>
      <w:r>
        <w:t xml:space="preserve"> – Организационная структура мини ТЭЦ.</w:t>
      </w:r>
    </w:p>
    <w:p w:rsidR="004050D9" w:rsidRDefault="004050D9" w:rsidP="00140A3D"/>
    <w:p w:rsidR="00A1530D" w:rsidRPr="00E12338" w:rsidRDefault="00C0249D" w:rsidP="00140A3D">
      <w:pPr>
        <w:pStyle w:val="Heading2"/>
        <w:numPr>
          <w:ilvl w:val="0"/>
          <w:numId w:val="0"/>
        </w:numPr>
        <w:spacing w:line="240" w:lineRule="auto"/>
        <w:ind w:left="142"/>
        <w:jc w:val="center"/>
        <w:rPr>
          <w:rFonts w:ascii="Times New Roman" w:hAnsi="Times New Roman"/>
          <w:b w:val="0"/>
          <w:i w:val="0"/>
          <w:sz w:val="28"/>
        </w:rPr>
      </w:pPr>
      <w:r>
        <w:rPr>
          <w:rFonts w:ascii="Times New Roman" w:hAnsi="Times New Roman"/>
          <w:b w:val="0"/>
          <w:i w:val="0"/>
          <w:sz w:val="28"/>
        </w:rPr>
        <w:lastRenderedPageBreak/>
        <w:t>4.4</w:t>
      </w:r>
      <w:r w:rsidR="00E12338" w:rsidRPr="00E12338">
        <w:rPr>
          <w:rFonts w:ascii="Times New Roman" w:hAnsi="Times New Roman"/>
          <w:b w:val="0"/>
          <w:i w:val="0"/>
          <w:sz w:val="28"/>
        </w:rPr>
        <w:t xml:space="preserve"> ИНВЕСТИЦИОННЫЙ ПЛАН</w:t>
      </w:r>
    </w:p>
    <w:p w:rsidR="00A51F35" w:rsidRDefault="00A1530D" w:rsidP="00140A3D">
      <w:pPr>
        <w:ind w:firstLine="708"/>
        <w:jc w:val="both"/>
      </w:pPr>
      <w:r w:rsidRPr="00A1530D">
        <w:t>Реализацию проекта планируется осуществит</w:t>
      </w:r>
      <w:r w:rsidR="00A51F35">
        <w:t>ь за счет собственных средств</w:t>
      </w:r>
      <w:r w:rsidR="004B313C">
        <w:t>.</w:t>
      </w:r>
    </w:p>
    <w:p w:rsidR="000721DE" w:rsidRDefault="00A51F35" w:rsidP="00140A3D">
      <w:pPr>
        <w:ind w:firstLine="708"/>
        <w:jc w:val="both"/>
      </w:pPr>
      <w:r>
        <w:t>Для оценки инвестиционной привлекательности проекта необходимо оценить и спланировать следующие внешние показатели:</w:t>
      </w:r>
    </w:p>
    <w:p w:rsidR="00A51F35" w:rsidRDefault="00A51F35" w:rsidP="00140A3D">
      <w:pPr>
        <w:pStyle w:val="ListParagraph"/>
        <w:numPr>
          <w:ilvl w:val="0"/>
          <w:numId w:val="40"/>
        </w:numPr>
        <w:jc w:val="both"/>
      </w:pPr>
      <w:r>
        <w:t>Курс доллара США.</w:t>
      </w:r>
    </w:p>
    <w:p w:rsidR="00A51F35" w:rsidRDefault="00A51F35" w:rsidP="00140A3D">
      <w:pPr>
        <w:pStyle w:val="ListParagraph"/>
        <w:numPr>
          <w:ilvl w:val="0"/>
          <w:numId w:val="40"/>
        </w:numPr>
        <w:jc w:val="both"/>
      </w:pPr>
      <w:r>
        <w:t>Стоимость газа для РБ</w:t>
      </w:r>
    </w:p>
    <w:p w:rsidR="00A51F35" w:rsidRDefault="00A51F35" w:rsidP="00140A3D">
      <w:pPr>
        <w:pStyle w:val="ListParagraph"/>
        <w:numPr>
          <w:ilvl w:val="0"/>
          <w:numId w:val="40"/>
        </w:numPr>
        <w:jc w:val="both"/>
      </w:pPr>
      <w:r>
        <w:t xml:space="preserve">Тарифы на электроэнергию </w:t>
      </w:r>
    </w:p>
    <w:p w:rsidR="00A51F35" w:rsidRPr="00A51F35" w:rsidRDefault="00A51F35" w:rsidP="00140A3D">
      <w:pPr>
        <w:pStyle w:val="ListParagraph"/>
        <w:numPr>
          <w:ilvl w:val="0"/>
          <w:numId w:val="40"/>
        </w:numPr>
        <w:jc w:val="both"/>
      </w:pPr>
      <w:r>
        <w:t>Тарифы на теплоэнергию</w:t>
      </w:r>
    </w:p>
    <w:p w:rsidR="005A58A4" w:rsidRDefault="000A3F6E" w:rsidP="00140A3D">
      <w:pPr>
        <w:pStyle w:val="ConsPlusTitle"/>
        <w:rPr>
          <w:color w:val="FF0000"/>
        </w:rPr>
      </w:pPr>
      <w:r>
        <w:t>Р</w:t>
      </w:r>
      <w:r w:rsidR="00A51F35">
        <w:t xml:space="preserve">ост курса </w:t>
      </w:r>
      <w:r w:rsidR="00FB2275">
        <w:t>доллара</w:t>
      </w:r>
      <w:r w:rsidR="00A51F35">
        <w:t xml:space="preserve"> планируется </w:t>
      </w:r>
      <w:r>
        <w:t xml:space="preserve">на уровне 12 </w:t>
      </w:r>
      <w:r w:rsidR="00A51F35">
        <w:t>% в год</w:t>
      </w:r>
      <w:r>
        <w:t xml:space="preserve">, исходя из средних темпов роста за последние 4 года. </w:t>
      </w:r>
      <w:r w:rsidR="003C19CE">
        <w:t>Согласно документу «Стратегия социально-экономического развития Республики Беларусь»</w:t>
      </w:r>
      <w:r w:rsidR="00A51F35">
        <w:t xml:space="preserve"> стоимость электроэнергии в 2014 году составит </w:t>
      </w:r>
      <w:r w:rsidR="001151F4" w:rsidRPr="001159CE">
        <w:rPr>
          <w:color w:val="000000"/>
        </w:rPr>
        <w:t>1691</w:t>
      </w:r>
      <w:r w:rsidR="001151F4">
        <w:rPr>
          <w:color w:val="000000"/>
        </w:rPr>
        <w:t xml:space="preserve"> </w:t>
      </w:r>
      <w:r w:rsidR="00A51F35">
        <w:t xml:space="preserve">рубля за кВт/ч для </w:t>
      </w:r>
      <w:r w:rsidR="00FB2275">
        <w:t>предприятий</w:t>
      </w:r>
      <w:r w:rsidR="00A51F35">
        <w:t xml:space="preserve"> в дневное время. Так же планируемая скорость роста тарифов </w:t>
      </w:r>
      <w:r w:rsidR="003C19CE">
        <w:t>при</w:t>
      </w:r>
      <w:r w:rsidR="00E04D4A">
        <w:t>вязана к росту курса доллара, т.</w:t>
      </w:r>
      <w:r w:rsidR="003C19CE">
        <w:t xml:space="preserve">е составит 12 </w:t>
      </w:r>
      <w:r w:rsidR="003C19CE" w:rsidRPr="003C19CE">
        <w:t>%</w:t>
      </w:r>
      <w:r w:rsidR="00A51F35">
        <w:t xml:space="preserve">. Такая скорость роста тарифов обусловлена планом выхода на полную окупаемость энергосистемы. </w:t>
      </w:r>
      <w:r w:rsidR="00A032A9">
        <w:rPr>
          <w:color w:val="FF0000"/>
        </w:rPr>
        <w:t>О</w:t>
      </w:r>
      <w:r w:rsidR="005A58A4" w:rsidRPr="00A8407A">
        <w:rPr>
          <w:color w:val="FF0000"/>
        </w:rPr>
        <w:t>тпуск</w:t>
      </w:r>
      <w:r w:rsidR="00A032A9">
        <w:rPr>
          <w:color w:val="FF0000"/>
        </w:rPr>
        <w:t xml:space="preserve"> и</w:t>
      </w:r>
      <w:r w:rsidR="00A032A9" w:rsidRPr="00A8407A">
        <w:rPr>
          <w:color w:val="FF0000"/>
        </w:rPr>
        <w:t>збыточн</w:t>
      </w:r>
      <w:r w:rsidR="00A032A9">
        <w:rPr>
          <w:color w:val="FF0000"/>
        </w:rPr>
        <w:t>о</w:t>
      </w:r>
      <w:r w:rsidR="00A032A9" w:rsidRPr="00A8407A">
        <w:rPr>
          <w:color w:val="FF0000"/>
        </w:rPr>
        <w:t>й</w:t>
      </w:r>
      <w:r w:rsidR="005A58A4" w:rsidRPr="00A8407A">
        <w:rPr>
          <w:color w:val="FF0000"/>
        </w:rPr>
        <w:t xml:space="preserve"> электрической энергии будет продаваться белорусской энергосистеме по установленным Минэкономики тарифам. В настоящее время в соответствии с Приказом ГПО Белэнерго от 25.11.2011г № 375 он соответствует 60% от </w:t>
      </w:r>
      <w:r w:rsidR="00A032A9">
        <w:rPr>
          <w:color w:val="FF0000"/>
        </w:rPr>
        <w:t>тарифов для</w:t>
      </w:r>
      <w:r w:rsidR="005A58A4" w:rsidRPr="00A8407A">
        <w:rPr>
          <w:color w:val="FF0000"/>
        </w:rPr>
        <w:t xml:space="preserve"> предприяти</w:t>
      </w:r>
      <w:r w:rsidR="00A032A9">
        <w:rPr>
          <w:color w:val="FF0000"/>
        </w:rPr>
        <w:t>й</w:t>
      </w:r>
      <w:r w:rsidR="005A58A4" w:rsidRPr="00A8407A">
        <w:rPr>
          <w:color w:val="FF0000"/>
        </w:rPr>
        <w:t>.</w:t>
      </w:r>
    </w:p>
    <w:p w:rsidR="00A51F35" w:rsidRDefault="003C19CE" w:rsidP="00140A3D">
      <w:pPr>
        <w:pStyle w:val="ConsPlusTitle"/>
      </w:pPr>
      <w:r>
        <w:t>В соответствии с документом</w:t>
      </w:r>
      <w:r w:rsidRPr="003C19CE">
        <w:t xml:space="preserve"> </w:t>
      </w:r>
      <w:r>
        <w:t>«Стратегия социально-экономического развития Республики Беларусь» с</w:t>
      </w:r>
      <w:r w:rsidR="00A51F35">
        <w:t>тоимость газа для РБ регламентирова</w:t>
      </w:r>
      <w:r w:rsidR="00B154EC">
        <w:t>на долгосрочными контрактами. К</w:t>
      </w:r>
      <w:r w:rsidR="00A51F35">
        <w:t xml:space="preserve"> </w:t>
      </w:r>
      <w:r w:rsidR="00E5205E">
        <w:t xml:space="preserve">2020 году планируется рост до </w:t>
      </w:r>
      <w:r>
        <w:t xml:space="preserve">среднеевропейских цен - </w:t>
      </w:r>
      <w:r w:rsidR="00E5205E">
        <w:t>42</w:t>
      </w:r>
      <w:r w:rsidR="00A51F35">
        <w:t>0 долларов за тысячу кубометров газа.</w:t>
      </w:r>
      <w:r w:rsidR="001159CE">
        <w:t xml:space="preserve"> Таким образом, плановые значение </w:t>
      </w:r>
      <w:r w:rsidR="00B154EC">
        <w:t>показателей деятельности</w:t>
      </w:r>
      <w:r>
        <w:t xml:space="preserve"> следующие</w:t>
      </w:r>
      <w:r w:rsidR="001159CE">
        <w:t>:</w:t>
      </w:r>
      <w:r w:rsidR="00FB2275">
        <w:t xml:space="preserve">  </w:t>
      </w:r>
    </w:p>
    <w:p w:rsidR="00EC4287" w:rsidRDefault="00EC4287" w:rsidP="00140A3D">
      <w:pPr>
        <w:pStyle w:val="ConsPlusTitle"/>
        <w:ind w:firstLine="0"/>
      </w:pPr>
    </w:p>
    <w:p w:rsidR="000A3F6E" w:rsidRDefault="00A8407A" w:rsidP="00140A3D">
      <w:pPr>
        <w:pStyle w:val="ConsPlusTitle"/>
        <w:ind w:firstLine="0"/>
      </w:pPr>
      <w:r>
        <w:t>Таблица 4.12</w:t>
      </w:r>
      <w:r w:rsidR="00C079C9">
        <w:t xml:space="preserve"> – Плановые значения показателей </w:t>
      </w:r>
      <w:r w:rsidR="00B154EC">
        <w:t xml:space="preserve">деятельности мини ТЭЦ </w:t>
      </w:r>
      <w:r w:rsidR="00C079C9">
        <w:t>за 10 лет.</w:t>
      </w:r>
    </w:p>
    <w:tbl>
      <w:tblPr>
        <w:tblW w:w="978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969"/>
        <w:gridCol w:w="1158"/>
        <w:gridCol w:w="1275"/>
        <w:gridCol w:w="993"/>
        <w:gridCol w:w="1417"/>
        <w:gridCol w:w="1276"/>
        <w:gridCol w:w="1134"/>
        <w:gridCol w:w="992"/>
      </w:tblGrid>
      <w:tr w:rsidR="000A3F6E" w:rsidTr="000A3F6E">
        <w:trPr>
          <w:trHeight w:val="900"/>
          <w:tblHeader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F6E" w:rsidRPr="000A3F6E" w:rsidRDefault="000A3F6E" w:rsidP="00140A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Год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F6E" w:rsidRPr="000A3F6E" w:rsidRDefault="000A3F6E" w:rsidP="00140A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Курс доллар, руб за долл.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F6E" w:rsidRPr="000A3F6E" w:rsidRDefault="000A3F6E" w:rsidP="00140A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 xml:space="preserve">Тариф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электр</w:t>
            </w: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 xml:space="preserve"> , руб. за квт/ч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F6E" w:rsidRPr="000A3F6E" w:rsidRDefault="000A3F6E" w:rsidP="00140A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Тариф тепло , руб. за гКал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F6E" w:rsidRPr="000A3F6E" w:rsidRDefault="000A3F6E" w:rsidP="00140A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Тариф на излишки электр</w:t>
            </w: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, руб. за квт/ч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F6E" w:rsidRPr="000A3F6E" w:rsidRDefault="000A3F6E" w:rsidP="00140A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Тариф на излишки тепло, руб. за гКал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F6E" w:rsidRPr="000A3F6E" w:rsidRDefault="000A3F6E" w:rsidP="00140A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Себес-ть электр</w:t>
            </w: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, руб. за квт/ч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F6E" w:rsidRPr="000A3F6E" w:rsidRDefault="000A3F6E" w:rsidP="00140A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Себес</w:t>
            </w: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-ть тепло, руб. за гКал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F6E" w:rsidRPr="000A3F6E" w:rsidRDefault="000A3F6E" w:rsidP="00140A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Цена за Газ, долл. за тыс. куб. м.</w:t>
            </w:r>
          </w:p>
        </w:tc>
      </w:tr>
      <w:tr w:rsidR="000A3F6E" w:rsidTr="000A3F6E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9300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1691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925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1015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555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1260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230</w:t>
            </w:r>
          </w:p>
        </w:tc>
      </w:tr>
      <w:tr w:rsidR="000A3F6E" w:rsidTr="000A3F6E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10416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1945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1064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1167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638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1060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716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312</w:t>
            </w:r>
          </w:p>
        </w:tc>
      </w:tr>
      <w:tr w:rsidR="000A3F6E" w:rsidTr="000A3F6E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11666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2236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1223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1342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734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1279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853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340</w:t>
            </w:r>
          </w:p>
        </w:tc>
      </w:tr>
      <w:tr w:rsidR="000A3F6E" w:rsidTr="000A3F6E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13066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2572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1407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1543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844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1444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956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345</w:t>
            </w:r>
          </w:p>
        </w:tc>
      </w:tr>
      <w:tr w:rsidR="000A3F6E" w:rsidTr="000A3F6E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14634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2958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1618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1775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971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1632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1073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350</w:t>
            </w:r>
          </w:p>
        </w:tc>
      </w:tr>
      <w:tr w:rsidR="000A3F6E" w:rsidTr="000A3F6E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16390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3401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1861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2041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1116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1819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1190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350</w:t>
            </w:r>
          </w:p>
        </w:tc>
      </w:tr>
      <w:tr w:rsidR="000A3F6E" w:rsidTr="000A3F6E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18357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3911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2140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2347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1284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2422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1566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420</w:t>
            </w:r>
          </w:p>
        </w:tc>
      </w:tr>
      <w:tr w:rsidR="000A3F6E" w:rsidTr="000A3F6E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20559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4498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2461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2699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1476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2704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1743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420</w:t>
            </w:r>
          </w:p>
        </w:tc>
      </w:tr>
      <w:tr w:rsidR="000A3F6E" w:rsidTr="000A3F6E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23026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5173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2830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3104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1698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3020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1940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420</w:t>
            </w:r>
          </w:p>
        </w:tc>
      </w:tr>
      <w:tr w:rsidR="000A3F6E" w:rsidTr="000A3F6E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25790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5949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3254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3569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1952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3374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2162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420</w:t>
            </w:r>
          </w:p>
        </w:tc>
      </w:tr>
      <w:tr w:rsidR="000A3F6E" w:rsidTr="000A3F6E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28884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6841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3742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4105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2245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3771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2410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0A3F6E" w:rsidRDefault="000A3F6E" w:rsidP="00140A3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3F6E">
              <w:rPr>
                <w:rFonts w:ascii="Calibri" w:hAnsi="Calibri"/>
                <w:color w:val="000000"/>
                <w:sz w:val="20"/>
                <w:szCs w:val="20"/>
              </w:rPr>
              <w:t>420</w:t>
            </w:r>
          </w:p>
        </w:tc>
      </w:tr>
    </w:tbl>
    <w:p w:rsidR="000A3F6E" w:rsidRPr="000A3F6E" w:rsidRDefault="000A3F6E" w:rsidP="00140A3D">
      <w:pPr>
        <w:pStyle w:val="ConsPlusTitle"/>
        <w:rPr>
          <w:color w:val="FF0000"/>
        </w:rPr>
      </w:pPr>
      <w:r>
        <w:rPr>
          <w:color w:val="FF0000"/>
        </w:rPr>
        <w:t xml:space="preserve"> </w:t>
      </w:r>
    </w:p>
    <w:p w:rsidR="00A51F35" w:rsidRPr="00EF3261" w:rsidRDefault="00E04D4A" w:rsidP="00140A3D">
      <w:pPr>
        <w:pStyle w:val="ConsPlusTitle"/>
        <w:rPr>
          <w:color w:val="FF0000"/>
        </w:rPr>
      </w:pPr>
      <w:r>
        <w:rPr>
          <w:color w:val="FF0000"/>
        </w:rPr>
        <w:t>Э</w:t>
      </w:r>
      <w:r w:rsidR="006F068D">
        <w:rPr>
          <w:color w:val="FF0000"/>
        </w:rPr>
        <w:t>кономический эффект за год рассчитывался</w:t>
      </w:r>
      <w:r w:rsidR="001151F4">
        <w:rPr>
          <w:color w:val="FF0000"/>
        </w:rPr>
        <w:t xml:space="preserve"> по формулам (</w:t>
      </w:r>
      <w:r w:rsidR="00D33A98">
        <w:rPr>
          <w:color w:val="FF0000"/>
        </w:rPr>
        <w:t>3-7</w:t>
      </w:r>
      <w:r w:rsidR="001151F4">
        <w:rPr>
          <w:color w:val="FF0000"/>
        </w:rPr>
        <w:t>).</w:t>
      </w:r>
      <w:r w:rsidR="00A50A0B">
        <w:rPr>
          <w:color w:val="FF0000"/>
        </w:rPr>
        <w:t xml:space="preserve"> </w:t>
      </w:r>
    </w:p>
    <w:p w:rsidR="004B313C" w:rsidRDefault="004B313C" w:rsidP="00140A3D">
      <w:pPr>
        <w:pStyle w:val="ConsPlusTitle"/>
      </w:pPr>
    </w:p>
    <w:p w:rsidR="00B4489D" w:rsidRPr="00C079C9" w:rsidRDefault="00B4489D" w:rsidP="00140A3D">
      <w:pPr>
        <w:pStyle w:val="ConsPlusTitle"/>
      </w:pPr>
    </w:p>
    <w:p w:rsidR="00A1530D" w:rsidRPr="00E12338" w:rsidRDefault="00E12338" w:rsidP="00140A3D">
      <w:pPr>
        <w:pStyle w:val="Heading2"/>
        <w:numPr>
          <w:ilvl w:val="0"/>
          <w:numId w:val="0"/>
        </w:numPr>
        <w:spacing w:line="240" w:lineRule="auto"/>
        <w:ind w:left="142"/>
        <w:jc w:val="center"/>
        <w:rPr>
          <w:rFonts w:ascii="Times New Roman" w:hAnsi="Times New Roman"/>
          <w:b w:val="0"/>
          <w:i w:val="0"/>
          <w:sz w:val="28"/>
        </w:rPr>
      </w:pPr>
      <w:r w:rsidRPr="00E12338">
        <w:rPr>
          <w:rFonts w:ascii="Times New Roman" w:hAnsi="Times New Roman"/>
          <w:b w:val="0"/>
          <w:i w:val="0"/>
          <w:sz w:val="28"/>
        </w:rPr>
        <w:t>4.</w:t>
      </w:r>
      <w:r w:rsidR="00C0249D">
        <w:rPr>
          <w:rFonts w:ascii="Times New Roman" w:hAnsi="Times New Roman"/>
          <w:b w:val="0"/>
          <w:i w:val="0"/>
          <w:sz w:val="28"/>
        </w:rPr>
        <w:t>5</w:t>
      </w:r>
      <w:r w:rsidRPr="00E12338">
        <w:rPr>
          <w:rFonts w:ascii="Times New Roman" w:hAnsi="Times New Roman"/>
          <w:b w:val="0"/>
          <w:i w:val="0"/>
          <w:sz w:val="28"/>
        </w:rPr>
        <w:t xml:space="preserve"> ПАРАМЕТРЫ ЭФФЕКТИВНОСТИ ПРОЕКТА</w:t>
      </w:r>
    </w:p>
    <w:p w:rsidR="00244993" w:rsidRPr="00A1530D" w:rsidRDefault="00244993" w:rsidP="00140A3D">
      <w:pPr>
        <w:ind w:firstLine="708"/>
        <w:jc w:val="both"/>
      </w:pPr>
      <w:r w:rsidRPr="00A1530D">
        <w:t>Для расчета дисконтируемого срока окупаемости был рассмотрен следующий план-график реализации проекта.</w:t>
      </w:r>
    </w:p>
    <w:p w:rsidR="009A4702" w:rsidRPr="00E12338" w:rsidRDefault="00E12338" w:rsidP="00140A3D">
      <w:pPr>
        <w:ind w:firstLine="708"/>
        <w:jc w:val="both"/>
      </w:pPr>
      <w:r w:rsidRPr="008E6F0B">
        <w:rPr>
          <w:color w:val="000000"/>
        </w:rPr>
        <w:t>Начало строительства – 01.01.2014 года, Ввод в эксплуатацию 01.</w:t>
      </w:r>
      <w:r>
        <w:rPr>
          <w:color w:val="000000"/>
        </w:rPr>
        <w:t>06</w:t>
      </w:r>
      <w:r w:rsidRPr="008E6F0B">
        <w:rPr>
          <w:color w:val="000000"/>
        </w:rPr>
        <w:t>.201</w:t>
      </w:r>
      <w:r w:rsidR="00C079C9">
        <w:rPr>
          <w:color w:val="000000"/>
        </w:rPr>
        <w:t>4</w:t>
      </w:r>
      <w:r w:rsidRPr="008E6F0B">
        <w:rPr>
          <w:color w:val="000000"/>
        </w:rPr>
        <w:t xml:space="preserve"> года</w:t>
      </w:r>
      <w:r>
        <w:rPr>
          <w:color w:val="000000"/>
        </w:rPr>
        <w:t>.</w:t>
      </w:r>
      <w:r w:rsidR="00C079C9">
        <w:rPr>
          <w:color w:val="000000"/>
        </w:rPr>
        <w:t xml:space="preserve"> </w:t>
      </w:r>
      <w:r w:rsidR="000C25EA">
        <w:rPr>
          <w:color w:val="000000"/>
        </w:rPr>
        <w:t>С</w:t>
      </w:r>
      <w:r w:rsidR="00C079C9">
        <w:rPr>
          <w:color w:val="000000"/>
        </w:rPr>
        <w:t xml:space="preserve">рок строительства </w:t>
      </w:r>
      <w:r w:rsidRPr="008E6F0B">
        <w:rPr>
          <w:color w:val="000000"/>
        </w:rPr>
        <w:t>6 месяцев</w:t>
      </w:r>
      <w:r>
        <w:rPr>
          <w:color w:val="000000"/>
        </w:rPr>
        <w:t>. Оплата 100 % в течение строительства</w:t>
      </w:r>
      <w:r w:rsidR="00C079C9">
        <w:rPr>
          <w:color w:val="000000"/>
        </w:rPr>
        <w:t>.</w:t>
      </w:r>
    </w:p>
    <w:p w:rsidR="00244993" w:rsidRPr="00C03AEB" w:rsidRDefault="00244993" w:rsidP="00140A3D">
      <w:pPr>
        <w:ind w:firstLine="708"/>
        <w:rPr>
          <w:bCs/>
        </w:rPr>
      </w:pPr>
      <w:r w:rsidRPr="00C03AEB">
        <w:rPr>
          <w:bCs/>
        </w:rPr>
        <w:t>Расчет проводится при следующих условиях:</w:t>
      </w:r>
    </w:p>
    <w:p w:rsidR="00244993" w:rsidRPr="00C03AEB" w:rsidRDefault="00244993" w:rsidP="00140A3D">
      <w:pPr>
        <w:ind w:firstLine="709"/>
        <w:jc w:val="both"/>
        <w:rPr>
          <w:bCs/>
        </w:rPr>
      </w:pPr>
      <w:r>
        <w:rPr>
          <w:bCs/>
        </w:rPr>
        <w:t xml:space="preserve">а) </w:t>
      </w:r>
      <w:r w:rsidRPr="003B6594">
        <w:rPr>
          <w:bCs/>
        </w:rPr>
        <w:t>горизонт расчета</w:t>
      </w:r>
      <w:r>
        <w:rPr>
          <w:bCs/>
        </w:rPr>
        <w:t xml:space="preserve">  принимается -  10 лет</w:t>
      </w:r>
      <w:r w:rsidRPr="00C03AEB">
        <w:rPr>
          <w:bCs/>
        </w:rPr>
        <w:t>;</w:t>
      </w:r>
    </w:p>
    <w:p w:rsidR="00244993" w:rsidRPr="00C03AEB" w:rsidRDefault="00244993" w:rsidP="00140A3D">
      <w:pPr>
        <w:ind w:firstLine="709"/>
        <w:jc w:val="both"/>
        <w:rPr>
          <w:bCs/>
        </w:rPr>
      </w:pPr>
      <w:r w:rsidRPr="00C03AEB">
        <w:rPr>
          <w:bCs/>
        </w:rPr>
        <w:lastRenderedPageBreak/>
        <w:t>б)  шаг расчета – один год;</w:t>
      </w:r>
    </w:p>
    <w:p w:rsidR="00244993" w:rsidRDefault="00244993" w:rsidP="00140A3D">
      <w:pPr>
        <w:ind w:firstLine="709"/>
        <w:jc w:val="both"/>
        <w:rPr>
          <w:bCs/>
        </w:rPr>
      </w:pPr>
      <w:r w:rsidRPr="00C03AEB">
        <w:rPr>
          <w:bCs/>
        </w:rPr>
        <w:t>в) коэффициент дисконтир</w:t>
      </w:r>
      <w:r w:rsidR="001F4A0B">
        <w:rPr>
          <w:bCs/>
        </w:rPr>
        <w:t xml:space="preserve">ования </w:t>
      </w:r>
      <w:r w:rsidR="00471536">
        <w:rPr>
          <w:bCs/>
        </w:rPr>
        <w:t xml:space="preserve">принимается в соответствии </w:t>
      </w:r>
      <w:r w:rsidR="00471536">
        <w:rPr>
          <w:bCs/>
          <w:lang w:val="en-US"/>
        </w:rPr>
        <w:t>c</w:t>
      </w:r>
      <w:r w:rsidR="00471536" w:rsidRPr="00471536">
        <w:rPr>
          <w:bCs/>
        </w:rPr>
        <w:t xml:space="preserve"> </w:t>
      </w:r>
      <w:r w:rsidR="00471536">
        <w:rPr>
          <w:bCs/>
        </w:rPr>
        <w:t>средними ставками по валютным кредитам -</w:t>
      </w:r>
      <w:r w:rsidR="001F4A0B">
        <w:rPr>
          <w:bCs/>
        </w:rPr>
        <w:t xml:space="preserve"> 12%</w:t>
      </w:r>
      <w:r w:rsidR="00471536">
        <w:rPr>
          <w:bCs/>
        </w:rPr>
        <w:t xml:space="preserve"> (</w:t>
      </w:r>
      <w:r w:rsidR="00471536" w:rsidRPr="00471536">
        <w:rPr>
          <w:bCs/>
        </w:rPr>
        <w:t>Инвестиционный кредит в валюте</w:t>
      </w:r>
      <w:r w:rsidR="00471536">
        <w:rPr>
          <w:bCs/>
        </w:rPr>
        <w:t xml:space="preserve"> от</w:t>
      </w:r>
      <w:r w:rsidR="00471536" w:rsidRPr="00471536">
        <w:rPr>
          <w:bCs/>
        </w:rPr>
        <w:t xml:space="preserve"> </w:t>
      </w:r>
      <w:hyperlink r:id="rId24" w:history="1">
        <w:r w:rsidR="00471536" w:rsidRPr="00471536">
          <w:rPr>
            <w:rStyle w:val="Hyperlink"/>
            <w:rFonts w:cs="Arial"/>
            <w:color w:val="auto"/>
            <w:u w:val="none"/>
          </w:rPr>
          <w:t>Беларусбанк АСБ ОАО</w:t>
        </w:r>
      </w:hyperlink>
      <w:r w:rsidR="00471536">
        <w:rPr>
          <w:bCs/>
        </w:rPr>
        <w:t>)</w:t>
      </w:r>
      <w:r w:rsidR="001F4A0B">
        <w:rPr>
          <w:bCs/>
        </w:rPr>
        <w:t>.</w:t>
      </w:r>
    </w:p>
    <w:p w:rsidR="00244993" w:rsidRDefault="00244993" w:rsidP="00140A3D">
      <w:pPr>
        <w:ind w:firstLine="709"/>
        <w:jc w:val="both"/>
        <w:rPr>
          <w:bCs/>
        </w:rPr>
      </w:pPr>
      <w:r w:rsidRPr="00172B80">
        <w:rPr>
          <w:bCs/>
        </w:rPr>
        <w:t>е) срок сл</w:t>
      </w:r>
      <w:r>
        <w:rPr>
          <w:bCs/>
        </w:rPr>
        <w:t>ужбы</w:t>
      </w:r>
      <w:r w:rsidRPr="00172B80">
        <w:rPr>
          <w:bCs/>
        </w:rPr>
        <w:t xml:space="preserve"> оборудования </w:t>
      </w:r>
      <w:r w:rsidR="00C94D2E">
        <w:rPr>
          <w:bCs/>
        </w:rPr>
        <w:t>мини-ТЭЦ</w:t>
      </w:r>
      <w:r>
        <w:rPr>
          <w:bCs/>
        </w:rPr>
        <w:t xml:space="preserve"> - 25 лет</w:t>
      </w:r>
    </w:p>
    <w:p w:rsidR="00E95315" w:rsidRPr="00A8407A" w:rsidRDefault="00E95315" w:rsidP="00140A3D">
      <w:pPr>
        <w:pStyle w:val="ConsPlusTitle"/>
        <w:rPr>
          <w:color w:val="FF0000"/>
        </w:rPr>
      </w:pPr>
      <w:r>
        <w:rPr>
          <w:color w:val="FF0000"/>
        </w:rPr>
        <w:t>Рассчитаем основные параметры эффективности и</w:t>
      </w:r>
      <w:r w:rsidR="00C94D2E">
        <w:rPr>
          <w:color w:val="FF0000"/>
        </w:rPr>
        <w:t>нвестиционного проекта (формулы</w:t>
      </w:r>
      <w:r w:rsidR="00D33A98">
        <w:rPr>
          <w:color w:val="FF0000"/>
        </w:rPr>
        <w:t xml:space="preserve"> 8-11</w:t>
      </w:r>
      <w:r>
        <w:rPr>
          <w:color w:val="FF0000"/>
        </w:rPr>
        <w:t>).</w:t>
      </w:r>
    </w:p>
    <w:p w:rsidR="004B58E4" w:rsidRDefault="00252B80" w:rsidP="00140A3D">
      <w:pPr>
        <w:tabs>
          <w:tab w:val="left" w:pos="7815"/>
        </w:tabs>
      </w:pPr>
      <w:r>
        <w:t xml:space="preserve">   </w:t>
      </w:r>
      <w:r w:rsidR="00D10754">
        <w:t xml:space="preserve">           </w:t>
      </w:r>
      <w:r>
        <w:t xml:space="preserve">Таблица </w:t>
      </w:r>
      <w:r w:rsidR="002136BF">
        <w:t>4.</w:t>
      </w:r>
      <w:r w:rsidR="00A8407A">
        <w:t>13</w:t>
      </w:r>
      <w:r w:rsidR="004B58E4">
        <w:t xml:space="preserve"> – Основные параметры эффективности мини ТЭЦ</w:t>
      </w:r>
    </w:p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7240"/>
        <w:gridCol w:w="1720"/>
      </w:tblGrid>
      <w:tr w:rsidR="004B58E4" w:rsidTr="004B58E4">
        <w:trPr>
          <w:trHeight w:val="315"/>
        </w:trPr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8E4" w:rsidRDefault="004B58E4" w:rsidP="00140A3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Наименование параметра эффективности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8E4" w:rsidRDefault="004B58E4" w:rsidP="00140A3D">
            <w:pPr>
              <w:rPr>
                <w:color w:val="000000"/>
              </w:rPr>
            </w:pPr>
            <w:r>
              <w:rPr>
                <w:color w:val="000000"/>
              </w:rPr>
              <w:t>Значение</w:t>
            </w:r>
          </w:p>
        </w:tc>
      </w:tr>
      <w:tr w:rsidR="004B58E4" w:rsidTr="004B58E4">
        <w:trPr>
          <w:trHeight w:val="315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8E4" w:rsidRDefault="001F4A0B" w:rsidP="00140A3D">
            <w:pPr>
              <w:rPr>
                <w:color w:val="000000"/>
              </w:rPr>
            </w:pPr>
            <w:r>
              <w:rPr>
                <w:color w:val="000000"/>
              </w:rPr>
              <w:t>Динамический</w:t>
            </w:r>
            <w:r w:rsidR="004B58E4">
              <w:rPr>
                <w:color w:val="000000"/>
              </w:rPr>
              <w:t xml:space="preserve"> срок окупаемости, лет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8E4" w:rsidRPr="00D90E6F" w:rsidRDefault="004B58E4" w:rsidP="00140A3D">
            <w:pPr>
              <w:jc w:val="center"/>
              <w:rPr>
                <w:color w:val="000000"/>
              </w:rPr>
            </w:pPr>
            <w:r w:rsidRPr="00D90E6F">
              <w:rPr>
                <w:color w:val="000000"/>
              </w:rPr>
              <w:t>5,</w:t>
            </w:r>
            <w:r w:rsidR="001F4A0B">
              <w:rPr>
                <w:color w:val="000000"/>
              </w:rPr>
              <w:t>9</w:t>
            </w:r>
          </w:p>
        </w:tc>
      </w:tr>
      <w:tr w:rsidR="004B58E4" w:rsidTr="004B58E4">
        <w:trPr>
          <w:trHeight w:val="315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8E4" w:rsidRDefault="004B58E4" w:rsidP="00140A3D">
            <w:pPr>
              <w:rPr>
                <w:color w:val="000000"/>
              </w:rPr>
            </w:pPr>
            <w:r>
              <w:rPr>
                <w:color w:val="000000"/>
              </w:rPr>
              <w:t>Внутренняя но доходности, 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8E4" w:rsidRPr="00D90E6F" w:rsidRDefault="004B58E4" w:rsidP="00140A3D">
            <w:pPr>
              <w:jc w:val="center"/>
              <w:rPr>
                <w:color w:val="000000"/>
              </w:rPr>
            </w:pPr>
            <w:r w:rsidRPr="00D90E6F">
              <w:rPr>
                <w:color w:val="000000"/>
              </w:rPr>
              <w:t>19,70%</w:t>
            </w:r>
          </w:p>
        </w:tc>
      </w:tr>
      <w:tr w:rsidR="001F4A0B" w:rsidTr="004B58E4">
        <w:trPr>
          <w:trHeight w:val="315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A0B" w:rsidRDefault="001F4A0B" w:rsidP="00140A3D">
            <w:pPr>
              <w:rPr>
                <w:color w:val="000000"/>
              </w:rPr>
            </w:pPr>
            <w:r>
              <w:rPr>
                <w:color w:val="000000"/>
              </w:rPr>
              <w:t>NPV, млн.руб.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A0B" w:rsidRPr="001F4A0B" w:rsidRDefault="001F4A0B" w:rsidP="00140A3D">
            <w:pPr>
              <w:jc w:val="center"/>
            </w:pPr>
            <w:r w:rsidRPr="001F4A0B">
              <w:t>531,39</w:t>
            </w:r>
          </w:p>
        </w:tc>
      </w:tr>
    </w:tbl>
    <w:p w:rsidR="002136BF" w:rsidRPr="00D73C82" w:rsidRDefault="002136BF" w:rsidP="00140A3D">
      <w:pPr>
        <w:jc w:val="center"/>
        <w:rPr>
          <w:b/>
        </w:rPr>
      </w:pPr>
    </w:p>
    <w:p w:rsidR="00F03189" w:rsidRDefault="00D10754" w:rsidP="00140A3D">
      <w:pPr>
        <w:ind w:left="360" w:firstLine="348"/>
      </w:pPr>
      <w:r>
        <w:t>Построим график динамической окупаемости.</w:t>
      </w:r>
    </w:p>
    <w:p w:rsidR="000721DE" w:rsidRDefault="000721DE" w:rsidP="00140A3D">
      <w:pPr>
        <w:ind w:left="360" w:firstLine="348"/>
      </w:pPr>
    </w:p>
    <w:p w:rsidR="002136BF" w:rsidRDefault="00D10754" w:rsidP="00140A3D">
      <w:pPr>
        <w:pStyle w:val="newncpi"/>
        <w:ind w:firstLine="284"/>
      </w:pPr>
      <w:r w:rsidRPr="00D10754">
        <w:rPr>
          <w:noProof/>
          <w:lang w:val="en-US" w:eastAsia="en-US"/>
        </w:rPr>
        <w:drawing>
          <wp:inline distT="0" distB="0" distL="0" distR="0">
            <wp:extent cx="5940425" cy="2216393"/>
            <wp:effectExtent l="0" t="0" r="0" b="0"/>
            <wp:docPr id="6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0721DE" w:rsidRDefault="000721DE" w:rsidP="00140A3D">
      <w:pPr>
        <w:pStyle w:val="newncpi"/>
      </w:pPr>
    </w:p>
    <w:p w:rsidR="00F03189" w:rsidRDefault="00F03189" w:rsidP="00140A3D">
      <w:pPr>
        <w:pStyle w:val="newncpi"/>
      </w:pPr>
      <w:r>
        <w:t>Рисунок 4.</w:t>
      </w:r>
      <w:r w:rsidR="00C94D2E">
        <w:t>8</w:t>
      </w:r>
      <w:r>
        <w:t xml:space="preserve"> – Динамический срок окупаемости.</w:t>
      </w:r>
    </w:p>
    <w:p w:rsidR="00360637" w:rsidRDefault="00360637" w:rsidP="00140A3D">
      <w:pPr>
        <w:pStyle w:val="newncpi"/>
      </w:pPr>
    </w:p>
    <w:p w:rsidR="00360637" w:rsidRDefault="00360637" w:rsidP="00140A3D">
      <w:pPr>
        <w:pStyle w:val="newncpi"/>
      </w:pPr>
      <w:r>
        <w:t>Из графика видно,</w:t>
      </w:r>
      <w:r w:rsidR="00D10754">
        <w:t xml:space="preserve"> ч</w:t>
      </w:r>
      <w:r w:rsidR="0050605B">
        <w:t>то срок окупаемости составит 5,9</w:t>
      </w:r>
      <w:r w:rsidR="00D10754">
        <w:t xml:space="preserve"> года</w:t>
      </w:r>
      <w:r>
        <w:t xml:space="preserve"> и в дальнейшем приносит прибыль. По этим данным можно сделать вывод </w:t>
      </w:r>
      <w:r w:rsidR="00D90E6F">
        <w:t>об</w:t>
      </w:r>
      <w:r>
        <w:t xml:space="preserve"> эффективности проекта. В частности внутренняя норма доходности выше чем принятая ставка дисконтирования – </w:t>
      </w:r>
      <w:r w:rsidR="00D10754">
        <w:t>19,7</w:t>
      </w:r>
      <w:r>
        <w:t xml:space="preserve">% </w:t>
      </w:r>
      <w:r w:rsidR="0050605B">
        <w:t>&gt; 12</w:t>
      </w:r>
      <w:r w:rsidRPr="00360637">
        <w:t>%</w:t>
      </w:r>
      <w:r>
        <w:t>.</w:t>
      </w:r>
    </w:p>
    <w:p w:rsidR="0050605B" w:rsidRDefault="0050605B" w:rsidP="00140A3D">
      <w:r>
        <w:br w:type="page"/>
      </w:r>
    </w:p>
    <w:p w:rsidR="00B25549" w:rsidRPr="00213CEC" w:rsidRDefault="00B25549" w:rsidP="00140A3D">
      <w:pPr>
        <w:pStyle w:val="BodyText"/>
        <w:spacing w:before="0" w:after="0" w:line="240" w:lineRule="auto"/>
        <w:ind w:left="0" w:firstLine="709"/>
        <w:jc w:val="center"/>
        <w:rPr>
          <w:rFonts w:ascii="Times New Roman" w:hAnsi="Times New Roman"/>
          <w:sz w:val="24"/>
          <w:szCs w:val="24"/>
        </w:rPr>
      </w:pPr>
      <w:bookmarkStart w:id="17" w:name="_Toc372196887"/>
      <w:r w:rsidRPr="00B25549">
        <w:rPr>
          <w:rFonts w:ascii="Times New Roman" w:hAnsi="Times New Roman"/>
          <w:sz w:val="28"/>
        </w:rPr>
        <w:lastRenderedPageBreak/>
        <w:t xml:space="preserve">5 АНАЛИЗ ЧУВСТВИТЕЛЬНОСТИ И ОЦЕНКА УСТОЙЧИВОСТИ </w:t>
      </w:r>
      <w:r w:rsidRPr="00213CEC">
        <w:rPr>
          <w:rFonts w:ascii="Times New Roman" w:hAnsi="Times New Roman"/>
          <w:sz w:val="24"/>
          <w:szCs w:val="24"/>
        </w:rPr>
        <w:t>ПЛАНА</w:t>
      </w:r>
      <w:bookmarkEnd w:id="17"/>
    </w:p>
    <w:p w:rsidR="00A27D71" w:rsidRPr="00213CEC" w:rsidRDefault="00A27D71" w:rsidP="00140A3D">
      <w:pPr>
        <w:pStyle w:val="BodyText"/>
        <w:spacing w:before="0"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213CEC">
        <w:rPr>
          <w:rFonts w:ascii="Times New Roman" w:hAnsi="Times New Roman"/>
          <w:sz w:val="24"/>
          <w:szCs w:val="24"/>
        </w:rPr>
        <w:t xml:space="preserve">Для определения </w:t>
      </w:r>
      <w:r w:rsidR="00494616">
        <w:rPr>
          <w:rFonts w:ascii="Times New Roman" w:hAnsi="Times New Roman"/>
          <w:sz w:val="24"/>
          <w:szCs w:val="24"/>
        </w:rPr>
        <w:t>устойчивости</w:t>
      </w:r>
      <w:r w:rsidRPr="00213CEC">
        <w:rPr>
          <w:rFonts w:ascii="Times New Roman" w:hAnsi="Times New Roman"/>
          <w:sz w:val="24"/>
          <w:szCs w:val="24"/>
        </w:rPr>
        <w:t xml:space="preserve"> разработанного инвестиционного</w:t>
      </w:r>
      <w:r w:rsidR="00EC4287">
        <w:rPr>
          <w:rFonts w:ascii="Times New Roman" w:hAnsi="Times New Roman"/>
          <w:sz w:val="24"/>
          <w:szCs w:val="24"/>
        </w:rPr>
        <w:t xml:space="preserve"> </w:t>
      </w:r>
      <w:r w:rsidRPr="00213CEC">
        <w:rPr>
          <w:rFonts w:ascii="Times New Roman" w:hAnsi="Times New Roman"/>
          <w:sz w:val="24"/>
          <w:szCs w:val="24"/>
        </w:rPr>
        <w:t xml:space="preserve">проекта к изменению </w:t>
      </w:r>
      <w:r w:rsidR="00213CEC">
        <w:rPr>
          <w:rFonts w:ascii="Times New Roman" w:hAnsi="Times New Roman"/>
          <w:sz w:val="24"/>
          <w:szCs w:val="24"/>
        </w:rPr>
        <w:t>внешних</w:t>
      </w:r>
      <w:r w:rsidRPr="00213CEC">
        <w:rPr>
          <w:rFonts w:ascii="Times New Roman" w:hAnsi="Times New Roman"/>
          <w:sz w:val="24"/>
          <w:szCs w:val="24"/>
        </w:rPr>
        <w:t xml:space="preserve"> параметров необходимо провести анализ на чувствительность. Он позволит оценить изменение эффективности планируемого мероприятия при изменении условий его реализации. </w:t>
      </w:r>
      <w:r w:rsidRPr="00213CEC">
        <w:rPr>
          <w:rFonts w:ascii="Times New Roman" w:hAnsi="Times New Roman"/>
          <w:color w:val="000000"/>
          <w:sz w:val="24"/>
          <w:szCs w:val="24"/>
        </w:rPr>
        <w:t>Анализ чувствительности необходимо проводить в точке центра плана численного эксперимента.</w:t>
      </w:r>
      <w:r w:rsidR="00213CEC" w:rsidRPr="00213CEC">
        <w:rPr>
          <w:rFonts w:ascii="Times New Roman" w:hAnsi="Times New Roman"/>
          <w:sz w:val="24"/>
          <w:szCs w:val="24"/>
        </w:rPr>
        <w:t xml:space="preserve"> </w:t>
      </w:r>
      <w:r w:rsidRPr="00213CEC">
        <w:rPr>
          <w:rFonts w:ascii="Times New Roman" w:hAnsi="Times New Roman"/>
          <w:sz w:val="24"/>
          <w:szCs w:val="24"/>
        </w:rPr>
        <w:t>В качестве выходного параметра рассмотрим чистый дисконтированный доход по проекту, так как он показывает абсолютную величину чистого дохода, приведенную к началу реализации проекта.</w:t>
      </w:r>
    </w:p>
    <w:p w:rsidR="00A27D71" w:rsidRDefault="00A27D71" w:rsidP="00140A3D">
      <w:pPr>
        <w:pStyle w:val="BodyText"/>
        <w:spacing w:before="0"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A27D71">
        <w:rPr>
          <w:rFonts w:ascii="Times New Roman" w:hAnsi="Times New Roman"/>
          <w:sz w:val="24"/>
          <w:szCs w:val="24"/>
        </w:rPr>
        <w:t>Рассмотрим влияние на NPV таких факторов как:</w:t>
      </w:r>
    </w:p>
    <w:p w:rsidR="00213CEC" w:rsidRPr="009742B9" w:rsidRDefault="00213CEC" w:rsidP="00140A3D">
      <w:pPr>
        <w:pStyle w:val="BodyText"/>
        <w:numPr>
          <w:ilvl w:val="0"/>
          <w:numId w:val="49"/>
        </w:numPr>
        <w:spacing w:before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 доллара</w:t>
      </w:r>
      <w:r w:rsidR="009742B9">
        <w:rPr>
          <w:rFonts w:ascii="Times New Roman" w:hAnsi="Times New Roman"/>
          <w:sz w:val="24"/>
          <w:szCs w:val="24"/>
        </w:rPr>
        <w:t>;</w:t>
      </w:r>
    </w:p>
    <w:p w:rsidR="00213CEC" w:rsidRDefault="00213CEC" w:rsidP="00140A3D">
      <w:pPr>
        <w:pStyle w:val="BodyText"/>
        <w:numPr>
          <w:ilvl w:val="0"/>
          <w:numId w:val="49"/>
        </w:numPr>
        <w:spacing w:before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Цена за газ</w:t>
      </w:r>
      <w:r w:rsidR="009742B9">
        <w:rPr>
          <w:rFonts w:ascii="Times New Roman" w:hAnsi="Times New Roman"/>
          <w:sz w:val="24"/>
          <w:szCs w:val="24"/>
        </w:rPr>
        <w:t>;</w:t>
      </w:r>
    </w:p>
    <w:p w:rsidR="00213CEC" w:rsidRDefault="00213CEC" w:rsidP="00140A3D">
      <w:pPr>
        <w:pStyle w:val="BodyText"/>
        <w:numPr>
          <w:ilvl w:val="0"/>
          <w:numId w:val="49"/>
        </w:numPr>
        <w:spacing w:before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Тариф на тепло</w:t>
      </w:r>
      <w:r w:rsidR="009742B9">
        <w:rPr>
          <w:rFonts w:ascii="Times New Roman" w:hAnsi="Times New Roman"/>
          <w:sz w:val="24"/>
          <w:szCs w:val="24"/>
        </w:rPr>
        <w:t>;</w:t>
      </w:r>
    </w:p>
    <w:p w:rsidR="00213CEC" w:rsidRDefault="00213CEC" w:rsidP="00140A3D">
      <w:pPr>
        <w:pStyle w:val="BodyText"/>
        <w:numPr>
          <w:ilvl w:val="0"/>
          <w:numId w:val="49"/>
        </w:numPr>
        <w:spacing w:before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Потребление электричества</w:t>
      </w:r>
      <w:r w:rsidR="009742B9">
        <w:rPr>
          <w:rFonts w:ascii="Times New Roman" w:hAnsi="Times New Roman"/>
          <w:sz w:val="24"/>
          <w:szCs w:val="24"/>
        </w:rPr>
        <w:t>;</w:t>
      </w:r>
    </w:p>
    <w:p w:rsidR="00213CEC" w:rsidRPr="00A27D71" w:rsidRDefault="00213CEC" w:rsidP="00140A3D">
      <w:pPr>
        <w:pStyle w:val="BodyText"/>
        <w:numPr>
          <w:ilvl w:val="0"/>
          <w:numId w:val="49"/>
        </w:numPr>
        <w:spacing w:before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Потребление тепла</w:t>
      </w:r>
      <w:r w:rsidR="009742B9">
        <w:rPr>
          <w:rFonts w:ascii="Times New Roman" w:hAnsi="Times New Roman"/>
          <w:sz w:val="24"/>
          <w:szCs w:val="24"/>
        </w:rPr>
        <w:t>.</w:t>
      </w:r>
    </w:p>
    <w:p w:rsidR="00A27D71" w:rsidRDefault="00A27D71" w:rsidP="00140A3D">
      <w:pPr>
        <w:pStyle w:val="BodyText"/>
        <w:spacing w:before="0" w:after="0" w:line="240" w:lineRule="auto"/>
        <w:ind w:left="0" w:firstLine="720"/>
        <w:rPr>
          <w:rFonts w:ascii="Times New Roman" w:hAnsi="Times New Roman"/>
          <w:color w:val="000000"/>
          <w:sz w:val="24"/>
          <w:szCs w:val="24"/>
        </w:rPr>
      </w:pPr>
      <w:r w:rsidRPr="00A27D71">
        <w:rPr>
          <w:rFonts w:ascii="Times New Roman" w:hAnsi="Times New Roman"/>
          <w:sz w:val="24"/>
          <w:szCs w:val="24"/>
        </w:rPr>
        <w:t xml:space="preserve">Полученные результаты расчета </w:t>
      </w:r>
      <w:r w:rsidRPr="00A27D71">
        <w:rPr>
          <w:rFonts w:ascii="Times New Roman" w:hAnsi="Times New Roman"/>
          <w:color w:val="000000"/>
          <w:sz w:val="24"/>
          <w:szCs w:val="24"/>
        </w:rPr>
        <w:t>значений абсолютных и относительных коэффициентов влияния внутренних параметров на критерий оценки представлены в таблице 5.1.</w:t>
      </w:r>
    </w:p>
    <w:p w:rsidR="003E6677" w:rsidRDefault="003E6677" w:rsidP="00140A3D">
      <w:pPr>
        <w:pStyle w:val="BodyText"/>
        <w:spacing w:before="0" w:after="0" w:line="240" w:lineRule="auto"/>
        <w:ind w:left="0"/>
        <w:rPr>
          <w:rFonts w:ascii="Times New Roman" w:hAnsi="Times New Roman"/>
          <w:color w:val="000000"/>
          <w:sz w:val="24"/>
          <w:szCs w:val="24"/>
        </w:rPr>
      </w:pPr>
    </w:p>
    <w:p w:rsidR="00671ED9" w:rsidRDefault="00671ED9" w:rsidP="00140A3D">
      <w:pPr>
        <w:pStyle w:val="BodyText"/>
        <w:spacing w:before="0" w:after="0" w:line="240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</w:t>
      </w:r>
      <w:r w:rsidRPr="00A27D71">
        <w:rPr>
          <w:rFonts w:ascii="Times New Roman" w:hAnsi="Times New Roman"/>
          <w:color w:val="000000"/>
          <w:sz w:val="24"/>
          <w:szCs w:val="24"/>
        </w:rPr>
        <w:t>аблица 5.1 –</w:t>
      </w:r>
      <w:r>
        <w:rPr>
          <w:rFonts w:ascii="Times New Roman" w:hAnsi="Times New Roman"/>
          <w:color w:val="000000"/>
          <w:sz w:val="24"/>
          <w:szCs w:val="24"/>
        </w:rPr>
        <w:t xml:space="preserve"> Коэффициенты </w:t>
      </w:r>
      <w:r w:rsidRPr="00A27D71">
        <w:rPr>
          <w:rFonts w:ascii="Times New Roman" w:hAnsi="Times New Roman"/>
          <w:color w:val="000000"/>
          <w:sz w:val="24"/>
          <w:szCs w:val="24"/>
        </w:rPr>
        <w:t xml:space="preserve"> влияния</w:t>
      </w:r>
    </w:p>
    <w:tbl>
      <w:tblPr>
        <w:tblW w:w="9800" w:type="dxa"/>
        <w:tblInd w:w="89" w:type="dxa"/>
        <w:tblLayout w:type="fixed"/>
        <w:tblLook w:val="04A0" w:firstRow="1" w:lastRow="0" w:firstColumn="1" w:lastColumn="0" w:noHBand="0" w:noVBand="1"/>
      </w:tblPr>
      <w:tblGrid>
        <w:gridCol w:w="1579"/>
        <w:gridCol w:w="1422"/>
        <w:gridCol w:w="1125"/>
        <w:gridCol w:w="996"/>
        <w:gridCol w:w="1134"/>
        <w:gridCol w:w="1701"/>
        <w:gridCol w:w="1843"/>
      </w:tblGrid>
      <w:tr w:rsidR="00671ED9" w:rsidRPr="00494616" w:rsidTr="001D3355">
        <w:trPr>
          <w:trHeight w:val="60"/>
        </w:trPr>
        <w:tc>
          <w:tcPr>
            <w:tcW w:w="1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71ED9" w:rsidRPr="00494616" w:rsidRDefault="00671ED9" w:rsidP="00140A3D">
            <w:pPr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2"/>
              </w:rPr>
              <w:t> </w:t>
            </w:r>
          </w:p>
        </w:tc>
        <w:tc>
          <w:tcPr>
            <w:tcW w:w="1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2"/>
              </w:rPr>
              <w:t>Центр плана (значения параметров)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2"/>
              </w:rPr>
              <w:t xml:space="preserve">NPV </w:t>
            </w:r>
            <w:r w:rsidR="001D3355">
              <w:rPr>
                <w:color w:val="000000"/>
                <w:sz w:val="20"/>
                <w:szCs w:val="22"/>
              </w:rPr>
              <w:t>млрд</w:t>
            </w:r>
            <w:r w:rsidRPr="00494616">
              <w:rPr>
                <w:color w:val="000000"/>
                <w:sz w:val="20"/>
                <w:szCs w:val="22"/>
              </w:rPr>
              <w:t xml:space="preserve"> руб</w:t>
            </w:r>
            <w:r w:rsidR="00494616">
              <w:rPr>
                <w:color w:val="000000"/>
                <w:sz w:val="20"/>
                <w:szCs w:val="22"/>
              </w:rPr>
              <w:t xml:space="preserve"> </w:t>
            </w:r>
            <w:r w:rsidRPr="00494616">
              <w:rPr>
                <w:color w:val="000000"/>
                <w:sz w:val="20"/>
                <w:szCs w:val="22"/>
              </w:rPr>
              <w:t>(центр плана)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2"/>
              </w:rPr>
              <w:t xml:space="preserve">NPV </w:t>
            </w:r>
            <w:r w:rsidR="001D3355">
              <w:rPr>
                <w:color w:val="000000"/>
                <w:sz w:val="20"/>
                <w:szCs w:val="22"/>
              </w:rPr>
              <w:t>млрд</w:t>
            </w:r>
            <w:r w:rsidR="001D3355" w:rsidRPr="00494616">
              <w:rPr>
                <w:color w:val="000000"/>
                <w:sz w:val="20"/>
                <w:szCs w:val="22"/>
              </w:rPr>
              <w:t xml:space="preserve"> </w:t>
            </w:r>
            <w:r w:rsidRPr="00494616">
              <w:rPr>
                <w:color w:val="000000"/>
                <w:sz w:val="20"/>
                <w:szCs w:val="22"/>
              </w:rPr>
              <w:t>руб  (-1%)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2"/>
              </w:rPr>
              <w:t xml:space="preserve">NPV </w:t>
            </w:r>
            <w:r w:rsidR="001D3355">
              <w:rPr>
                <w:color w:val="000000"/>
                <w:sz w:val="20"/>
                <w:szCs w:val="22"/>
              </w:rPr>
              <w:t xml:space="preserve">млрд </w:t>
            </w:r>
            <w:r w:rsidRPr="00494616">
              <w:rPr>
                <w:color w:val="000000"/>
                <w:sz w:val="20"/>
                <w:szCs w:val="22"/>
              </w:rPr>
              <w:t>руб</w:t>
            </w:r>
            <w:r w:rsidR="00494616">
              <w:rPr>
                <w:color w:val="000000"/>
                <w:sz w:val="20"/>
                <w:szCs w:val="22"/>
              </w:rPr>
              <w:t xml:space="preserve"> </w:t>
            </w:r>
            <w:r w:rsidRPr="00494616">
              <w:rPr>
                <w:color w:val="000000"/>
                <w:sz w:val="20"/>
                <w:szCs w:val="22"/>
              </w:rPr>
              <w:t>(+1%)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2"/>
              </w:rPr>
              <w:t>Коэффициенты влияния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71ED9" w:rsidRPr="00494616" w:rsidRDefault="00A60192" w:rsidP="00140A3D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szCs w:val="22"/>
              </w:rPr>
              <w:t xml:space="preserve">Коэффициент относительной </w:t>
            </w:r>
            <w:r w:rsidR="00671ED9" w:rsidRPr="00494616">
              <w:rPr>
                <w:color w:val="000000"/>
                <w:sz w:val="20"/>
                <w:szCs w:val="22"/>
              </w:rPr>
              <w:t>чувствительност</w:t>
            </w:r>
            <w:r>
              <w:rPr>
                <w:color w:val="000000"/>
                <w:sz w:val="20"/>
                <w:szCs w:val="22"/>
              </w:rPr>
              <w:t>и</w:t>
            </w:r>
          </w:p>
        </w:tc>
      </w:tr>
      <w:tr w:rsidR="00671ED9" w:rsidRPr="00494616" w:rsidTr="001D3355">
        <w:trPr>
          <w:trHeight w:val="273"/>
        </w:trPr>
        <w:tc>
          <w:tcPr>
            <w:tcW w:w="1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71ED9" w:rsidRPr="00494616" w:rsidRDefault="00671ED9" w:rsidP="00140A3D">
            <w:pPr>
              <w:rPr>
                <w:color w:val="000000"/>
                <w:sz w:val="20"/>
              </w:rPr>
            </w:pPr>
            <w:r w:rsidRPr="00494616">
              <w:rPr>
                <w:bCs/>
                <w:color w:val="000000"/>
                <w:sz w:val="20"/>
              </w:rPr>
              <w:t>Курс доллар, руб за долл.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2"/>
              </w:rPr>
              <w:t>9300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0"/>
              </w:rPr>
              <w:t>531,39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0"/>
              </w:rPr>
              <w:t>550,9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0"/>
              </w:rPr>
              <w:t>511,82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0"/>
              </w:rPr>
              <w:t>0,42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0"/>
              </w:rPr>
              <w:t>0,08%</w:t>
            </w:r>
          </w:p>
        </w:tc>
      </w:tr>
      <w:tr w:rsidR="00671ED9" w:rsidRPr="00494616" w:rsidTr="001D3355">
        <w:trPr>
          <w:trHeight w:val="67"/>
        </w:trPr>
        <w:tc>
          <w:tcPr>
            <w:tcW w:w="1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71ED9" w:rsidRPr="00494616" w:rsidRDefault="00671ED9" w:rsidP="00140A3D">
            <w:pPr>
              <w:rPr>
                <w:color w:val="000000"/>
                <w:sz w:val="20"/>
              </w:rPr>
            </w:pPr>
            <w:r w:rsidRPr="00494616">
              <w:rPr>
                <w:bCs/>
                <w:color w:val="000000"/>
                <w:sz w:val="20"/>
              </w:rPr>
              <w:t>Цена за газ, долл. за тыс. куб. м.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2"/>
              </w:rPr>
              <w:t>230</w:t>
            </w:r>
          </w:p>
        </w:tc>
        <w:tc>
          <w:tcPr>
            <w:tcW w:w="11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71ED9" w:rsidRPr="00494616" w:rsidRDefault="00671ED9" w:rsidP="00140A3D">
            <w:pPr>
              <w:rPr>
                <w:color w:val="000000"/>
                <w:sz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0"/>
              </w:rPr>
              <w:t>531,7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0"/>
              </w:rPr>
              <w:t>530,93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0"/>
              </w:rPr>
              <w:t>0,33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0"/>
              </w:rPr>
              <w:t>0,06%</w:t>
            </w:r>
          </w:p>
        </w:tc>
      </w:tr>
      <w:tr w:rsidR="00671ED9" w:rsidRPr="00494616" w:rsidTr="001D3355">
        <w:trPr>
          <w:trHeight w:val="64"/>
        </w:trPr>
        <w:tc>
          <w:tcPr>
            <w:tcW w:w="1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71ED9" w:rsidRPr="00494616" w:rsidRDefault="00671ED9" w:rsidP="00140A3D">
            <w:pPr>
              <w:rPr>
                <w:color w:val="000000"/>
                <w:sz w:val="20"/>
              </w:rPr>
            </w:pPr>
            <w:r w:rsidRPr="00494616">
              <w:rPr>
                <w:bCs/>
                <w:color w:val="000000"/>
                <w:sz w:val="20"/>
              </w:rPr>
              <w:t>Тариф на электричество , руб. за квт/ч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2"/>
              </w:rPr>
              <w:t>1691</w:t>
            </w:r>
          </w:p>
        </w:tc>
        <w:tc>
          <w:tcPr>
            <w:tcW w:w="11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71ED9" w:rsidRPr="00494616" w:rsidRDefault="00671ED9" w:rsidP="00140A3D">
            <w:pPr>
              <w:rPr>
                <w:color w:val="000000"/>
                <w:sz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0"/>
              </w:rPr>
              <w:t>506,5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0"/>
              </w:rPr>
              <w:t>556,27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0"/>
              </w:rPr>
              <w:t>2,94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0"/>
              </w:rPr>
              <w:t>0,55%</w:t>
            </w:r>
          </w:p>
        </w:tc>
      </w:tr>
      <w:tr w:rsidR="00671ED9" w:rsidRPr="00494616" w:rsidTr="001D3355">
        <w:trPr>
          <w:trHeight w:val="60"/>
        </w:trPr>
        <w:tc>
          <w:tcPr>
            <w:tcW w:w="1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71ED9" w:rsidRPr="00494616" w:rsidRDefault="00671ED9" w:rsidP="00140A3D">
            <w:pPr>
              <w:rPr>
                <w:color w:val="000000"/>
                <w:sz w:val="20"/>
              </w:rPr>
            </w:pPr>
            <w:r w:rsidRPr="00494616">
              <w:rPr>
                <w:bCs/>
                <w:color w:val="000000"/>
                <w:sz w:val="20"/>
              </w:rPr>
              <w:t>Тариф тепло , руб. за гКал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2"/>
              </w:rPr>
              <w:t>925</w:t>
            </w:r>
          </w:p>
        </w:tc>
        <w:tc>
          <w:tcPr>
            <w:tcW w:w="11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71ED9" w:rsidRPr="00494616" w:rsidRDefault="00671ED9" w:rsidP="00140A3D">
            <w:pPr>
              <w:rPr>
                <w:color w:val="000000"/>
                <w:sz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0"/>
              </w:rPr>
              <w:t>531,3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0"/>
              </w:rPr>
              <w:t>531,4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0"/>
              </w:rPr>
              <w:t>0,00%</w:t>
            </w:r>
          </w:p>
        </w:tc>
      </w:tr>
      <w:tr w:rsidR="00671ED9" w:rsidRPr="00494616" w:rsidTr="001D3355">
        <w:trPr>
          <w:trHeight w:val="60"/>
        </w:trPr>
        <w:tc>
          <w:tcPr>
            <w:tcW w:w="1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71ED9" w:rsidRPr="00494616" w:rsidRDefault="00671ED9" w:rsidP="00140A3D">
            <w:pPr>
              <w:rPr>
                <w:color w:val="000000"/>
                <w:sz w:val="20"/>
              </w:rPr>
            </w:pPr>
            <w:r w:rsidRPr="00494616">
              <w:rPr>
                <w:bCs/>
                <w:color w:val="000000"/>
                <w:sz w:val="20"/>
              </w:rPr>
              <w:t>Потребление электричества, тыс. квт/ч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2"/>
              </w:rPr>
              <w:t>152,051</w:t>
            </w:r>
          </w:p>
        </w:tc>
        <w:tc>
          <w:tcPr>
            <w:tcW w:w="11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71ED9" w:rsidRPr="00494616" w:rsidRDefault="00671ED9" w:rsidP="00140A3D">
            <w:pPr>
              <w:rPr>
                <w:color w:val="000000"/>
                <w:sz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0"/>
              </w:rPr>
              <w:t>520,6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0"/>
              </w:rPr>
              <w:t>542,11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0"/>
              </w:rPr>
              <w:t>14,09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0"/>
              </w:rPr>
              <w:t>2,65%</w:t>
            </w:r>
          </w:p>
        </w:tc>
      </w:tr>
      <w:tr w:rsidR="00671ED9" w:rsidRPr="00494616" w:rsidTr="001D3355">
        <w:trPr>
          <w:trHeight w:val="60"/>
        </w:trPr>
        <w:tc>
          <w:tcPr>
            <w:tcW w:w="15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71ED9" w:rsidRPr="00494616" w:rsidRDefault="00671ED9" w:rsidP="00140A3D">
            <w:pPr>
              <w:rPr>
                <w:color w:val="000000"/>
                <w:sz w:val="20"/>
              </w:rPr>
            </w:pPr>
            <w:r w:rsidRPr="00494616">
              <w:rPr>
                <w:bCs/>
                <w:color w:val="000000"/>
                <w:sz w:val="20"/>
              </w:rPr>
              <w:t>Потребление тепла, тыс. гКал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2"/>
              </w:rPr>
              <w:t>119,012</w:t>
            </w:r>
          </w:p>
        </w:tc>
        <w:tc>
          <w:tcPr>
            <w:tcW w:w="11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71ED9" w:rsidRPr="00494616" w:rsidRDefault="00671ED9" w:rsidP="00140A3D">
            <w:pPr>
              <w:rPr>
                <w:color w:val="000000"/>
                <w:sz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0"/>
              </w:rPr>
              <w:t>531,4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0"/>
              </w:rPr>
              <w:t>531,34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0"/>
              </w:rPr>
              <w:t>0,11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71ED9" w:rsidRPr="00494616" w:rsidRDefault="00671ED9" w:rsidP="00140A3D">
            <w:pPr>
              <w:jc w:val="center"/>
              <w:rPr>
                <w:color w:val="000000"/>
                <w:sz w:val="20"/>
              </w:rPr>
            </w:pPr>
            <w:r w:rsidRPr="00494616">
              <w:rPr>
                <w:color w:val="000000"/>
                <w:sz w:val="20"/>
                <w:szCs w:val="20"/>
              </w:rPr>
              <w:t>0,02%</w:t>
            </w:r>
          </w:p>
        </w:tc>
      </w:tr>
    </w:tbl>
    <w:p w:rsidR="00671ED9" w:rsidRDefault="00671ED9" w:rsidP="00140A3D">
      <w:pPr>
        <w:pStyle w:val="BodyText"/>
        <w:spacing w:before="0" w:after="0" w:line="240" w:lineRule="auto"/>
        <w:ind w:left="0" w:firstLine="720"/>
        <w:rPr>
          <w:rFonts w:ascii="Times New Roman" w:hAnsi="Times New Roman"/>
          <w:color w:val="000000"/>
          <w:sz w:val="24"/>
          <w:szCs w:val="24"/>
        </w:rPr>
      </w:pPr>
    </w:p>
    <w:p w:rsidR="00671ED9" w:rsidRPr="00B25549" w:rsidRDefault="00671ED9" w:rsidP="00140A3D">
      <w:pPr>
        <w:tabs>
          <w:tab w:val="left" w:pos="2085"/>
        </w:tabs>
        <w:ind w:firstLine="709"/>
        <w:jc w:val="both"/>
      </w:pPr>
      <w:r w:rsidRPr="00A27D71">
        <w:t>На основании полученных значений коэффициента относительной чувствительности</w:t>
      </w:r>
      <w:r w:rsidRPr="00A27D71">
        <w:rPr>
          <w:i/>
        </w:rPr>
        <w:t xml:space="preserve"> </w:t>
      </w:r>
      <w:r w:rsidRPr="00A27D71">
        <w:t>построим график, по оси абсцисс которого откладываются названия факторов, а по оси ординат – величины коэффициента относительной чувствител</w:t>
      </w:r>
      <w:r>
        <w:t>ьности (эластичности) (рисунок 5.1</w:t>
      </w:r>
      <w:r w:rsidRPr="00A27D71">
        <w:t>).</w:t>
      </w:r>
    </w:p>
    <w:p w:rsidR="008732CC" w:rsidRPr="00A27D71" w:rsidRDefault="008732CC" w:rsidP="00140A3D">
      <w:pPr>
        <w:pStyle w:val="BodyText"/>
        <w:spacing w:before="0" w:after="0" w:line="240" w:lineRule="auto"/>
        <w:ind w:left="0" w:firstLine="720"/>
        <w:rPr>
          <w:rFonts w:ascii="Times New Roman" w:hAnsi="Times New Roman"/>
          <w:color w:val="000000"/>
          <w:sz w:val="24"/>
          <w:szCs w:val="24"/>
        </w:rPr>
      </w:pPr>
    </w:p>
    <w:p w:rsidR="00A27D71" w:rsidRPr="00A27D71" w:rsidRDefault="00A27D71" w:rsidP="00140A3D">
      <w:pPr>
        <w:pStyle w:val="BodyText"/>
        <w:spacing w:before="0" w:after="0" w:line="240" w:lineRule="auto"/>
        <w:ind w:left="0"/>
        <w:rPr>
          <w:rFonts w:ascii="Times New Roman" w:hAnsi="Times New Roman"/>
          <w:color w:val="000000"/>
          <w:sz w:val="24"/>
          <w:szCs w:val="24"/>
        </w:rPr>
      </w:pPr>
      <w:r w:rsidRPr="00A27D71">
        <w:rPr>
          <w:rFonts w:ascii="Times New Roman" w:hAnsi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351337" cy="3678865"/>
            <wp:effectExtent l="0" t="0" r="0" b="0"/>
            <wp:docPr id="27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EC4287" w:rsidRDefault="00EC4287" w:rsidP="00140A3D">
      <w:pPr>
        <w:pStyle w:val="BodyText"/>
        <w:spacing w:before="0" w:after="0" w:line="240" w:lineRule="auto"/>
        <w:ind w:left="0" w:firstLine="720"/>
        <w:rPr>
          <w:rFonts w:ascii="Times New Roman" w:hAnsi="Times New Roman"/>
          <w:sz w:val="24"/>
          <w:szCs w:val="24"/>
        </w:rPr>
      </w:pPr>
    </w:p>
    <w:p w:rsidR="00A27D71" w:rsidRPr="00A27D71" w:rsidRDefault="00EC4287" w:rsidP="00140A3D">
      <w:pPr>
        <w:pStyle w:val="BodyText"/>
        <w:spacing w:before="0"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5.1</w:t>
      </w:r>
      <w:r w:rsidR="00A27D71" w:rsidRPr="00A27D71">
        <w:rPr>
          <w:rFonts w:ascii="Times New Roman" w:hAnsi="Times New Roman"/>
          <w:sz w:val="24"/>
          <w:szCs w:val="24"/>
        </w:rPr>
        <w:t xml:space="preserve"> – Значения эластичности для соответствующих параметров</w:t>
      </w:r>
    </w:p>
    <w:p w:rsidR="00A27D71" w:rsidRPr="00A27D71" w:rsidRDefault="00A27D71" w:rsidP="00140A3D">
      <w:pPr>
        <w:pStyle w:val="BodyText"/>
        <w:spacing w:before="0" w:after="0" w:line="240" w:lineRule="auto"/>
        <w:ind w:left="0" w:firstLine="720"/>
        <w:rPr>
          <w:rFonts w:ascii="Times New Roman" w:hAnsi="Times New Roman"/>
          <w:sz w:val="24"/>
          <w:szCs w:val="24"/>
        </w:rPr>
      </w:pPr>
    </w:p>
    <w:p w:rsidR="00A27D71" w:rsidRPr="00A27D71" w:rsidRDefault="00A27D71" w:rsidP="00140A3D">
      <w:pPr>
        <w:pStyle w:val="BodyText"/>
        <w:spacing w:before="0"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 w:rsidRPr="00A27D71">
        <w:rPr>
          <w:rFonts w:ascii="Times New Roman" w:hAnsi="Times New Roman"/>
          <w:sz w:val="24"/>
          <w:szCs w:val="24"/>
        </w:rPr>
        <w:t xml:space="preserve">На основании проведенного анализа чувствительности можно сделать вывод о том, что наибольшие значения коэффициентов наблюдаются при изменении таких параметров, как </w:t>
      </w:r>
      <w:r w:rsidR="00B25549">
        <w:rPr>
          <w:rFonts w:ascii="Times New Roman" w:hAnsi="Times New Roman"/>
          <w:sz w:val="24"/>
          <w:szCs w:val="24"/>
        </w:rPr>
        <w:t>потребление электроэнергии</w:t>
      </w:r>
      <w:r w:rsidRPr="00A27D71">
        <w:rPr>
          <w:rFonts w:ascii="Times New Roman" w:hAnsi="Times New Roman"/>
          <w:sz w:val="24"/>
          <w:szCs w:val="24"/>
        </w:rPr>
        <w:t xml:space="preserve"> и </w:t>
      </w:r>
      <w:r w:rsidR="00B25549">
        <w:rPr>
          <w:rFonts w:ascii="Times New Roman" w:hAnsi="Times New Roman"/>
          <w:sz w:val="24"/>
          <w:szCs w:val="24"/>
        </w:rPr>
        <w:t>тариф на электричество</w:t>
      </w:r>
      <w:r w:rsidRPr="00A27D71">
        <w:rPr>
          <w:rFonts w:ascii="Times New Roman" w:hAnsi="Times New Roman"/>
          <w:sz w:val="24"/>
          <w:szCs w:val="24"/>
        </w:rPr>
        <w:t>. Таким образом, эти параметры можно выбрать в качестве основных, так как их влияние на критерий оценки эффективности плана является максимальным.</w:t>
      </w:r>
    </w:p>
    <w:p w:rsidR="00A27D71" w:rsidRDefault="00A27D71" w:rsidP="00140A3D">
      <w:pPr>
        <w:pStyle w:val="BodyText"/>
        <w:spacing w:before="0"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 w:rsidRPr="00A27D71">
        <w:rPr>
          <w:rFonts w:ascii="Times New Roman" w:hAnsi="Times New Roman"/>
          <w:sz w:val="24"/>
          <w:szCs w:val="24"/>
        </w:rPr>
        <w:t xml:space="preserve">Далее необходимо провести анализ на устойчивость. Для этого рассмотрим, как будет меняться величина NPV при изменении </w:t>
      </w:r>
      <w:r w:rsidR="00EC4287">
        <w:rPr>
          <w:rFonts w:ascii="Times New Roman" w:hAnsi="Times New Roman"/>
          <w:sz w:val="24"/>
          <w:szCs w:val="24"/>
        </w:rPr>
        <w:t>основных</w:t>
      </w:r>
      <w:r w:rsidRPr="00A27D71">
        <w:rPr>
          <w:rFonts w:ascii="Times New Roman" w:hAnsi="Times New Roman"/>
          <w:sz w:val="24"/>
          <w:szCs w:val="24"/>
        </w:rPr>
        <w:t xml:space="preserve"> факторов. Параметры колеблются в пределах</w:t>
      </w:r>
      <w:r w:rsidR="008C1B2C">
        <w:rPr>
          <w:rFonts w:ascii="Times New Roman" w:hAnsi="Times New Roman"/>
          <w:sz w:val="24"/>
          <w:szCs w:val="24"/>
        </w:rPr>
        <w:t xml:space="preserve"> одного процента</w:t>
      </w:r>
      <w:r w:rsidRPr="00A27D71">
        <w:rPr>
          <w:rFonts w:ascii="Times New Roman" w:hAnsi="Times New Roman"/>
          <w:sz w:val="24"/>
          <w:szCs w:val="24"/>
        </w:rPr>
        <w:t xml:space="preserve">: </w:t>
      </w:r>
      <w:r w:rsidR="00B25549">
        <w:rPr>
          <w:rFonts w:ascii="Times New Roman" w:hAnsi="Times New Roman"/>
          <w:sz w:val="24"/>
          <w:szCs w:val="24"/>
        </w:rPr>
        <w:t xml:space="preserve">потребление электричества от </w:t>
      </w:r>
      <w:r w:rsidR="008C1B2C">
        <w:rPr>
          <w:rFonts w:ascii="Times New Roman" w:hAnsi="Times New Roman"/>
          <w:sz w:val="24"/>
          <w:szCs w:val="24"/>
        </w:rPr>
        <w:t>150,53</w:t>
      </w:r>
      <w:r w:rsidR="00B25549">
        <w:rPr>
          <w:rFonts w:ascii="Times New Roman" w:hAnsi="Times New Roman"/>
          <w:sz w:val="24"/>
          <w:szCs w:val="24"/>
        </w:rPr>
        <w:t xml:space="preserve"> до </w:t>
      </w:r>
      <w:r w:rsidR="00EC4287">
        <w:rPr>
          <w:rFonts w:ascii="Times New Roman" w:hAnsi="Times New Roman"/>
          <w:sz w:val="24"/>
          <w:szCs w:val="24"/>
        </w:rPr>
        <w:t>15</w:t>
      </w:r>
      <w:r w:rsidR="008C1B2C">
        <w:rPr>
          <w:rFonts w:ascii="Times New Roman" w:hAnsi="Times New Roman"/>
          <w:sz w:val="24"/>
          <w:szCs w:val="24"/>
        </w:rPr>
        <w:t>3,571</w:t>
      </w:r>
      <w:r w:rsidR="00B25549">
        <w:rPr>
          <w:rFonts w:ascii="Times New Roman" w:hAnsi="Times New Roman"/>
          <w:sz w:val="24"/>
          <w:szCs w:val="24"/>
        </w:rPr>
        <w:t xml:space="preserve"> </w:t>
      </w:r>
      <w:r w:rsidR="00B25549" w:rsidRPr="00B25549">
        <w:rPr>
          <w:rFonts w:ascii="Times New Roman" w:hAnsi="Times New Roman"/>
          <w:bCs/>
          <w:color w:val="000000"/>
          <w:sz w:val="24"/>
        </w:rPr>
        <w:t>тыс. квт/ч</w:t>
      </w:r>
      <w:r w:rsidR="00B25549">
        <w:rPr>
          <w:rFonts w:ascii="Times New Roman" w:hAnsi="Times New Roman"/>
          <w:sz w:val="24"/>
          <w:szCs w:val="24"/>
        </w:rPr>
        <w:t xml:space="preserve"> и тариф на электричество от 16</w:t>
      </w:r>
      <w:r w:rsidR="008C1B2C">
        <w:rPr>
          <w:rFonts w:ascii="Times New Roman" w:hAnsi="Times New Roman"/>
          <w:sz w:val="24"/>
          <w:szCs w:val="24"/>
        </w:rPr>
        <w:t>74</w:t>
      </w:r>
      <w:r w:rsidR="00B25549">
        <w:rPr>
          <w:rFonts w:ascii="Times New Roman" w:hAnsi="Times New Roman"/>
          <w:sz w:val="24"/>
          <w:szCs w:val="24"/>
        </w:rPr>
        <w:t xml:space="preserve"> до 17</w:t>
      </w:r>
      <w:r w:rsidR="00EC4287">
        <w:rPr>
          <w:rFonts w:ascii="Times New Roman" w:hAnsi="Times New Roman"/>
          <w:sz w:val="24"/>
          <w:szCs w:val="24"/>
        </w:rPr>
        <w:t>07</w:t>
      </w:r>
      <w:r w:rsidRPr="00A27D71">
        <w:rPr>
          <w:rFonts w:ascii="Times New Roman" w:hAnsi="Times New Roman"/>
          <w:sz w:val="24"/>
          <w:szCs w:val="24"/>
        </w:rPr>
        <w:t xml:space="preserve">. </w:t>
      </w:r>
    </w:p>
    <w:p w:rsidR="00EC4287" w:rsidRPr="00A27D71" w:rsidRDefault="00EC4287" w:rsidP="00140A3D">
      <w:pPr>
        <w:pStyle w:val="BodyText"/>
        <w:spacing w:before="0" w:after="0" w:line="240" w:lineRule="auto"/>
        <w:ind w:left="0" w:firstLine="720"/>
        <w:rPr>
          <w:rFonts w:ascii="Times New Roman" w:hAnsi="Times New Roman"/>
          <w:sz w:val="24"/>
          <w:szCs w:val="24"/>
        </w:rPr>
      </w:pPr>
    </w:p>
    <w:p w:rsidR="00A27D71" w:rsidRDefault="00A27D71" w:rsidP="00140A3D">
      <w:pPr>
        <w:pStyle w:val="BodyText"/>
        <w:spacing w:before="0"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 w:rsidRPr="00A27D71">
        <w:rPr>
          <w:rFonts w:ascii="Times New Roman" w:hAnsi="Times New Roman"/>
          <w:sz w:val="24"/>
          <w:szCs w:val="24"/>
        </w:rPr>
        <w:t xml:space="preserve">Таблица 5.2 – Изменение </w:t>
      </w:r>
      <w:r w:rsidRPr="00A27D71">
        <w:rPr>
          <w:rFonts w:ascii="Times New Roman" w:hAnsi="Times New Roman"/>
          <w:sz w:val="24"/>
          <w:szCs w:val="24"/>
          <w:lang w:val="en-US"/>
        </w:rPr>
        <w:t>NPV</w:t>
      </w:r>
      <w:r w:rsidRPr="00A27D71">
        <w:rPr>
          <w:rFonts w:ascii="Times New Roman" w:hAnsi="Times New Roman"/>
          <w:sz w:val="24"/>
          <w:szCs w:val="24"/>
        </w:rPr>
        <w:t xml:space="preserve"> при различных сценариях развития событий.</w:t>
      </w:r>
    </w:p>
    <w:tbl>
      <w:tblPr>
        <w:tblW w:w="9468" w:type="dxa"/>
        <w:tblInd w:w="103" w:type="dxa"/>
        <w:tblLook w:val="04A0" w:firstRow="1" w:lastRow="0" w:firstColumn="1" w:lastColumn="0" w:noHBand="0" w:noVBand="1"/>
      </w:tblPr>
      <w:tblGrid>
        <w:gridCol w:w="3842"/>
        <w:gridCol w:w="4326"/>
        <w:gridCol w:w="1300"/>
      </w:tblGrid>
      <w:tr w:rsidR="00A94094" w:rsidRPr="00A94094" w:rsidTr="000B0E6E">
        <w:trPr>
          <w:trHeight w:val="945"/>
        </w:trPr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4094" w:rsidRPr="00A94094" w:rsidRDefault="00A94094" w:rsidP="00140A3D">
            <w:pPr>
              <w:rPr>
                <w:bCs/>
                <w:color w:val="000000"/>
              </w:rPr>
            </w:pPr>
            <w:r w:rsidRPr="00A94094">
              <w:rPr>
                <w:bCs/>
                <w:color w:val="000000"/>
              </w:rPr>
              <w:t>Тариф на электричество , руб. за квт/ч</w:t>
            </w:r>
          </w:p>
        </w:tc>
        <w:tc>
          <w:tcPr>
            <w:tcW w:w="4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4094" w:rsidRPr="00A94094" w:rsidRDefault="00A94094" w:rsidP="00140A3D">
            <w:pPr>
              <w:rPr>
                <w:bCs/>
                <w:color w:val="000000"/>
              </w:rPr>
            </w:pPr>
            <w:r w:rsidRPr="00A94094">
              <w:rPr>
                <w:bCs/>
                <w:color w:val="000000"/>
              </w:rPr>
              <w:t>Потребление электричества, тыс. квт/ч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094" w:rsidRPr="00A94094" w:rsidRDefault="00A94094" w:rsidP="00140A3D">
            <w:pPr>
              <w:rPr>
                <w:color w:val="000000"/>
              </w:rPr>
            </w:pPr>
            <w:r w:rsidRPr="00A94094">
              <w:rPr>
                <w:color w:val="000000"/>
              </w:rPr>
              <w:t>NPV</w:t>
            </w:r>
          </w:p>
        </w:tc>
      </w:tr>
      <w:tr w:rsidR="00A94094" w:rsidRPr="00A94094" w:rsidTr="000B0E6E">
        <w:trPr>
          <w:trHeight w:val="315"/>
        </w:trPr>
        <w:tc>
          <w:tcPr>
            <w:tcW w:w="3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4094" w:rsidRPr="00A94094" w:rsidRDefault="00A94094" w:rsidP="00140A3D">
            <w:pPr>
              <w:rPr>
                <w:bCs/>
                <w:color w:val="000000"/>
              </w:rPr>
            </w:pPr>
            <w:r w:rsidRPr="00A94094">
              <w:rPr>
                <w:bCs/>
                <w:color w:val="000000"/>
              </w:rPr>
              <w:t>Растет</w:t>
            </w:r>
          </w:p>
        </w:tc>
        <w:tc>
          <w:tcPr>
            <w:tcW w:w="4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4094" w:rsidRPr="00A94094" w:rsidRDefault="00A94094" w:rsidP="00140A3D">
            <w:pPr>
              <w:rPr>
                <w:bCs/>
                <w:color w:val="000000"/>
              </w:rPr>
            </w:pPr>
            <w:r w:rsidRPr="00A94094">
              <w:rPr>
                <w:bCs/>
                <w:color w:val="000000"/>
              </w:rPr>
              <w:t>Растет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094" w:rsidRPr="00A94094" w:rsidRDefault="00A94094" w:rsidP="00140A3D">
            <w:pPr>
              <w:jc w:val="right"/>
              <w:rPr>
                <w:color w:val="000000"/>
              </w:rPr>
            </w:pPr>
            <w:r w:rsidRPr="00A94094">
              <w:rPr>
                <w:color w:val="000000"/>
              </w:rPr>
              <w:t>610,61</w:t>
            </w:r>
          </w:p>
        </w:tc>
      </w:tr>
      <w:tr w:rsidR="00A94094" w:rsidRPr="00A94094" w:rsidTr="000B0E6E">
        <w:trPr>
          <w:trHeight w:val="315"/>
        </w:trPr>
        <w:tc>
          <w:tcPr>
            <w:tcW w:w="3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4094" w:rsidRPr="00A94094" w:rsidRDefault="00A94094" w:rsidP="00140A3D">
            <w:pPr>
              <w:rPr>
                <w:bCs/>
                <w:color w:val="000000"/>
              </w:rPr>
            </w:pPr>
            <w:r w:rsidRPr="00A94094">
              <w:rPr>
                <w:bCs/>
                <w:color w:val="000000"/>
              </w:rPr>
              <w:t>Растет</w:t>
            </w:r>
          </w:p>
        </w:tc>
        <w:tc>
          <w:tcPr>
            <w:tcW w:w="4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4094" w:rsidRPr="00A94094" w:rsidRDefault="00A94094" w:rsidP="00140A3D">
            <w:pPr>
              <w:rPr>
                <w:bCs/>
                <w:color w:val="000000"/>
              </w:rPr>
            </w:pPr>
            <w:r w:rsidRPr="00A94094">
              <w:rPr>
                <w:bCs/>
                <w:color w:val="000000"/>
              </w:rPr>
              <w:t>Падает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094" w:rsidRPr="00A94094" w:rsidRDefault="00A94094" w:rsidP="00140A3D">
            <w:pPr>
              <w:jc w:val="right"/>
              <w:rPr>
                <w:color w:val="000000"/>
              </w:rPr>
            </w:pPr>
            <w:r w:rsidRPr="00A94094">
              <w:rPr>
                <w:color w:val="000000"/>
              </w:rPr>
              <w:t>588,05</w:t>
            </w:r>
          </w:p>
        </w:tc>
      </w:tr>
      <w:tr w:rsidR="00A94094" w:rsidRPr="00A94094" w:rsidTr="000B0E6E">
        <w:trPr>
          <w:trHeight w:val="315"/>
        </w:trPr>
        <w:tc>
          <w:tcPr>
            <w:tcW w:w="3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4094" w:rsidRPr="00A94094" w:rsidRDefault="00A94094" w:rsidP="00140A3D">
            <w:pPr>
              <w:rPr>
                <w:bCs/>
                <w:color w:val="000000"/>
              </w:rPr>
            </w:pPr>
            <w:r w:rsidRPr="00A94094">
              <w:rPr>
                <w:bCs/>
                <w:color w:val="000000"/>
              </w:rPr>
              <w:t xml:space="preserve">Падает </w:t>
            </w:r>
          </w:p>
        </w:tc>
        <w:tc>
          <w:tcPr>
            <w:tcW w:w="4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4094" w:rsidRPr="00A94094" w:rsidRDefault="00A94094" w:rsidP="00140A3D">
            <w:pPr>
              <w:rPr>
                <w:bCs/>
                <w:color w:val="000000"/>
              </w:rPr>
            </w:pPr>
            <w:r w:rsidRPr="00A94094">
              <w:rPr>
                <w:bCs/>
                <w:color w:val="000000"/>
              </w:rPr>
              <w:t>Растет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094" w:rsidRPr="00A94094" w:rsidRDefault="00A94094" w:rsidP="00140A3D">
            <w:pPr>
              <w:jc w:val="right"/>
              <w:rPr>
                <w:color w:val="000000"/>
              </w:rPr>
            </w:pPr>
            <w:r w:rsidRPr="00A94094">
              <w:rPr>
                <w:color w:val="000000"/>
              </w:rPr>
              <w:t>462,58</w:t>
            </w:r>
          </w:p>
        </w:tc>
      </w:tr>
      <w:tr w:rsidR="00A94094" w:rsidRPr="00A94094" w:rsidTr="000B0E6E">
        <w:trPr>
          <w:trHeight w:val="315"/>
        </w:trPr>
        <w:tc>
          <w:tcPr>
            <w:tcW w:w="3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4094" w:rsidRPr="00A94094" w:rsidRDefault="00A94094" w:rsidP="00140A3D">
            <w:pPr>
              <w:rPr>
                <w:bCs/>
                <w:color w:val="000000"/>
              </w:rPr>
            </w:pPr>
            <w:r w:rsidRPr="00A94094">
              <w:rPr>
                <w:bCs/>
                <w:color w:val="000000"/>
              </w:rPr>
              <w:t xml:space="preserve">Падает </w:t>
            </w:r>
          </w:p>
        </w:tc>
        <w:tc>
          <w:tcPr>
            <w:tcW w:w="4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4094" w:rsidRPr="00A94094" w:rsidRDefault="00A94094" w:rsidP="00140A3D">
            <w:pPr>
              <w:rPr>
                <w:bCs/>
                <w:color w:val="000000"/>
              </w:rPr>
            </w:pPr>
            <w:r w:rsidRPr="00A94094">
              <w:rPr>
                <w:bCs/>
                <w:color w:val="000000"/>
              </w:rPr>
              <w:t>Падает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094" w:rsidRPr="00A94094" w:rsidRDefault="00A94094" w:rsidP="00140A3D">
            <w:pPr>
              <w:jc w:val="right"/>
              <w:rPr>
                <w:color w:val="000000"/>
              </w:rPr>
            </w:pPr>
            <w:r w:rsidRPr="00A94094">
              <w:rPr>
                <w:color w:val="000000"/>
              </w:rPr>
              <w:t>442,92</w:t>
            </w:r>
          </w:p>
        </w:tc>
      </w:tr>
    </w:tbl>
    <w:p w:rsidR="00A94094" w:rsidRPr="00A27D71" w:rsidRDefault="00A94094" w:rsidP="00140A3D">
      <w:pPr>
        <w:pStyle w:val="BodyText"/>
        <w:spacing w:before="0" w:after="0" w:line="240" w:lineRule="auto"/>
        <w:ind w:left="0" w:firstLine="720"/>
        <w:rPr>
          <w:rFonts w:ascii="Times New Roman" w:hAnsi="Times New Roman"/>
          <w:sz w:val="24"/>
          <w:szCs w:val="24"/>
        </w:rPr>
      </w:pPr>
    </w:p>
    <w:p w:rsidR="006B3E72" w:rsidRDefault="00A27D71" w:rsidP="00140A3D">
      <w:pPr>
        <w:pStyle w:val="BodyText"/>
        <w:spacing w:before="0"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 w:rsidRPr="00A27D71">
        <w:rPr>
          <w:rFonts w:ascii="Times New Roman" w:hAnsi="Times New Roman"/>
          <w:sz w:val="24"/>
          <w:szCs w:val="24"/>
        </w:rPr>
        <w:t xml:space="preserve">Наилучшее сочетание значений этих факторов будет происходить при </w:t>
      </w:r>
      <w:r w:rsidR="004574DF">
        <w:rPr>
          <w:rFonts w:ascii="Times New Roman" w:hAnsi="Times New Roman"/>
          <w:sz w:val="24"/>
          <w:szCs w:val="24"/>
        </w:rPr>
        <w:t>максимальном тарифе и максимальном потреблении электричества</w:t>
      </w:r>
      <w:r w:rsidRPr="00A27D71">
        <w:rPr>
          <w:rFonts w:ascii="Times New Roman" w:hAnsi="Times New Roman"/>
          <w:sz w:val="24"/>
          <w:szCs w:val="24"/>
        </w:rPr>
        <w:t xml:space="preserve">. Это связано с </w:t>
      </w:r>
      <w:r w:rsidR="004574DF">
        <w:rPr>
          <w:rFonts w:ascii="Times New Roman" w:hAnsi="Times New Roman"/>
          <w:sz w:val="24"/>
          <w:szCs w:val="24"/>
        </w:rPr>
        <w:t>тем что экономический эффект достигается за счет разницы в тарифе «Гомельэнерго» и себестоимости энергии</w:t>
      </w:r>
      <w:r w:rsidR="006B3E72">
        <w:rPr>
          <w:rFonts w:ascii="Times New Roman" w:hAnsi="Times New Roman"/>
          <w:sz w:val="24"/>
          <w:szCs w:val="24"/>
        </w:rPr>
        <w:t xml:space="preserve">. </w:t>
      </w:r>
    </w:p>
    <w:p w:rsidR="00A27D71" w:rsidRPr="00A27D71" w:rsidRDefault="00A27D71" w:rsidP="00140A3D">
      <w:pPr>
        <w:pStyle w:val="BodyText"/>
        <w:spacing w:before="0"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 w:rsidRPr="00A27D71">
        <w:rPr>
          <w:rFonts w:ascii="Times New Roman" w:hAnsi="Times New Roman"/>
          <w:sz w:val="24"/>
          <w:szCs w:val="24"/>
        </w:rPr>
        <w:t xml:space="preserve">Наихудший вариант развития событий </w:t>
      </w:r>
      <w:r w:rsidR="004574DF" w:rsidRPr="00A27D71">
        <w:rPr>
          <w:rFonts w:ascii="Times New Roman" w:hAnsi="Times New Roman"/>
          <w:sz w:val="24"/>
          <w:szCs w:val="24"/>
        </w:rPr>
        <w:t xml:space="preserve">будет происходить при </w:t>
      </w:r>
      <w:r w:rsidR="004574DF">
        <w:rPr>
          <w:rFonts w:ascii="Times New Roman" w:hAnsi="Times New Roman"/>
          <w:sz w:val="24"/>
          <w:szCs w:val="24"/>
        </w:rPr>
        <w:t>минимальном тарифе и минимальном потреблении электричества</w:t>
      </w:r>
      <w:r w:rsidRPr="00A27D71">
        <w:rPr>
          <w:rFonts w:ascii="Times New Roman" w:hAnsi="Times New Roman"/>
          <w:sz w:val="24"/>
          <w:szCs w:val="24"/>
        </w:rPr>
        <w:t xml:space="preserve">. </w:t>
      </w:r>
    </w:p>
    <w:p w:rsidR="005B2043" w:rsidRDefault="00A27D71" w:rsidP="00140A3D">
      <w:pPr>
        <w:pStyle w:val="BodyText"/>
        <w:spacing w:before="0" w:after="0" w:line="240" w:lineRule="auto"/>
        <w:ind w:left="0" w:firstLine="720"/>
        <w:rPr>
          <w:rFonts w:ascii="Times New Roman" w:hAnsi="Times New Roman"/>
          <w:color w:val="000000"/>
          <w:sz w:val="24"/>
          <w:szCs w:val="24"/>
        </w:rPr>
      </w:pPr>
      <w:r w:rsidRPr="00A27D71">
        <w:rPr>
          <w:rFonts w:ascii="Times New Roman" w:hAnsi="Times New Roman"/>
          <w:sz w:val="24"/>
          <w:szCs w:val="24"/>
        </w:rPr>
        <w:t>Таким образом</w:t>
      </w:r>
      <w:r w:rsidR="004574DF">
        <w:rPr>
          <w:rFonts w:ascii="Times New Roman" w:hAnsi="Times New Roman"/>
          <w:sz w:val="24"/>
          <w:szCs w:val="24"/>
        </w:rPr>
        <w:t xml:space="preserve"> судя по значению </w:t>
      </w:r>
      <w:r w:rsidR="004574DF">
        <w:rPr>
          <w:rFonts w:ascii="Times New Roman" w:hAnsi="Times New Roman"/>
          <w:sz w:val="24"/>
          <w:szCs w:val="24"/>
          <w:lang w:val="en-US"/>
        </w:rPr>
        <w:t>NPV</w:t>
      </w:r>
      <w:r w:rsidR="004574DF" w:rsidRPr="004574DF">
        <w:rPr>
          <w:rFonts w:ascii="Times New Roman" w:hAnsi="Times New Roman"/>
          <w:sz w:val="24"/>
          <w:szCs w:val="24"/>
        </w:rPr>
        <w:t xml:space="preserve"> </w:t>
      </w:r>
      <w:r w:rsidR="004574DF">
        <w:rPr>
          <w:rFonts w:ascii="Times New Roman" w:hAnsi="Times New Roman"/>
          <w:sz w:val="24"/>
          <w:szCs w:val="24"/>
        </w:rPr>
        <w:t>при наихудшем сценарии развития событий проект остается прибыльным (</w:t>
      </w:r>
      <w:r w:rsidR="004574DF" w:rsidRPr="00A94094">
        <w:rPr>
          <w:rFonts w:ascii="Times New Roman" w:hAnsi="Times New Roman"/>
          <w:color w:val="000000"/>
          <w:sz w:val="24"/>
          <w:szCs w:val="24"/>
        </w:rPr>
        <w:t>442,92</w:t>
      </w:r>
      <w:r w:rsidR="004574DF">
        <w:rPr>
          <w:rFonts w:ascii="Times New Roman" w:hAnsi="Times New Roman"/>
          <w:color w:val="000000"/>
          <w:sz w:val="24"/>
          <w:szCs w:val="24"/>
        </w:rPr>
        <w:t>). Это свидетельствует о финансовой устойчивости проекта.</w:t>
      </w:r>
    </w:p>
    <w:p w:rsidR="005B2043" w:rsidRPr="005B2043" w:rsidRDefault="005B2043" w:rsidP="00140A3D">
      <w:pPr>
        <w:jc w:val="center"/>
        <w:rPr>
          <w:b/>
        </w:rPr>
      </w:pPr>
      <w:r>
        <w:rPr>
          <w:color w:val="000000"/>
        </w:rPr>
        <w:br w:type="page"/>
      </w:r>
      <w:bookmarkStart w:id="18" w:name="_Toc372196888"/>
      <w:r w:rsidRPr="005B2043">
        <w:lastRenderedPageBreak/>
        <w:t>ЗАКЛЮЧЕНИЕ</w:t>
      </w:r>
      <w:bookmarkEnd w:id="18"/>
    </w:p>
    <w:p w:rsidR="005B2043" w:rsidRPr="005B2043" w:rsidRDefault="005B2043" w:rsidP="00140A3D">
      <w:pPr>
        <w:ind w:firstLine="709"/>
        <w:rPr>
          <w:b/>
        </w:rPr>
      </w:pPr>
    </w:p>
    <w:p w:rsidR="005B2043" w:rsidRPr="005B2043" w:rsidRDefault="005B2043" w:rsidP="00140A3D">
      <w:pPr>
        <w:ind w:firstLine="709"/>
        <w:jc w:val="both"/>
      </w:pPr>
      <w:r w:rsidRPr="005B2043">
        <w:t>Инвестирование средств в любую, даже самую привлекательную идею, содержащуюся в стратегическом плане, всегда сопряжено с риском. Процесс разработки бизнес-плана включает обдумывание идеи, заставляет ее авторов критически и беспристрастно взглянуть на предлагаемый проект во всей его полноте. Поэтому план способствует предотвращению ошибок и снижению риска, он является рабочим инструментом, с помощью которого составляются все разделы технико-экономического плана предприятия. На его основе создается эффективная система управления предприятием.</w:t>
      </w:r>
    </w:p>
    <w:p w:rsidR="005B2043" w:rsidRPr="006D6E7A" w:rsidRDefault="005B2043" w:rsidP="00140A3D">
      <w:pPr>
        <w:ind w:firstLine="709"/>
        <w:jc w:val="both"/>
        <w:rPr>
          <w:bCs/>
        </w:rPr>
      </w:pPr>
      <w:r w:rsidRPr="005B2043">
        <w:t xml:space="preserve">В данной курсовой работе разработан проект бизнес-плана </w:t>
      </w:r>
      <w:r w:rsidRPr="005B2043">
        <w:rPr>
          <w:color w:val="000000"/>
        </w:rPr>
        <w:t xml:space="preserve">по внедрению </w:t>
      </w:r>
      <w:r w:rsidR="006D6E7A">
        <w:rPr>
          <w:color w:val="000000"/>
        </w:rPr>
        <w:t>мини-ТЭЦ на ОАО «СветлогорскХимволокно».</w:t>
      </w:r>
    </w:p>
    <w:p w:rsidR="005B2043" w:rsidRPr="005B2043" w:rsidRDefault="005B2043" w:rsidP="00140A3D">
      <w:pPr>
        <w:pStyle w:val="a5"/>
        <w:spacing w:line="240" w:lineRule="auto"/>
        <w:rPr>
          <w:sz w:val="24"/>
          <w:szCs w:val="24"/>
        </w:rPr>
      </w:pPr>
      <w:r w:rsidRPr="005B2043">
        <w:rPr>
          <w:sz w:val="24"/>
          <w:szCs w:val="24"/>
        </w:rPr>
        <w:t xml:space="preserve">Срок окупаемости проекта с начала реализации инвестиционной программы составит </w:t>
      </w:r>
      <w:r w:rsidR="006D6E7A">
        <w:rPr>
          <w:sz w:val="24"/>
          <w:szCs w:val="24"/>
        </w:rPr>
        <w:t xml:space="preserve"> 5,9 лет</w:t>
      </w:r>
      <w:r w:rsidRPr="005B2043">
        <w:rPr>
          <w:sz w:val="24"/>
          <w:szCs w:val="24"/>
        </w:rPr>
        <w:t>.</w:t>
      </w:r>
    </w:p>
    <w:p w:rsidR="005B2043" w:rsidRPr="005B2043" w:rsidRDefault="005B2043" w:rsidP="00140A3D">
      <w:pPr>
        <w:pStyle w:val="a5"/>
        <w:spacing w:line="240" w:lineRule="auto"/>
        <w:rPr>
          <w:sz w:val="24"/>
          <w:szCs w:val="24"/>
        </w:rPr>
      </w:pPr>
      <w:r w:rsidRPr="005B2043">
        <w:rPr>
          <w:sz w:val="24"/>
          <w:szCs w:val="24"/>
        </w:rPr>
        <w:t xml:space="preserve">Чистый дисконтированный доход от функционирования проекта в течение </w:t>
      </w:r>
      <w:r w:rsidR="006D6E7A">
        <w:rPr>
          <w:sz w:val="24"/>
          <w:szCs w:val="24"/>
        </w:rPr>
        <w:t>10</w:t>
      </w:r>
      <w:r w:rsidRPr="005B2043">
        <w:rPr>
          <w:sz w:val="24"/>
          <w:szCs w:val="24"/>
        </w:rPr>
        <w:t xml:space="preserve"> лет составит </w:t>
      </w:r>
      <w:r w:rsidR="006D6E7A" w:rsidRPr="00B25549">
        <w:rPr>
          <w:color w:val="000000"/>
          <w:sz w:val="24"/>
          <w:szCs w:val="20"/>
        </w:rPr>
        <w:t>531,39</w:t>
      </w:r>
      <w:r w:rsidR="006D6E7A">
        <w:rPr>
          <w:color w:val="000000"/>
          <w:sz w:val="24"/>
          <w:szCs w:val="20"/>
        </w:rPr>
        <w:t xml:space="preserve"> </w:t>
      </w:r>
      <w:r w:rsidRPr="005B2043">
        <w:rPr>
          <w:color w:val="000000"/>
          <w:sz w:val="24"/>
          <w:szCs w:val="24"/>
        </w:rPr>
        <w:t>м</w:t>
      </w:r>
      <w:r w:rsidRPr="005B2043">
        <w:rPr>
          <w:sz w:val="24"/>
          <w:szCs w:val="24"/>
        </w:rPr>
        <w:t>лн. руб.</w:t>
      </w:r>
    </w:p>
    <w:p w:rsidR="005B2043" w:rsidRPr="005B2043" w:rsidRDefault="005B2043" w:rsidP="00140A3D">
      <w:pPr>
        <w:ind w:firstLine="709"/>
        <w:jc w:val="both"/>
      </w:pPr>
      <w:r w:rsidRPr="005B2043">
        <w:t>В результате предприятие будет иметь возможность вернуть вложенные средства без ущерба для финансового сост</w:t>
      </w:r>
      <w:r w:rsidR="006D6E7A">
        <w:t>ояния, а так же в полной мере обеспечить потребностью в энергии предприятие</w:t>
      </w:r>
    </w:p>
    <w:p w:rsidR="005B2043" w:rsidRPr="005B2043" w:rsidRDefault="005B2043" w:rsidP="00140A3D">
      <w:pPr>
        <w:pStyle w:val="BodyText"/>
        <w:spacing w:before="0"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5B2043">
        <w:rPr>
          <w:rFonts w:ascii="Times New Roman" w:hAnsi="Times New Roman"/>
          <w:sz w:val="24"/>
          <w:szCs w:val="24"/>
        </w:rPr>
        <w:t>В результате проведенного анализа на чувствительность и устойчивость было выявлено, что для обеспечения прибыльной деятельности предприятию необходимо держать под контролем внешнеэкономическую ситуацию и корректировать производственную программу исходя из обстановки. Однако даже при самом негативном сценарии развития событий данный проект остается выгодным.</w:t>
      </w:r>
    </w:p>
    <w:p w:rsidR="005B2043" w:rsidRPr="005B2043" w:rsidRDefault="005B2043" w:rsidP="00140A3D">
      <w:pPr>
        <w:ind w:firstLine="709"/>
      </w:pPr>
      <w:r w:rsidRPr="005B2043">
        <w:t>Внедрение этого проекта обеспечивает:</w:t>
      </w:r>
    </w:p>
    <w:p w:rsidR="005B2043" w:rsidRPr="005B2043" w:rsidRDefault="006D6E7A" w:rsidP="00140A3D">
      <w:pPr>
        <w:ind w:firstLine="709"/>
      </w:pPr>
      <w:r>
        <w:t>1.</w:t>
      </w:r>
      <w:r>
        <w:tab/>
        <w:t>Снижение затрат на топливно-энергетические расходы</w:t>
      </w:r>
    </w:p>
    <w:p w:rsidR="005B2043" w:rsidRPr="005B2043" w:rsidRDefault="005B2043" w:rsidP="00140A3D">
      <w:pPr>
        <w:ind w:firstLine="709"/>
      </w:pPr>
      <w:r w:rsidRPr="005B2043">
        <w:t>2.</w:t>
      </w:r>
      <w:r w:rsidRPr="005B2043">
        <w:tab/>
        <w:t xml:space="preserve">Увеличение </w:t>
      </w:r>
      <w:r w:rsidR="006D6E7A">
        <w:t>рентабельности производства</w:t>
      </w:r>
    </w:p>
    <w:p w:rsidR="005B2043" w:rsidRPr="005B2043" w:rsidRDefault="005B2043" w:rsidP="00140A3D">
      <w:pPr>
        <w:ind w:firstLine="709"/>
      </w:pPr>
      <w:r w:rsidRPr="005B2043">
        <w:t>3.</w:t>
      </w:r>
      <w:r w:rsidRPr="005B2043">
        <w:tab/>
        <w:t xml:space="preserve">Возможность </w:t>
      </w:r>
      <w:r w:rsidR="006D6E7A">
        <w:t xml:space="preserve">собственного производства энергии </w:t>
      </w:r>
    </w:p>
    <w:p w:rsidR="005B2043" w:rsidRPr="005B2043" w:rsidRDefault="005B2043" w:rsidP="00140A3D">
      <w:pPr>
        <w:ind w:firstLine="709"/>
      </w:pPr>
      <w:r w:rsidRPr="005B2043">
        <w:t>4.</w:t>
      </w:r>
      <w:r w:rsidRPr="005B2043">
        <w:tab/>
      </w:r>
      <w:r w:rsidR="006D6E7A">
        <w:t>Обеспечение независимости предприятия от поставщика электричества</w:t>
      </w:r>
    </w:p>
    <w:p w:rsidR="006D6E7A" w:rsidRDefault="006D6E7A" w:rsidP="00140A3D">
      <w:pPr>
        <w:rPr>
          <w:spacing w:val="-5"/>
        </w:rPr>
      </w:pPr>
      <w:r>
        <w:br w:type="page"/>
      </w:r>
    </w:p>
    <w:p w:rsidR="006D6E7A" w:rsidRPr="006D6E7A" w:rsidRDefault="006D6E7A" w:rsidP="00140A3D">
      <w:pPr>
        <w:pStyle w:val="Heading1"/>
        <w:numPr>
          <w:ilvl w:val="0"/>
          <w:numId w:val="0"/>
        </w:numPr>
        <w:spacing w:line="240" w:lineRule="auto"/>
        <w:ind w:left="432"/>
        <w:rPr>
          <w:rFonts w:ascii="Times New Roman" w:hAnsi="Times New Roman"/>
          <w:b w:val="0"/>
          <w:sz w:val="24"/>
          <w:szCs w:val="24"/>
        </w:rPr>
      </w:pPr>
      <w:bookmarkStart w:id="19" w:name="_Toc372196889"/>
      <w:r w:rsidRPr="006D6E7A">
        <w:rPr>
          <w:rFonts w:ascii="Times New Roman" w:hAnsi="Times New Roman"/>
          <w:b w:val="0"/>
          <w:sz w:val="24"/>
          <w:szCs w:val="24"/>
        </w:rPr>
        <w:lastRenderedPageBreak/>
        <w:t>СПИСОК ИСПОЛЬЗОВАННЫХ ИСТОЧНИКОВ</w:t>
      </w:r>
      <w:bookmarkEnd w:id="19"/>
    </w:p>
    <w:p w:rsidR="006D6E7A" w:rsidRPr="006D6E7A" w:rsidRDefault="006D6E7A" w:rsidP="00140A3D">
      <w:pPr>
        <w:jc w:val="center"/>
        <w:rPr>
          <w:b/>
        </w:rPr>
      </w:pPr>
    </w:p>
    <w:p w:rsidR="006D6E7A" w:rsidRPr="00092E45" w:rsidRDefault="006D6E7A" w:rsidP="00140A3D">
      <w:pPr>
        <w:numPr>
          <w:ilvl w:val="0"/>
          <w:numId w:val="42"/>
        </w:numPr>
        <w:tabs>
          <w:tab w:val="clear" w:pos="720"/>
          <w:tab w:val="num" w:pos="0"/>
        </w:tabs>
        <w:ind w:left="0" w:firstLine="720"/>
        <w:jc w:val="both"/>
      </w:pPr>
      <w:r w:rsidRPr="00092E45">
        <w:t>Афитов, Э.А. Планирование на предприятии: учеб. пособие / Э.А. Афитов. – Мн.: Выш. Шк., 2001. – 285 с.</w:t>
      </w:r>
    </w:p>
    <w:p w:rsidR="006D6E7A" w:rsidRPr="00092E45" w:rsidRDefault="006D6E7A" w:rsidP="00140A3D">
      <w:pPr>
        <w:pStyle w:val="BodyText"/>
        <w:widowControl/>
        <w:numPr>
          <w:ilvl w:val="0"/>
          <w:numId w:val="42"/>
        </w:numPr>
        <w:tabs>
          <w:tab w:val="clear" w:pos="720"/>
          <w:tab w:val="num" w:pos="0"/>
        </w:tabs>
        <w:spacing w:before="0"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 w:rsidRPr="00092E45">
        <w:rPr>
          <w:rFonts w:ascii="Times New Roman" w:hAnsi="Times New Roman"/>
          <w:sz w:val="24"/>
          <w:szCs w:val="24"/>
        </w:rPr>
        <w:t>Ильин, А.И. Планирование на предприятии: учебник / А.И. Ильин. – Мн.: Новое знание, 2001. – 2-е изд., перераб. – 635 с. – (Экономическое образование).</w:t>
      </w:r>
    </w:p>
    <w:p w:rsidR="006D6E7A" w:rsidRPr="00092E45" w:rsidRDefault="006D6E7A" w:rsidP="00140A3D">
      <w:pPr>
        <w:pStyle w:val="BodyText"/>
        <w:widowControl/>
        <w:numPr>
          <w:ilvl w:val="0"/>
          <w:numId w:val="42"/>
        </w:numPr>
        <w:tabs>
          <w:tab w:val="clear" w:pos="720"/>
          <w:tab w:val="num" w:pos="0"/>
        </w:tabs>
        <w:spacing w:before="0"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092E45">
        <w:rPr>
          <w:rFonts w:ascii="Times New Roman" w:hAnsi="Times New Roman"/>
          <w:sz w:val="24"/>
          <w:szCs w:val="24"/>
        </w:rPr>
        <w:t>Материалы, собранные на производственно-профессиональной практике на предприятии</w:t>
      </w:r>
      <w:r w:rsidR="00B91049" w:rsidRPr="00092E45">
        <w:rPr>
          <w:rFonts w:ascii="Times New Roman" w:hAnsi="Times New Roman"/>
          <w:sz w:val="24"/>
          <w:szCs w:val="24"/>
        </w:rPr>
        <w:t>.</w:t>
      </w:r>
    </w:p>
    <w:p w:rsidR="00A27D71" w:rsidRPr="00092E45" w:rsidRDefault="00A27D71" w:rsidP="00140A3D">
      <w:pPr>
        <w:pStyle w:val="BodyText"/>
        <w:spacing w:before="0" w:after="0" w:line="240" w:lineRule="auto"/>
        <w:ind w:left="0" w:firstLine="720"/>
        <w:rPr>
          <w:rFonts w:ascii="Times New Roman" w:hAnsi="Times New Roman"/>
          <w:sz w:val="24"/>
          <w:szCs w:val="24"/>
        </w:rPr>
      </w:pPr>
    </w:p>
    <w:p w:rsidR="00793914" w:rsidRPr="0050605B" w:rsidRDefault="00793914" w:rsidP="00140A3D">
      <w:pPr>
        <w:pStyle w:val="newncpi"/>
      </w:pPr>
    </w:p>
    <w:sectPr w:rsidR="00793914" w:rsidRPr="0050605B" w:rsidSect="00BF02CD">
      <w:footerReference w:type="even" r:id="rId27"/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039" w:rsidRDefault="00950039" w:rsidP="00C230B9">
      <w:r>
        <w:separator/>
      </w:r>
    </w:p>
  </w:endnote>
  <w:endnote w:type="continuationSeparator" w:id="0">
    <w:p w:rsidR="00950039" w:rsidRDefault="00950039" w:rsidP="00C23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49D" w:rsidRDefault="00C0249D" w:rsidP="00201E2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0249D" w:rsidRDefault="00C0249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49D" w:rsidRDefault="00C0249D" w:rsidP="00201E2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0A3D">
      <w:rPr>
        <w:rStyle w:val="PageNumber"/>
        <w:noProof/>
      </w:rPr>
      <w:t>3</w:t>
    </w:r>
    <w:r>
      <w:rPr>
        <w:rStyle w:val="PageNumber"/>
      </w:rPr>
      <w:fldChar w:fldCharType="end"/>
    </w:r>
  </w:p>
  <w:p w:rsidR="00C0249D" w:rsidRPr="005F4B50" w:rsidRDefault="00C0249D">
    <w:pPr>
      <w:pStyle w:val="Footer"/>
      <w:jc w:val="center"/>
    </w:pPr>
  </w:p>
  <w:p w:rsidR="00C0249D" w:rsidRDefault="00C024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039" w:rsidRDefault="00950039" w:rsidP="00C230B9">
      <w:r>
        <w:separator/>
      </w:r>
    </w:p>
  </w:footnote>
  <w:footnote w:type="continuationSeparator" w:id="0">
    <w:p w:rsidR="00950039" w:rsidRDefault="00950039" w:rsidP="00C23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1376"/>
    <w:multiLevelType w:val="multilevel"/>
    <w:tmpl w:val="4344FE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C59B5"/>
    <w:multiLevelType w:val="hybridMultilevel"/>
    <w:tmpl w:val="83B2EB16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>
    <w:nsid w:val="0E225C9C"/>
    <w:multiLevelType w:val="hybridMultilevel"/>
    <w:tmpl w:val="398E674E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D41C49"/>
    <w:multiLevelType w:val="hybridMultilevel"/>
    <w:tmpl w:val="B530A028"/>
    <w:lvl w:ilvl="0" w:tplc="F8F8E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8F8E7B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7F4E54"/>
    <w:multiLevelType w:val="multilevel"/>
    <w:tmpl w:val="D17E7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933E2D"/>
    <w:multiLevelType w:val="hybridMultilevel"/>
    <w:tmpl w:val="EFF66FD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4C45B6C"/>
    <w:multiLevelType w:val="hybridMultilevel"/>
    <w:tmpl w:val="7496086A"/>
    <w:lvl w:ilvl="0" w:tplc="78A01A48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>
    <w:nsid w:val="167D752A"/>
    <w:multiLevelType w:val="hybridMultilevel"/>
    <w:tmpl w:val="3E0E1456"/>
    <w:lvl w:ilvl="0" w:tplc="78A01A48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539228C"/>
    <w:multiLevelType w:val="multilevel"/>
    <w:tmpl w:val="993C19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926312"/>
    <w:multiLevelType w:val="hybridMultilevel"/>
    <w:tmpl w:val="E16ECF54"/>
    <w:lvl w:ilvl="0" w:tplc="78A01A48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F23044A"/>
    <w:multiLevelType w:val="hybridMultilevel"/>
    <w:tmpl w:val="7012D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56093A"/>
    <w:multiLevelType w:val="hybridMultilevel"/>
    <w:tmpl w:val="288271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2379E7"/>
    <w:multiLevelType w:val="hybridMultilevel"/>
    <w:tmpl w:val="D17E7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2B1343"/>
    <w:multiLevelType w:val="hybridMultilevel"/>
    <w:tmpl w:val="2F8EC2E2"/>
    <w:lvl w:ilvl="0" w:tplc="78A01A48">
      <w:numFmt w:val="bullet"/>
      <w:lvlText w:val="-"/>
      <w:lvlJc w:val="left"/>
      <w:pPr>
        <w:ind w:left="250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4">
    <w:nsid w:val="39FC2C58"/>
    <w:multiLevelType w:val="hybridMultilevel"/>
    <w:tmpl w:val="F00215E4"/>
    <w:lvl w:ilvl="0" w:tplc="78A01A48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C6C2B98"/>
    <w:multiLevelType w:val="hybridMultilevel"/>
    <w:tmpl w:val="F32C6F16"/>
    <w:lvl w:ilvl="0" w:tplc="02FCD93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3E9B6E7F"/>
    <w:multiLevelType w:val="multilevel"/>
    <w:tmpl w:val="7012D0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DA34F6"/>
    <w:multiLevelType w:val="hybridMultilevel"/>
    <w:tmpl w:val="04CEC09E"/>
    <w:lvl w:ilvl="0" w:tplc="78A01A48"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8">
    <w:nsid w:val="419108CF"/>
    <w:multiLevelType w:val="multilevel"/>
    <w:tmpl w:val="43FC95E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>
    <w:nsid w:val="41E70FB2"/>
    <w:multiLevelType w:val="hybridMultilevel"/>
    <w:tmpl w:val="993C1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4169B4"/>
    <w:multiLevelType w:val="hybridMultilevel"/>
    <w:tmpl w:val="F7BEDFEE"/>
    <w:lvl w:ilvl="0" w:tplc="78A01A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5A709D"/>
    <w:multiLevelType w:val="singleLevel"/>
    <w:tmpl w:val="EE802938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</w:lvl>
  </w:abstractNum>
  <w:abstractNum w:abstractNumId="22">
    <w:nsid w:val="4DDF2F9B"/>
    <w:multiLevelType w:val="multilevel"/>
    <w:tmpl w:val="993C19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4D13A4"/>
    <w:multiLevelType w:val="hybridMultilevel"/>
    <w:tmpl w:val="4344F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AB28C6"/>
    <w:multiLevelType w:val="hybridMultilevel"/>
    <w:tmpl w:val="C09A4B9C"/>
    <w:lvl w:ilvl="0" w:tplc="78A01A48">
      <w:numFmt w:val="bullet"/>
      <w:lvlText w:val="-"/>
      <w:lvlJc w:val="left"/>
      <w:pPr>
        <w:ind w:left="163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5">
    <w:nsid w:val="580751B8"/>
    <w:multiLevelType w:val="hybridMultilevel"/>
    <w:tmpl w:val="EF10C712"/>
    <w:lvl w:ilvl="0" w:tplc="81B0AF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9C9480D"/>
    <w:multiLevelType w:val="hybridMultilevel"/>
    <w:tmpl w:val="D74CF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D74708"/>
    <w:multiLevelType w:val="multilevel"/>
    <w:tmpl w:val="1B10B1FC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5D3336BD"/>
    <w:multiLevelType w:val="multilevel"/>
    <w:tmpl w:val="3C866C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5DFD01CA"/>
    <w:multiLevelType w:val="hybridMultilevel"/>
    <w:tmpl w:val="A274E2BC"/>
    <w:lvl w:ilvl="0" w:tplc="78A01A48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3061FD3"/>
    <w:multiLevelType w:val="hybridMultilevel"/>
    <w:tmpl w:val="185CE5C6"/>
    <w:lvl w:ilvl="0" w:tplc="78A01A4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1">
    <w:nsid w:val="662C770C"/>
    <w:multiLevelType w:val="multilevel"/>
    <w:tmpl w:val="CABAEAE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8A01679"/>
    <w:multiLevelType w:val="multilevel"/>
    <w:tmpl w:val="FA8C5104"/>
    <w:lvl w:ilvl="0">
      <w:start w:val="1"/>
      <w:numFmt w:val="bullet"/>
      <w:pStyle w:val="a"/>
      <w:lvlText w:val="▪"/>
      <w:lvlJc w:val="left"/>
      <w:pPr>
        <w:tabs>
          <w:tab w:val="num" w:pos="1287"/>
        </w:tabs>
        <w:ind w:left="1287" w:hanging="360"/>
      </w:pPr>
      <w:rPr>
        <w:rFonts w:ascii="Bookman Old Style" w:hAnsi="Bookman Old Style" w:cs="Bookman Old Style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33">
    <w:nsid w:val="68AA1EA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C6C3D8C"/>
    <w:multiLevelType w:val="hybridMultilevel"/>
    <w:tmpl w:val="A4783826"/>
    <w:lvl w:ilvl="0" w:tplc="367A5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D012032"/>
    <w:multiLevelType w:val="hybridMultilevel"/>
    <w:tmpl w:val="9724C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D831B9E"/>
    <w:multiLevelType w:val="hybridMultilevel"/>
    <w:tmpl w:val="653E511E"/>
    <w:lvl w:ilvl="0" w:tplc="041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7">
    <w:nsid w:val="6E947B63"/>
    <w:multiLevelType w:val="hybridMultilevel"/>
    <w:tmpl w:val="9D927E28"/>
    <w:lvl w:ilvl="0" w:tplc="78A01A48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1756D42"/>
    <w:multiLevelType w:val="hybridMultilevel"/>
    <w:tmpl w:val="7FE88E86"/>
    <w:lvl w:ilvl="0" w:tplc="3D4E6D98">
      <w:start w:val="1"/>
      <w:numFmt w:val="bullet"/>
      <w:lvlText w:val=""/>
      <w:legacy w:legacy="1" w:legacySpace="0" w:legacyIndent="283"/>
      <w:lvlJc w:val="left"/>
      <w:pPr>
        <w:ind w:left="100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76"/>
        </w:tabs>
        <w:ind w:left="187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96"/>
        </w:tabs>
        <w:ind w:left="25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16"/>
        </w:tabs>
        <w:ind w:left="33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36"/>
        </w:tabs>
        <w:ind w:left="403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56"/>
        </w:tabs>
        <w:ind w:left="47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76"/>
        </w:tabs>
        <w:ind w:left="54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96"/>
        </w:tabs>
        <w:ind w:left="619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16"/>
        </w:tabs>
        <w:ind w:left="6916" w:hanging="360"/>
      </w:pPr>
      <w:rPr>
        <w:rFonts w:ascii="Wingdings" w:hAnsi="Wingdings" w:hint="default"/>
      </w:rPr>
    </w:lvl>
  </w:abstractNum>
  <w:abstractNum w:abstractNumId="39">
    <w:nsid w:val="718603A7"/>
    <w:multiLevelType w:val="hybridMultilevel"/>
    <w:tmpl w:val="8F287FB8"/>
    <w:lvl w:ilvl="0" w:tplc="78A01A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8E3420"/>
    <w:multiLevelType w:val="hybridMultilevel"/>
    <w:tmpl w:val="EB5E2254"/>
    <w:lvl w:ilvl="0" w:tplc="78A01A48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19113A0"/>
    <w:multiLevelType w:val="hybridMultilevel"/>
    <w:tmpl w:val="24B6BEB2"/>
    <w:lvl w:ilvl="0" w:tplc="78A01A48">
      <w:numFmt w:val="bullet"/>
      <w:lvlText w:val="-"/>
      <w:lvlJc w:val="left"/>
      <w:pPr>
        <w:ind w:left="1003" w:hanging="283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76"/>
        </w:tabs>
        <w:ind w:left="187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96"/>
        </w:tabs>
        <w:ind w:left="25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16"/>
        </w:tabs>
        <w:ind w:left="33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36"/>
        </w:tabs>
        <w:ind w:left="403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56"/>
        </w:tabs>
        <w:ind w:left="47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76"/>
        </w:tabs>
        <w:ind w:left="54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96"/>
        </w:tabs>
        <w:ind w:left="619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16"/>
        </w:tabs>
        <w:ind w:left="6916" w:hanging="360"/>
      </w:pPr>
      <w:rPr>
        <w:rFonts w:ascii="Wingdings" w:hAnsi="Wingdings" w:hint="default"/>
      </w:rPr>
    </w:lvl>
  </w:abstractNum>
  <w:abstractNum w:abstractNumId="42">
    <w:nsid w:val="72417D4D"/>
    <w:multiLevelType w:val="hybridMultilevel"/>
    <w:tmpl w:val="956A96FC"/>
    <w:lvl w:ilvl="0" w:tplc="78A01A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AB6233"/>
    <w:multiLevelType w:val="hybridMultilevel"/>
    <w:tmpl w:val="21A4F14E"/>
    <w:lvl w:ilvl="0" w:tplc="78A01A48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9C003A6"/>
    <w:multiLevelType w:val="hybridMultilevel"/>
    <w:tmpl w:val="494674A4"/>
    <w:lvl w:ilvl="0" w:tplc="78A01A48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A345FFA"/>
    <w:multiLevelType w:val="multilevel"/>
    <w:tmpl w:val="993C19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126A43"/>
    <w:multiLevelType w:val="hybridMultilevel"/>
    <w:tmpl w:val="0980F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8B00A4"/>
    <w:multiLevelType w:val="hybridMultilevel"/>
    <w:tmpl w:val="6CE29778"/>
    <w:lvl w:ilvl="0" w:tplc="F2184A50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21"/>
  </w:num>
  <w:num w:numId="2">
    <w:abstractNumId w:val="21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27"/>
  </w:num>
  <w:num w:numId="4">
    <w:abstractNumId w:val="38"/>
  </w:num>
  <w:num w:numId="5">
    <w:abstractNumId w:val="18"/>
  </w:num>
  <w:num w:numId="6">
    <w:abstractNumId w:val="15"/>
  </w:num>
  <w:num w:numId="7">
    <w:abstractNumId w:val="3"/>
  </w:num>
  <w:num w:numId="8">
    <w:abstractNumId w:val="32"/>
  </w:num>
  <w:num w:numId="9">
    <w:abstractNumId w:val="28"/>
  </w:num>
  <w:num w:numId="10">
    <w:abstractNumId w:val="31"/>
  </w:num>
  <w:num w:numId="11">
    <w:abstractNumId w:val="33"/>
  </w:num>
  <w:num w:numId="12">
    <w:abstractNumId w:val="1"/>
  </w:num>
  <w:num w:numId="13">
    <w:abstractNumId w:val="36"/>
  </w:num>
  <w:num w:numId="14">
    <w:abstractNumId w:val="39"/>
  </w:num>
  <w:num w:numId="15">
    <w:abstractNumId w:val="41"/>
  </w:num>
  <w:num w:numId="16">
    <w:abstractNumId w:val="17"/>
  </w:num>
  <w:num w:numId="17">
    <w:abstractNumId w:val="30"/>
  </w:num>
  <w:num w:numId="18">
    <w:abstractNumId w:val="24"/>
  </w:num>
  <w:num w:numId="19">
    <w:abstractNumId w:val="43"/>
  </w:num>
  <w:num w:numId="20">
    <w:abstractNumId w:val="37"/>
  </w:num>
  <w:num w:numId="21">
    <w:abstractNumId w:val="7"/>
  </w:num>
  <w:num w:numId="22">
    <w:abstractNumId w:val="14"/>
  </w:num>
  <w:num w:numId="23">
    <w:abstractNumId w:val="29"/>
  </w:num>
  <w:num w:numId="24">
    <w:abstractNumId w:val="40"/>
  </w:num>
  <w:num w:numId="25">
    <w:abstractNumId w:val="23"/>
  </w:num>
  <w:num w:numId="26">
    <w:abstractNumId w:val="0"/>
  </w:num>
  <w:num w:numId="27">
    <w:abstractNumId w:val="12"/>
  </w:num>
  <w:num w:numId="28">
    <w:abstractNumId w:val="4"/>
  </w:num>
  <w:num w:numId="29">
    <w:abstractNumId w:val="10"/>
  </w:num>
  <w:num w:numId="30">
    <w:abstractNumId w:val="16"/>
  </w:num>
  <w:num w:numId="31">
    <w:abstractNumId w:val="19"/>
  </w:num>
  <w:num w:numId="32">
    <w:abstractNumId w:val="13"/>
  </w:num>
  <w:num w:numId="33">
    <w:abstractNumId w:val="45"/>
  </w:num>
  <w:num w:numId="34">
    <w:abstractNumId w:val="22"/>
  </w:num>
  <w:num w:numId="35">
    <w:abstractNumId w:val="8"/>
  </w:num>
  <w:num w:numId="36">
    <w:abstractNumId w:val="5"/>
  </w:num>
  <w:num w:numId="37">
    <w:abstractNumId w:val="2"/>
  </w:num>
  <w:num w:numId="38">
    <w:abstractNumId w:val="6"/>
  </w:num>
  <w:num w:numId="39">
    <w:abstractNumId w:val="46"/>
  </w:num>
  <w:num w:numId="40">
    <w:abstractNumId w:val="34"/>
  </w:num>
  <w:num w:numId="41">
    <w:abstractNumId w:val="47"/>
  </w:num>
  <w:num w:numId="42">
    <w:abstractNumId w:val="11"/>
  </w:num>
  <w:num w:numId="43">
    <w:abstractNumId w:val="25"/>
  </w:num>
  <w:num w:numId="44">
    <w:abstractNumId w:val="26"/>
  </w:num>
  <w:num w:numId="45">
    <w:abstractNumId w:val="20"/>
  </w:num>
  <w:num w:numId="46">
    <w:abstractNumId w:val="35"/>
  </w:num>
  <w:num w:numId="47">
    <w:abstractNumId w:val="9"/>
  </w:num>
  <w:num w:numId="48">
    <w:abstractNumId w:val="42"/>
  </w:num>
  <w:num w:numId="49">
    <w:abstractNumId w:val="4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5044"/>
    <w:rsid w:val="000009C1"/>
    <w:rsid w:val="00001F68"/>
    <w:rsid w:val="00002D95"/>
    <w:rsid w:val="000227A6"/>
    <w:rsid w:val="00042C43"/>
    <w:rsid w:val="00046300"/>
    <w:rsid w:val="00071223"/>
    <w:rsid w:val="000721DE"/>
    <w:rsid w:val="00077566"/>
    <w:rsid w:val="00081CF8"/>
    <w:rsid w:val="0008322A"/>
    <w:rsid w:val="000846FC"/>
    <w:rsid w:val="00092E45"/>
    <w:rsid w:val="000A3F6E"/>
    <w:rsid w:val="000A5073"/>
    <w:rsid w:val="000B0E6E"/>
    <w:rsid w:val="000B5515"/>
    <w:rsid w:val="000C25EA"/>
    <w:rsid w:val="000C5C35"/>
    <w:rsid w:val="000D19C9"/>
    <w:rsid w:val="000E2F8D"/>
    <w:rsid w:val="000E37BF"/>
    <w:rsid w:val="000E4C32"/>
    <w:rsid w:val="000E55EE"/>
    <w:rsid w:val="000E6AC7"/>
    <w:rsid w:val="000F4326"/>
    <w:rsid w:val="000F441C"/>
    <w:rsid w:val="000F67EF"/>
    <w:rsid w:val="0010050F"/>
    <w:rsid w:val="00100941"/>
    <w:rsid w:val="00104F01"/>
    <w:rsid w:val="001054F7"/>
    <w:rsid w:val="00106E79"/>
    <w:rsid w:val="001144EB"/>
    <w:rsid w:val="001151F4"/>
    <w:rsid w:val="001159CE"/>
    <w:rsid w:val="001310F6"/>
    <w:rsid w:val="001321DA"/>
    <w:rsid w:val="00135A47"/>
    <w:rsid w:val="0014044A"/>
    <w:rsid w:val="00140A3D"/>
    <w:rsid w:val="00151B8E"/>
    <w:rsid w:val="00162223"/>
    <w:rsid w:val="00171D91"/>
    <w:rsid w:val="00173F8C"/>
    <w:rsid w:val="001758F8"/>
    <w:rsid w:val="00175D8E"/>
    <w:rsid w:val="00183604"/>
    <w:rsid w:val="00190B21"/>
    <w:rsid w:val="001A4786"/>
    <w:rsid w:val="001B1D3B"/>
    <w:rsid w:val="001B7A92"/>
    <w:rsid w:val="001C225A"/>
    <w:rsid w:val="001D0273"/>
    <w:rsid w:val="001D1FCA"/>
    <w:rsid w:val="001D3355"/>
    <w:rsid w:val="001D44B5"/>
    <w:rsid w:val="001D6A5F"/>
    <w:rsid w:val="001D799D"/>
    <w:rsid w:val="001E78D7"/>
    <w:rsid w:val="001F41A4"/>
    <w:rsid w:val="001F482B"/>
    <w:rsid w:val="001F4A0B"/>
    <w:rsid w:val="001F511C"/>
    <w:rsid w:val="0020074C"/>
    <w:rsid w:val="00201E26"/>
    <w:rsid w:val="00204098"/>
    <w:rsid w:val="00206450"/>
    <w:rsid w:val="00213171"/>
    <w:rsid w:val="002136BF"/>
    <w:rsid w:val="00213CEC"/>
    <w:rsid w:val="0021495C"/>
    <w:rsid w:val="00217287"/>
    <w:rsid w:val="00222A97"/>
    <w:rsid w:val="0022449C"/>
    <w:rsid w:val="0024286A"/>
    <w:rsid w:val="00244993"/>
    <w:rsid w:val="00244BAA"/>
    <w:rsid w:val="00252B80"/>
    <w:rsid w:val="00255BCD"/>
    <w:rsid w:val="00264C35"/>
    <w:rsid w:val="002655AB"/>
    <w:rsid w:val="00267083"/>
    <w:rsid w:val="00270063"/>
    <w:rsid w:val="002939AD"/>
    <w:rsid w:val="002D33F2"/>
    <w:rsid w:val="002F08C7"/>
    <w:rsid w:val="002F1273"/>
    <w:rsid w:val="002F482F"/>
    <w:rsid w:val="003042DD"/>
    <w:rsid w:val="00320487"/>
    <w:rsid w:val="00320CDC"/>
    <w:rsid w:val="0032513D"/>
    <w:rsid w:val="0032713F"/>
    <w:rsid w:val="003443E3"/>
    <w:rsid w:val="00347B1E"/>
    <w:rsid w:val="00360637"/>
    <w:rsid w:val="003637E3"/>
    <w:rsid w:val="003651A7"/>
    <w:rsid w:val="00373496"/>
    <w:rsid w:val="003A72F1"/>
    <w:rsid w:val="003A78CF"/>
    <w:rsid w:val="003B058C"/>
    <w:rsid w:val="003B24F5"/>
    <w:rsid w:val="003C19CE"/>
    <w:rsid w:val="003D1C61"/>
    <w:rsid w:val="003D7A41"/>
    <w:rsid w:val="003E58C4"/>
    <w:rsid w:val="003E5942"/>
    <w:rsid w:val="003E6677"/>
    <w:rsid w:val="00403B3F"/>
    <w:rsid w:val="004050D9"/>
    <w:rsid w:val="00406BA1"/>
    <w:rsid w:val="0040793C"/>
    <w:rsid w:val="0041112A"/>
    <w:rsid w:val="00411A29"/>
    <w:rsid w:val="00412816"/>
    <w:rsid w:val="00422A9D"/>
    <w:rsid w:val="00424C17"/>
    <w:rsid w:val="00432570"/>
    <w:rsid w:val="0043379F"/>
    <w:rsid w:val="00434EF6"/>
    <w:rsid w:val="00451D36"/>
    <w:rsid w:val="0045588E"/>
    <w:rsid w:val="004574DF"/>
    <w:rsid w:val="0046143B"/>
    <w:rsid w:val="004616A2"/>
    <w:rsid w:val="004622A8"/>
    <w:rsid w:val="004659CB"/>
    <w:rsid w:val="00465B2D"/>
    <w:rsid w:val="00471536"/>
    <w:rsid w:val="00471953"/>
    <w:rsid w:val="00472BFB"/>
    <w:rsid w:val="00482901"/>
    <w:rsid w:val="00494616"/>
    <w:rsid w:val="004A41CF"/>
    <w:rsid w:val="004A5775"/>
    <w:rsid w:val="004B01D6"/>
    <w:rsid w:val="004B2599"/>
    <w:rsid w:val="004B313C"/>
    <w:rsid w:val="004B58E4"/>
    <w:rsid w:val="004C1A23"/>
    <w:rsid w:val="004D1173"/>
    <w:rsid w:val="004E046E"/>
    <w:rsid w:val="004F1573"/>
    <w:rsid w:val="0050605B"/>
    <w:rsid w:val="005143B4"/>
    <w:rsid w:val="0051450F"/>
    <w:rsid w:val="00516C81"/>
    <w:rsid w:val="00521C81"/>
    <w:rsid w:val="00527765"/>
    <w:rsid w:val="00534AF6"/>
    <w:rsid w:val="00537963"/>
    <w:rsid w:val="005455BF"/>
    <w:rsid w:val="00546754"/>
    <w:rsid w:val="00547621"/>
    <w:rsid w:val="00550D69"/>
    <w:rsid w:val="00550DEE"/>
    <w:rsid w:val="00560CC9"/>
    <w:rsid w:val="005630E7"/>
    <w:rsid w:val="005708FF"/>
    <w:rsid w:val="00575EE7"/>
    <w:rsid w:val="005761D0"/>
    <w:rsid w:val="00576874"/>
    <w:rsid w:val="00576B56"/>
    <w:rsid w:val="005A137E"/>
    <w:rsid w:val="005A58A4"/>
    <w:rsid w:val="005B2043"/>
    <w:rsid w:val="005B2605"/>
    <w:rsid w:val="005B43E8"/>
    <w:rsid w:val="005C25AD"/>
    <w:rsid w:val="005C5044"/>
    <w:rsid w:val="005C6C6F"/>
    <w:rsid w:val="005C7303"/>
    <w:rsid w:val="005D1510"/>
    <w:rsid w:val="005D1BF7"/>
    <w:rsid w:val="005D666A"/>
    <w:rsid w:val="005F203E"/>
    <w:rsid w:val="005F31E7"/>
    <w:rsid w:val="005F6267"/>
    <w:rsid w:val="00615701"/>
    <w:rsid w:val="00620AEA"/>
    <w:rsid w:val="006337DA"/>
    <w:rsid w:val="00633E5B"/>
    <w:rsid w:val="0063771D"/>
    <w:rsid w:val="00646CA3"/>
    <w:rsid w:val="00654A3A"/>
    <w:rsid w:val="00662306"/>
    <w:rsid w:val="0066287F"/>
    <w:rsid w:val="00670AF1"/>
    <w:rsid w:val="00671ED9"/>
    <w:rsid w:val="006757B8"/>
    <w:rsid w:val="006761DC"/>
    <w:rsid w:val="00677C46"/>
    <w:rsid w:val="006804B1"/>
    <w:rsid w:val="006861F1"/>
    <w:rsid w:val="006931FE"/>
    <w:rsid w:val="006936F3"/>
    <w:rsid w:val="006A2A53"/>
    <w:rsid w:val="006B3E72"/>
    <w:rsid w:val="006C3BCB"/>
    <w:rsid w:val="006D3816"/>
    <w:rsid w:val="006D6E7A"/>
    <w:rsid w:val="006E0013"/>
    <w:rsid w:val="006E098A"/>
    <w:rsid w:val="006F068D"/>
    <w:rsid w:val="006F0D72"/>
    <w:rsid w:val="006F38AE"/>
    <w:rsid w:val="006F4146"/>
    <w:rsid w:val="006F5F90"/>
    <w:rsid w:val="00702ED1"/>
    <w:rsid w:val="00720B4E"/>
    <w:rsid w:val="00720DBD"/>
    <w:rsid w:val="00721CA6"/>
    <w:rsid w:val="00722868"/>
    <w:rsid w:val="00731E02"/>
    <w:rsid w:val="00754C01"/>
    <w:rsid w:val="00761FD2"/>
    <w:rsid w:val="00763BC5"/>
    <w:rsid w:val="007716F5"/>
    <w:rsid w:val="00772020"/>
    <w:rsid w:val="00774306"/>
    <w:rsid w:val="007850A8"/>
    <w:rsid w:val="00786F5B"/>
    <w:rsid w:val="007874E0"/>
    <w:rsid w:val="0078777A"/>
    <w:rsid w:val="00793914"/>
    <w:rsid w:val="00795607"/>
    <w:rsid w:val="007B141A"/>
    <w:rsid w:val="007B7308"/>
    <w:rsid w:val="007D7CC0"/>
    <w:rsid w:val="007F0989"/>
    <w:rsid w:val="00801DA8"/>
    <w:rsid w:val="008033F8"/>
    <w:rsid w:val="00804083"/>
    <w:rsid w:val="00805369"/>
    <w:rsid w:val="00806472"/>
    <w:rsid w:val="00832EAE"/>
    <w:rsid w:val="00840BDA"/>
    <w:rsid w:val="00844D1A"/>
    <w:rsid w:val="00847B28"/>
    <w:rsid w:val="00856205"/>
    <w:rsid w:val="008732CC"/>
    <w:rsid w:val="0088759B"/>
    <w:rsid w:val="00887781"/>
    <w:rsid w:val="00893C36"/>
    <w:rsid w:val="008A23E0"/>
    <w:rsid w:val="008B2251"/>
    <w:rsid w:val="008B4C3A"/>
    <w:rsid w:val="008C1B2C"/>
    <w:rsid w:val="008C6D1B"/>
    <w:rsid w:val="008C6F25"/>
    <w:rsid w:val="008C7FC1"/>
    <w:rsid w:val="008D5BF3"/>
    <w:rsid w:val="008E5AE5"/>
    <w:rsid w:val="00900099"/>
    <w:rsid w:val="0090599D"/>
    <w:rsid w:val="009212EB"/>
    <w:rsid w:val="00921B60"/>
    <w:rsid w:val="00926F51"/>
    <w:rsid w:val="00932FF6"/>
    <w:rsid w:val="0093503E"/>
    <w:rsid w:val="00936FFA"/>
    <w:rsid w:val="00942663"/>
    <w:rsid w:val="00947EAE"/>
    <w:rsid w:val="00950039"/>
    <w:rsid w:val="00967E7D"/>
    <w:rsid w:val="0097090B"/>
    <w:rsid w:val="009742B9"/>
    <w:rsid w:val="009744D6"/>
    <w:rsid w:val="00976A45"/>
    <w:rsid w:val="00980067"/>
    <w:rsid w:val="009841F2"/>
    <w:rsid w:val="009923A1"/>
    <w:rsid w:val="00992E7C"/>
    <w:rsid w:val="009961E1"/>
    <w:rsid w:val="009A4702"/>
    <w:rsid w:val="009A673B"/>
    <w:rsid w:val="009C33A9"/>
    <w:rsid w:val="009D4A6C"/>
    <w:rsid w:val="009D4D3A"/>
    <w:rsid w:val="009D5DDC"/>
    <w:rsid w:val="009D7C2E"/>
    <w:rsid w:val="009E34E2"/>
    <w:rsid w:val="009F163F"/>
    <w:rsid w:val="009F2577"/>
    <w:rsid w:val="009F5CEB"/>
    <w:rsid w:val="00A032A9"/>
    <w:rsid w:val="00A1530D"/>
    <w:rsid w:val="00A23194"/>
    <w:rsid w:val="00A2468C"/>
    <w:rsid w:val="00A24DE0"/>
    <w:rsid w:val="00A26998"/>
    <w:rsid w:val="00A27D71"/>
    <w:rsid w:val="00A3036E"/>
    <w:rsid w:val="00A36C2F"/>
    <w:rsid w:val="00A41F44"/>
    <w:rsid w:val="00A50A0B"/>
    <w:rsid w:val="00A51F35"/>
    <w:rsid w:val="00A53899"/>
    <w:rsid w:val="00A53D5D"/>
    <w:rsid w:val="00A60192"/>
    <w:rsid w:val="00A62BD6"/>
    <w:rsid w:val="00A730F7"/>
    <w:rsid w:val="00A73364"/>
    <w:rsid w:val="00A8407A"/>
    <w:rsid w:val="00A86956"/>
    <w:rsid w:val="00A919F1"/>
    <w:rsid w:val="00A94094"/>
    <w:rsid w:val="00A953E4"/>
    <w:rsid w:val="00A95750"/>
    <w:rsid w:val="00AB16FD"/>
    <w:rsid w:val="00AC061E"/>
    <w:rsid w:val="00AC1DEC"/>
    <w:rsid w:val="00AD09DD"/>
    <w:rsid w:val="00AD3683"/>
    <w:rsid w:val="00AF68A9"/>
    <w:rsid w:val="00AF7DC0"/>
    <w:rsid w:val="00B04F88"/>
    <w:rsid w:val="00B04F90"/>
    <w:rsid w:val="00B062A5"/>
    <w:rsid w:val="00B10DF9"/>
    <w:rsid w:val="00B12F3D"/>
    <w:rsid w:val="00B13141"/>
    <w:rsid w:val="00B14F67"/>
    <w:rsid w:val="00B154EC"/>
    <w:rsid w:val="00B164D7"/>
    <w:rsid w:val="00B22A5B"/>
    <w:rsid w:val="00B22CB3"/>
    <w:rsid w:val="00B22E03"/>
    <w:rsid w:val="00B25262"/>
    <w:rsid w:val="00B25549"/>
    <w:rsid w:val="00B4489D"/>
    <w:rsid w:val="00B52B1D"/>
    <w:rsid w:val="00B55CE3"/>
    <w:rsid w:val="00B56CE1"/>
    <w:rsid w:val="00B57628"/>
    <w:rsid w:val="00B91049"/>
    <w:rsid w:val="00B91236"/>
    <w:rsid w:val="00B940DA"/>
    <w:rsid w:val="00BA0DCB"/>
    <w:rsid w:val="00BA31A8"/>
    <w:rsid w:val="00BA3356"/>
    <w:rsid w:val="00BA4665"/>
    <w:rsid w:val="00BA58A0"/>
    <w:rsid w:val="00BB048D"/>
    <w:rsid w:val="00BB7CBE"/>
    <w:rsid w:val="00BC1241"/>
    <w:rsid w:val="00BC712A"/>
    <w:rsid w:val="00BD599C"/>
    <w:rsid w:val="00BD5F55"/>
    <w:rsid w:val="00BD6E09"/>
    <w:rsid w:val="00BE03B0"/>
    <w:rsid w:val="00BE3B85"/>
    <w:rsid w:val="00BE62A7"/>
    <w:rsid w:val="00BF02CD"/>
    <w:rsid w:val="00BF3958"/>
    <w:rsid w:val="00BF3ADE"/>
    <w:rsid w:val="00BF4874"/>
    <w:rsid w:val="00C0249D"/>
    <w:rsid w:val="00C05BAD"/>
    <w:rsid w:val="00C0701A"/>
    <w:rsid w:val="00C079C9"/>
    <w:rsid w:val="00C07AA7"/>
    <w:rsid w:val="00C10043"/>
    <w:rsid w:val="00C15686"/>
    <w:rsid w:val="00C17E8B"/>
    <w:rsid w:val="00C230B9"/>
    <w:rsid w:val="00C305D0"/>
    <w:rsid w:val="00C35EA7"/>
    <w:rsid w:val="00C40A54"/>
    <w:rsid w:val="00C45823"/>
    <w:rsid w:val="00C56ECF"/>
    <w:rsid w:val="00C57A52"/>
    <w:rsid w:val="00C66C19"/>
    <w:rsid w:val="00C801FF"/>
    <w:rsid w:val="00C852ED"/>
    <w:rsid w:val="00C865BE"/>
    <w:rsid w:val="00C94D2E"/>
    <w:rsid w:val="00C961A1"/>
    <w:rsid w:val="00CA1629"/>
    <w:rsid w:val="00CA46D7"/>
    <w:rsid w:val="00CB08FC"/>
    <w:rsid w:val="00CB4A75"/>
    <w:rsid w:val="00CC1359"/>
    <w:rsid w:val="00CC1C1D"/>
    <w:rsid w:val="00CC433C"/>
    <w:rsid w:val="00CD113A"/>
    <w:rsid w:val="00CE64D9"/>
    <w:rsid w:val="00CF3541"/>
    <w:rsid w:val="00CF4AC1"/>
    <w:rsid w:val="00D0090E"/>
    <w:rsid w:val="00D0780E"/>
    <w:rsid w:val="00D10754"/>
    <w:rsid w:val="00D12566"/>
    <w:rsid w:val="00D2075E"/>
    <w:rsid w:val="00D22AC9"/>
    <w:rsid w:val="00D27BBB"/>
    <w:rsid w:val="00D33A98"/>
    <w:rsid w:val="00D3778B"/>
    <w:rsid w:val="00D40537"/>
    <w:rsid w:val="00D41546"/>
    <w:rsid w:val="00D4425F"/>
    <w:rsid w:val="00D464C5"/>
    <w:rsid w:val="00D51383"/>
    <w:rsid w:val="00D52341"/>
    <w:rsid w:val="00D625AF"/>
    <w:rsid w:val="00D71ECB"/>
    <w:rsid w:val="00D85EB3"/>
    <w:rsid w:val="00D86095"/>
    <w:rsid w:val="00D90169"/>
    <w:rsid w:val="00D90E6F"/>
    <w:rsid w:val="00D91951"/>
    <w:rsid w:val="00DB1138"/>
    <w:rsid w:val="00DB3672"/>
    <w:rsid w:val="00DB4138"/>
    <w:rsid w:val="00DC6247"/>
    <w:rsid w:val="00DD58CB"/>
    <w:rsid w:val="00DE1290"/>
    <w:rsid w:val="00DE1FA4"/>
    <w:rsid w:val="00DE3872"/>
    <w:rsid w:val="00DE38E8"/>
    <w:rsid w:val="00DF1DC5"/>
    <w:rsid w:val="00DF5845"/>
    <w:rsid w:val="00E00679"/>
    <w:rsid w:val="00E04D4A"/>
    <w:rsid w:val="00E05124"/>
    <w:rsid w:val="00E05180"/>
    <w:rsid w:val="00E12338"/>
    <w:rsid w:val="00E15D8B"/>
    <w:rsid w:val="00E2044E"/>
    <w:rsid w:val="00E24736"/>
    <w:rsid w:val="00E25E1E"/>
    <w:rsid w:val="00E30E53"/>
    <w:rsid w:val="00E31BB7"/>
    <w:rsid w:val="00E33016"/>
    <w:rsid w:val="00E33A35"/>
    <w:rsid w:val="00E347AD"/>
    <w:rsid w:val="00E34B07"/>
    <w:rsid w:val="00E41D48"/>
    <w:rsid w:val="00E44E54"/>
    <w:rsid w:val="00E47F3C"/>
    <w:rsid w:val="00E513E7"/>
    <w:rsid w:val="00E5205E"/>
    <w:rsid w:val="00E53B97"/>
    <w:rsid w:val="00E5716A"/>
    <w:rsid w:val="00E5769B"/>
    <w:rsid w:val="00E65347"/>
    <w:rsid w:val="00E67F58"/>
    <w:rsid w:val="00E7604D"/>
    <w:rsid w:val="00E95315"/>
    <w:rsid w:val="00EA2CF0"/>
    <w:rsid w:val="00EB0ECF"/>
    <w:rsid w:val="00EB2E6C"/>
    <w:rsid w:val="00EC4287"/>
    <w:rsid w:val="00EC4913"/>
    <w:rsid w:val="00EC6C08"/>
    <w:rsid w:val="00ED2369"/>
    <w:rsid w:val="00ED65A5"/>
    <w:rsid w:val="00EE7565"/>
    <w:rsid w:val="00EF3261"/>
    <w:rsid w:val="00EF5698"/>
    <w:rsid w:val="00EF6F33"/>
    <w:rsid w:val="00F0122E"/>
    <w:rsid w:val="00F01C80"/>
    <w:rsid w:val="00F03189"/>
    <w:rsid w:val="00F043B9"/>
    <w:rsid w:val="00F0556C"/>
    <w:rsid w:val="00F1029C"/>
    <w:rsid w:val="00F24708"/>
    <w:rsid w:val="00F320D4"/>
    <w:rsid w:val="00F4019E"/>
    <w:rsid w:val="00F412A9"/>
    <w:rsid w:val="00F44230"/>
    <w:rsid w:val="00F52056"/>
    <w:rsid w:val="00F6419E"/>
    <w:rsid w:val="00F6573A"/>
    <w:rsid w:val="00F71FA1"/>
    <w:rsid w:val="00F74722"/>
    <w:rsid w:val="00F84605"/>
    <w:rsid w:val="00F873E1"/>
    <w:rsid w:val="00F97A63"/>
    <w:rsid w:val="00FA212A"/>
    <w:rsid w:val="00FB10E2"/>
    <w:rsid w:val="00FB2275"/>
    <w:rsid w:val="00FB45D8"/>
    <w:rsid w:val="00FB6F60"/>
    <w:rsid w:val="00FC034F"/>
    <w:rsid w:val="00FC600F"/>
    <w:rsid w:val="00FD20FE"/>
    <w:rsid w:val="00FD24E8"/>
    <w:rsid w:val="00FD7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49"/>
    <o:shapelayout v:ext="edit">
      <o:idmap v:ext="edit" data="1"/>
      <o:rules v:ext="edit">
        <o:r id="V:Rule1" type="connector" idref="#_x0000_s1043"/>
        <o:r id="V:Rule2" type="connector" idref="#_x0000_s1045"/>
        <o:r id="V:Rule3" type="connector" idref="#_x0000_s1030"/>
        <o:r id="V:Rule4" type="connector" idref="#_x0000_s1031"/>
        <o:r id="V:Rule5" type="connector" idref="#_x0000_s1032"/>
        <o:r id="V:Rule6" type="connector" idref="#_x0000_s1044"/>
        <o:r id="V:Rule7" type="connector" idref="#_x0000_s1047"/>
      </o:rules>
    </o:shapelayout>
  </w:shapeDefaults>
  <w:decimalSymbol w:val="."/>
  <w:listSeparator w:val=","/>
  <w15:docId w15:val="{7BA28F42-47E0-4AE9-AFF5-570FFE4D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0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C5044"/>
    <w:pPr>
      <w:keepNext/>
      <w:pageBreakBefore/>
      <w:widowControl w:val="0"/>
      <w:numPr>
        <w:numId w:val="3"/>
      </w:numPr>
      <w:spacing w:line="360" w:lineRule="auto"/>
      <w:ind w:right="85"/>
      <w:outlineLvl w:val="0"/>
    </w:pPr>
    <w:rPr>
      <w:rFonts w:ascii="Arial" w:hAnsi="Arial"/>
      <w:b/>
      <w:kern w:val="28"/>
      <w:sz w:val="31"/>
      <w:szCs w:val="20"/>
    </w:rPr>
  </w:style>
  <w:style w:type="paragraph" w:styleId="Heading2">
    <w:name w:val="heading 2"/>
    <w:basedOn w:val="Normal"/>
    <w:next w:val="Normal"/>
    <w:link w:val="Heading2Char"/>
    <w:qFormat/>
    <w:rsid w:val="005C5044"/>
    <w:pPr>
      <w:keepNext/>
      <w:widowControl w:val="0"/>
      <w:numPr>
        <w:ilvl w:val="1"/>
        <w:numId w:val="3"/>
      </w:numPr>
      <w:spacing w:line="360" w:lineRule="auto"/>
      <w:jc w:val="both"/>
      <w:outlineLvl w:val="1"/>
    </w:pPr>
    <w:rPr>
      <w:rFonts w:ascii="Arial" w:hAnsi="Arial"/>
      <w:b/>
      <w:i/>
      <w:sz w:val="27"/>
    </w:rPr>
  </w:style>
  <w:style w:type="paragraph" w:styleId="Heading3">
    <w:name w:val="heading 3"/>
    <w:basedOn w:val="Normal"/>
    <w:next w:val="Normal"/>
    <w:link w:val="Heading3Char"/>
    <w:qFormat/>
    <w:rsid w:val="005C5044"/>
    <w:pPr>
      <w:keepNext/>
      <w:widowControl w:val="0"/>
      <w:numPr>
        <w:ilvl w:val="2"/>
        <w:numId w:val="3"/>
      </w:numPr>
      <w:spacing w:line="360" w:lineRule="auto"/>
      <w:outlineLvl w:val="2"/>
    </w:pPr>
    <w:rPr>
      <w:rFonts w:ascii="Arial" w:hAnsi="Arial"/>
      <w:sz w:val="27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5C5044"/>
    <w:pPr>
      <w:keepNext/>
      <w:widowControl w:val="0"/>
      <w:numPr>
        <w:ilvl w:val="3"/>
        <w:numId w:val="3"/>
      </w:numPr>
      <w:spacing w:before="240" w:after="60" w:line="360" w:lineRule="auto"/>
      <w:jc w:val="both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5C5044"/>
    <w:pPr>
      <w:widowControl w:val="0"/>
      <w:numPr>
        <w:ilvl w:val="4"/>
        <w:numId w:val="3"/>
      </w:numPr>
      <w:spacing w:before="240" w:after="60" w:line="360" w:lineRule="auto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5C5044"/>
    <w:pPr>
      <w:widowControl w:val="0"/>
      <w:numPr>
        <w:ilvl w:val="5"/>
        <w:numId w:val="3"/>
      </w:numPr>
      <w:spacing w:before="240" w:after="60" w:line="360" w:lineRule="auto"/>
      <w:jc w:val="both"/>
      <w:outlineLvl w:val="5"/>
    </w:pPr>
    <w:rPr>
      <w:rFonts w:ascii="Courier New" w:hAnsi="Courier New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5C5044"/>
    <w:pPr>
      <w:widowControl w:val="0"/>
      <w:numPr>
        <w:ilvl w:val="6"/>
        <w:numId w:val="3"/>
      </w:numPr>
      <w:spacing w:before="240" w:after="60" w:line="360" w:lineRule="auto"/>
      <w:jc w:val="both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C5044"/>
    <w:pPr>
      <w:widowControl w:val="0"/>
      <w:numPr>
        <w:ilvl w:val="7"/>
        <w:numId w:val="3"/>
      </w:numPr>
      <w:spacing w:before="240" w:after="60" w:line="360" w:lineRule="auto"/>
      <w:jc w:val="both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C5044"/>
    <w:pPr>
      <w:widowControl w:val="0"/>
      <w:numPr>
        <w:ilvl w:val="8"/>
        <w:numId w:val="3"/>
      </w:numPr>
      <w:spacing w:before="240" w:after="60" w:line="360" w:lineRule="auto"/>
      <w:jc w:val="both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5044"/>
    <w:rPr>
      <w:rFonts w:ascii="Arial" w:eastAsia="Times New Roman" w:hAnsi="Arial" w:cs="Times New Roman"/>
      <w:b/>
      <w:kern w:val="28"/>
      <w:sz w:val="31"/>
      <w:szCs w:val="20"/>
    </w:rPr>
  </w:style>
  <w:style w:type="character" w:customStyle="1" w:styleId="Heading2Char">
    <w:name w:val="Heading 2 Char"/>
    <w:basedOn w:val="DefaultParagraphFont"/>
    <w:link w:val="Heading2"/>
    <w:rsid w:val="005C5044"/>
    <w:rPr>
      <w:rFonts w:ascii="Arial" w:eastAsia="Times New Roman" w:hAnsi="Arial" w:cs="Times New Roman"/>
      <w:b/>
      <w:i/>
      <w:sz w:val="27"/>
      <w:szCs w:val="24"/>
    </w:rPr>
  </w:style>
  <w:style w:type="character" w:customStyle="1" w:styleId="Heading3Char">
    <w:name w:val="Heading 3 Char"/>
    <w:basedOn w:val="DefaultParagraphFont"/>
    <w:link w:val="Heading3"/>
    <w:rsid w:val="005C5044"/>
    <w:rPr>
      <w:rFonts w:ascii="Arial" w:eastAsia="Times New Roman" w:hAnsi="Arial" w:cs="Times New Roman"/>
      <w:sz w:val="27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5C5044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5C5044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C5044"/>
    <w:rPr>
      <w:rFonts w:ascii="Courier New" w:eastAsia="Times New Roman" w:hAnsi="Courier New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C5044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C5044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C5044"/>
    <w:rPr>
      <w:rFonts w:ascii="Arial" w:eastAsia="Times New Roman" w:hAnsi="Arial" w:cs="Times New Roman"/>
      <w:b/>
      <w:i/>
      <w:sz w:val="18"/>
      <w:szCs w:val="20"/>
    </w:rPr>
  </w:style>
  <w:style w:type="paragraph" w:styleId="BodyTextIndent">
    <w:name w:val="Body Text Indent"/>
    <w:basedOn w:val="Normal"/>
    <w:link w:val="BodyTextIndentChar"/>
    <w:rsid w:val="005C5044"/>
    <w:pPr>
      <w:widowControl w:val="0"/>
      <w:spacing w:before="120" w:after="120" w:line="360" w:lineRule="auto"/>
      <w:jc w:val="center"/>
    </w:pPr>
    <w:rPr>
      <w:rFonts w:ascii="Courier New" w:hAnsi="Courier New"/>
      <w:b/>
      <w:i/>
      <w:sz w:val="31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C5044"/>
    <w:rPr>
      <w:rFonts w:ascii="Courier New" w:eastAsia="Times New Roman" w:hAnsi="Courier New" w:cs="Times New Roman"/>
      <w:b/>
      <w:i/>
      <w:sz w:val="31"/>
      <w:szCs w:val="20"/>
    </w:rPr>
  </w:style>
  <w:style w:type="paragraph" w:styleId="BodyTextIndent3">
    <w:name w:val="Body Text Indent 3"/>
    <w:basedOn w:val="Normal"/>
    <w:link w:val="BodyTextIndent3Char"/>
    <w:rsid w:val="005C5044"/>
    <w:pPr>
      <w:widowControl w:val="0"/>
      <w:spacing w:after="120" w:line="360" w:lineRule="auto"/>
      <w:ind w:firstLine="720"/>
      <w:jc w:val="both"/>
    </w:pPr>
    <w:rPr>
      <w:rFonts w:ascii="Courier New" w:hAnsi="Courier New"/>
      <w:sz w:val="23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5C5044"/>
    <w:rPr>
      <w:rFonts w:ascii="Courier New" w:eastAsia="Times New Roman" w:hAnsi="Courier New" w:cs="Times New Roman"/>
      <w:sz w:val="23"/>
      <w:szCs w:val="20"/>
    </w:rPr>
  </w:style>
  <w:style w:type="paragraph" w:styleId="BodyText">
    <w:name w:val="Body Text"/>
    <w:basedOn w:val="Normal"/>
    <w:link w:val="BodyTextChar"/>
    <w:rsid w:val="005C5044"/>
    <w:pPr>
      <w:widowControl w:val="0"/>
      <w:spacing w:before="120" w:after="240" w:line="240" w:lineRule="atLeast"/>
      <w:ind w:left="1080" w:firstLine="6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C5044"/>
    <w:rPr>
      <w:rFonts w:ascii="Arial" w:eastAsia="Times New Roman" w:hAnsi="Arial" w:cs="Times New Roman"/>
      <w:spacing w:val="-5"/>
      <w:sz w:val="20"/>
      <w:szCs w:val="20"/>
    </w:rPr>
  </w:style>
  <w:style w:type="paragraph" w:styleId="BodyTextIndent2">
    <w:name w:val="Body Text Indent 2"/>
    <w:basedOn w:val="Normal"/>
    <w:link w:val="BodyTextIndent2Char"/>
    <w:rsid w:val="005C5044"/>
    <w:pPr>
      <w:widowControl w:val="0"/>
      <w:numPr>
        <w:ilvl w:val="12"/>
      </w:numPr>
      <w:spacing w:before="120" w:after="120" w:line="360" w:lineRule="auto"/>
      <w:ind w:left="140" w:firstLine="569"/>
      <w:jc w:val="both"/>
    </w:pPr>
    <w:rPr>
      <w:rFonts w:ascii="Courier New" w:hAnsi="Courier New"/>
      <w:sz w:val="23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C5044"/>
    <w:rPr>
      <w:rFonts w:ascii="Courier New" w:eastAsia="Times New Roman" w:hAnsi="Courier New" w:cs="Times New Roman"/>
      <w:sz w:val="23"/>
      <w:szCs w:val="20"/>
    </w:rPr>
  </w:style>
  <w:style w:type="paragraph" w:styleId="BodyText3">
    <w:name w:val="Body Text 3"/>
    <w:basedOn w:val="Normal"/>
    <w:link w:val="BodyText3Char"/>
    <w:rsid w:val="005C5044"/>
    <w:pPr>
      <w:jc w:val="both"/>
    </w:pPr>
  </w:style>
  <w:style w:type="character" w:customStyle="1" w:styleId="BodyText3Char">
    <w:name w:val="Body Text 3 Char"/>
    <w:basedOn w:val="DefaultParagraphFont"/>
    <w:link w:val="BodyText3"/>
    <w:rsid w:val="005C504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5C504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5C5044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5C5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5C5044"/>
    <w:rPr>
      <w:rFonts w:ascii="Courier New" w:eastAsia="Times New Roman" w:hAnsi="Courier New" w:cs="Times New Roman"/>
      <w:sz w:val="20"/>
      <w:szCs w:val="24"/>
    </w:rPr>
  </w:style>
  <w:style w:type="paragraph" w:customStyle="1" w:styleId="-">
    <w:name w:val="Таблица - название"/>
    <w:basedOn w:val="Normal"/>
    <w:rsid w:val="005C5044"/>
    <w:pPr>
      <w:tabs>
        <w:tab w:val="left" w:pos="567"/>
      </w:tabs>
      <w:suppressAutoHyphens/>
      <w:spacing w:before="40" w:after="120"/>
      <w:jc w:val="center"/>
    </w:pPr>
    <w:rPr>
      <w:rFonts w:ascii="Bookman Old Style" w:hAnsi="Bookman Old Style"/>
      <w:b/>
    </w:rPr>
  </w:style>
  <w:style w:type="paragraph" w:customStyle="1" w:styleId="a0">
    <w:name w:val="Îáû÷íûé"/>
    <w:rsid w:val="00B55CE3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31">
    <w:name w:val="xl31"/>
    <w:basedOn w:val="Normal"/>
    <w:rsid w:val="00B55C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1">
    <w:name w:val="Обычный1"/>
    <w:rsid w:val="00B55CE3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B55CE3"/>
    <w:pPr>
      <w:spacing w:line="218" w:lineRule="auto"/>
      <w:jc w:val="both"/>
    </w:pPr>
    <w:rPr>
      <w:sz w:val="28"/>
    </w:rPr>
  </w:style>
  <w:style w:type="character" w:customStyle="1" w:styleId="BodyText2Char">
    <w:name w:val="Body Text 2 Char"/>
    <w:basedOn w:val="DefaultParagraphFont"/>
    <w:link w:val="BodyText2"/>
    <w:rsid w:val="00B55CE3"/>
    <w:rPr>
      <w:rFonts w:ascii="Times New Roman" w:eastAsia="Times New Roman" w:hAnsi="Times New Roman" w:cs="Times New Roman"/>
      <w:sz w:val="28"/>
      <w:szCs w:val="24"/>
    </w:rPr>
  </w:style>
  <w:style w:type="paragraph" w:styleId="Title">
    <w:name w:val="Title"/>
    <w:basedOn w:val="Normal"/>
    <w:link w:val="TitleChar"/>
    <w:qFormat/>
    <w:rsid w:val="00B55CE3"/>
    <w:pPr>
      <w:spacing w:line="360" w:lineRule="auto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B55CE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21">
    <w:name w:val="Основной текст 21"/>
    <w:basedOn w:val="Normal"/>
    <w:rsid w:val="00B55CE3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8"/>
      <w:szCs w:val="20"/>
    </w:rPr>
  </w:style>
  <w:style w:type="paragraph" w:customStyle="1" w:styleId="31">
    <w:name w:val="Основной текст с отступом 31"/>
    <w:basedOn w:val="Normal"/>
    <w:rsid w:val="00B55CE3"/>
    <w:pPr>
      <w:overflowPunct w:val="0"/>
      <w:autoSpaceDE w:val="0"/>
      <w:autoSpaceDN w:val="0"/>
      <w:adjustRightInd w:val="0"/>
      <w:spacing w:line="360" w:lineRule="auto"/>
      <w:ind w:firstLine="539"/>
      <w:jc w:val="both"/>
      <w:textAlignment w:val="baseline"/>
    </w:pPr>
    <w:rPr>
      <w:szCs w:val="20"/>
    </w:rPr>
  </w:style>
  <w:style w:type="paragraph" w:styleId="Header">
    <w:name w:val="header"/>
    <w:basedOn w:val="Normal"/>
    <w:link w:val="HeaderChar"/>
    <w:rsid w:val="00B55CE3"/>
    <w:pPr>
      <w:tabs>
        <w:tab w:val="center" w:pos="4677"/>
        <w:tab w:val="right" w:pos="9355"/>
      </w:tabs>
    </w:pPr>
    <w:rPr>
      <w:rFonts w:ascii="Arial" w:hAnsi="Arial" w:cs="Arial"/>
    </w:rPr>
  </w:style>
  <w:style w:type="character" w:customStyle="1" w:styleId="HeaderChar">
    <w:name w:val="Header Char"/>
    <w:basedOn w:val="DefaultParagraphFont"/>
    <w:link w:val="Header"/>
    <w:rsid w:val="00B55CE3"/>
    <w:rPr>
      <w:rFonts w:ascii="Arial" w:eastAsia="Times New Roman" w:hAnsi="Arial" w:cs="Arial"/>
      <w:sz w:val="24"/>
      <w:szCs w:val="24"/>
    </w:rPr>
  </w:style>
  <w:style w:type="paragraph" w:styleId="BlockText">
    <w:name w:val="Block Text"/>
    <w:basedOn w:val="Normal"/>
    <w:rsid w:val="00B55CE3"/>
    <w:pPr>
      <w:shd w:val="clear" w:color="auto" w:fill="FFFFFF"/>
      <w:ind w:left="14" w:right="10" w:firstLine="139"/>
      <w:jc w:val="both"/>
    </w:pPr>
    <w:rPr>
      <w:rFonts w:ascii="Arial" w:hAnsi="Arial" w:cs="Arial"/>
      <w:color w:val="000000"/>
      <w:szCs w:val="16"/>
    </w:rPr>
  </w:style>
  <w:style w:type="paragraph" w:customStyle="1" w:styleId="310">
    <w:name w:val="Основной текст 31"/>
    <w:basedOn w:val="Normal"/>
    <w:rsid w:val="00B55CE3"/>
    <w:pPr>
      <w:tabs>
        <w:tab w:val="left" w:pos="2552"/>
      </w:tabs>
      <w:overflowPunct w:val="0"/>
      <w:autoSpaceDE w:val="0"/>
      <w:autoSpaceDN w:val="0"/>
      <w:adjustRightInd w:val="0"/>
      <w:jc w:val="both"/>
      <w:textAlignment w:val="baseline"/>
    </w:pPr>
    <w:rPr>
      <w:sz w:val="26"/>
      <w:szCs w:val="20"/>
    </w:rPr>
  </w:style>
  <w:style w:type="paragraph" w:customStyle="1" w:styleId="FR2">
    <w:name w:val="FR2"/>
    <w:rsid w:val="00B55CE3"/>
    <w:pPr>
      <w:widowControl w:val="0"/>
      <w:spacing w:before="260" w:after="0" w:line="2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</w:rPr>
  </w:style>
  <w:style w:type="paragraph" w:customStyle="1" w:styleId="a">
    <w:name w:val="Обычный (знак)"/>
    <w:basedOn w:val="Normal"/>
    <w:rsid w:val="00B55CE3"/>
    <w:pPr>
      <w:numPr>
        <w:numId w:val="8"/>
      </w:numPr>
      <w:tabs>
        <w:tab w:val="left" w:pos="992"/>
      </w:tabs>
      <w:spacing w:before="40" w:after="40"/>
      <w:jc w:val="both"/>
    </w:pPr>
    <w:rPr>
      <w:rFonts w:ascii="Bookman Old Style" w:hAnsi="Bookman Old Style"/>
    </w:rPr>
  </w:style>
  <w:style w:type="table" w:styleId="TableGrid">
    <w:name w:val="Table Grid"/>
    <w:basedOn w:val="TableNormal"/>
    <w:rsid w:val="00B55C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B55CE3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Normal"/>
    <w:rsid w:val="00B55CE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character" w:styleId="Hyperlink">
    <w:name w:val="Hyperlink"/>
    <w:basedOn w:val="DefaultParagraphFont"/>
    <w:rsid w:val="00B55CE3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B55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55CE3"/>
    <w:rPr>
      <w:rFonts w:ascii="Tahoma" w:eastAsia="Times New Roman" w:hAnsi="Tahoma" w:cs="Tahoma"/>
      <w:sz w:val="16"/>
      <w:szCs w:val="16"/>
    </w:rPr>
  </w:style>
  <w:style w:type="paragraph" w:customStyle="1" w:styleId="a1">
    <w:name w:val="Основание"/>
    <w:basedOn w:val="BodyText"/>
    <w:rsid w:val="00B55CE3"/>
    <w:pPr>
      <w:widowControl/>
      <w:spacing w:before="0" w:after="0" w:line="240" w:lineRule="auto"/>
      <w:ind w:left="0" w:firstLine="709"/>
    </w:pPr>
    <w:rPr>
      <w:rFonts w:ascii="Times New Roman" w:hAnsi="Times New Roman"/>
      <w:spacing w:val="0"/>
      <w:sz w:val="26"/>
      <w:lang w:eastAsia="en-US" w:bidi="he-IL"/>
    </w:rPr>
  </w:style>
  <w:style w:type="paragraph" w:customStyle="1" w:styleId="Style4">
    <w:name w:val="Style4"/>
    <w:basedOn w:val="Normal"/>
    <w:rsid w:val="00B55CE3"/>
    <w:pPr>
      <w:widowControl w:val="0"/>
      <w:autoSpaceDE w:val="0"/>
      <w:autoSpaceDN w:val="0"/>
      <w:adjustRightInd w:val="0"/>
    </w:pPr>
  </w:style>
  <w:style w:type="paragraph" w:customStyle="1" w:styleId="CharChar3">
    <w:name w:val="Char Char3 Знак"/>
    <w:basedOn w:val="Normal"/>
    <w:rsid w:val="00B55CE3"/>
    <w:rPr>
      <w:lang w:val="pl-PL" w:eastAsia="pl-PL"/>
    </w:rPr>
  </w:style>
  <w:style w:type="paragraph" w:customStyle="1" w:styleId="Style2">
    <w:name w:val="Style2"/>
    <w:basedOn w:val="Normal"/>
    <w:rsid w:val="00B55CE3"/>
    <w:pPr>
      <w:widowControl w:val="0"/>
      <w:autoSpaceDE w:val="0"/>
      <w:autoSpaceDN w:val="0"/>
      <w:adjustRightInd w:val="0"/>
      <w:spacing w:line="317" w:lineRule="exact"/>
      <w:ind w:firstLine="557"/>
    </w:pPr>
  </w:style>
  <w:style w:type="paragraph" w:customStyle="1" w:styleId="Style5">
    <w:name w:val="Style5"/>
    <w:basedOn w:val="Normal"/>
    <w:rsid w:val="00B55CE3"/>
    <w:pPr>
      <w:widowControl w:val="0"/>
      <w:autoSpaceDE w:val="0"/>
      <w:autoSpaceDN w:val="0"/>
      <w:adjustRightInd w:val="0"/>
      <w:spacing w:line="317" w:lineRule="exact"/>
    </w:pPr>
  </w:style>
  <w:style w:type="paragraph" w:customStyle="1" w:styleId="Style6">
    <w:name w:val="Style6"/>
    <w:basedOn w:val="Normal"/>
    <w:rsid w:val="00B55CE3"/>
    <w:pPr>
      <w:widowControl w:val="0"/>
      <w:autoSpaceDE w:val="0"/>
      <w:autoSpaceDN w:val="0"/>
      <w:adjustRightInd w:val="0"/>
      <w:spacing w:line="326" w:lineRule="exact"/>
      <w:ind w:hanging="350"/>
    </w:pPr>
  </w:style>
  <w:style w:type="character" w:customStyle="1" w:styleId="FontStyle12">
    <w:name w:val="Font Style12"/>
    <w:basedOn w:val="DefaultParagraphFont"/>
    <w:rsid w:val="00B55CE3"/>
    <w:rPr>
      <w:rFonts w:ascii="Times New Roman" w:hAnsi="Times New Roman" w:cs="Times New Roman"/>
      <w:sz w:val="26"/>
      <w:szCs w:val="26"/>
    </w:rPr>
  </w:style>
  <w:style w:type="character" w:customStyle="1" w:styleId="FontStyle22">
    <w:name w:val="Font Style22"/>
    <w:basedOn w:val="DefaultParagraphFont"/>
    <w:rsid w:val="00B55CE3"/>
    <w:rPr>
      <w:rFonts w:ascii="Times New Roman" w:hAnsi="Times New Roman" w:cs="Times New Roman"/>
      <w:sz w:val="20"/>
      <w:szCs w:val="20"/>
    </w:rPr>
  </w:style>
  <w:style w:type="paragraph" w:customStyle="1" w:styleId="a2">
    <w:name w:val="Стиль"/>
    <w:rsid w:val="00B55CE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1">
    <w:name w:val="Font Style41"/>
    <w:basedOn w:val="DefaultParagraphFont"/>
    <w:rsid w:val="00B55CE3"/>
    <w:rPr>
      <w:rFonts w:ascii="Times New Roman" w:hAnsi="Times New Roman" w:cs="Times New Roman"/>
      <w:sz w:val="26"/>
      <w:szCs w:val="26"/>
    </w:rPr>
  </w:style>
  <w:style w:type="character" w:customStyle="1" w:styleId="10">
    <w:name w:val="Заголовок №1_"/>
    <w:basedOn w:val="DefaultParagraphFont"/>
    <w:link w:val="11"/>
    <w:locked/>
    <w:rsid w:val="00B55CE3"/>
    <w:rPr>
      <w:b/>
      <w:bCs/>
      <w:sz w:val="28"/>
      <w:szCs w:val="28"/>
      <w:shd w:val="clear" w:color="auto" w:fill="FFFFFF"/>
    </w:rPr>
  </w:style>
  <w:style w:type="character" w:customStyle="1" w:styleId="2pt">
    <w:name w:val="Основной текст + Интервал 2 pt"/>
    <w:basedOn w:val="DefaultParagraphFont"/>
    <w:rsid w:val="00B55CE3"/>
    <w:rPr>
      <w:rFonts w:ascii="Times New Roman" w:hAnsi="Times New Roman" w:cs="Times New Roman"/>
      <w:spacing w:val="50"/>
      <w:sz w:val="29"/>
      <w:szCs w:val="29"/>
    </w:rPr>
  </w:style>
  <w:style w:type="paragraph" w:customStyle="1" w:styleId="11">
    <w:name w:val="Заголовок №1"/>
    <w:basedOn w:val="Normal"/>
    <w:link w:val="10"/>
    <w:rsid w:val="00B55CE3"/>
    <w:pPr>
      <w:shd w:val="clear" w:color="auto" w:fill="FFFFFF"/>
      <w:spacing w:line="341" w:lineRule="exact"/>
      <w:jc w:val="both"/>
      <w:outlineLvl w:val="0"/>
    </w:pPr>
    <w:rPr>
      <w:b/>
      <w:bCs/>
      <w:sz w:val="28"/>
      <w:szCs w:val="28"/>
    </w:rPr>
  </w:style>
  <w:style w:type="paragraph" w:styleId="DocumentMap">
    <w:name w:val="Document Map"/>
    <w:basedOn w:val="Normal"/>
    <w:link w:val="DocumentMapChar"/>
    <w:semiHidden/>
    <w:rsid w:val="00B55CE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B55CE3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customStyle="1" w:styleId="a3">
    <w:name w:val="Знак"/>
    <w:basedOn w:val="Normal"/>
    <w:rsid w:val="009D4D3A"/>
    <w:pPr>
      <w:spacing w:after="160" w:line="240" w:lineRule="exact"/>
    </w:pPr>
    <w:rPr>
      <w:rFonts w:ascii="Verdana" w:hAnsi="Verdana"/>
      <w:bCs/>
      <w:sz w:val="20"/>
      <w:szCs w:val="20"/>
      <w:lang w:val="en-US" w:eastAsia="en-US"/>
    </w:rPr>
  </w:style>
  <w:style w:type="paragraph" w:customStyle="1" w:styleId="ConsPlusNormal">
    <w:name w:val="ConsPlusNormal"/>
    <w:rsid w:val="009D4D3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ConsPlusNonformat">
    <w:name w:val="ConsPlusNonformat"/>
    <w:rsid w:val="009D4D3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4044A"/>
    <w:pPr>
      <w:ind w:left="720"/>
      <w:contextualSpacing/>
    </w:pPr>
  </w:style>
  <w:style w:type="character" w:styleId="PageNumber">
    <w:name w:val="page number"/>
    <w:basedOn w:val="DefaultParagraphFont"/>
    <w:rsid w:val="00264C35"/>
  </w:style>
  <w:style w:type="paragraph" w:customStyle="1" w:styleId="12">
    <w:name w:val="Без интервала1"/>
    <w:rsid w:val="00264C35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character" w:customStyle="1" w:styleId="FontStyle29">
    <w:name w:val="Font Style29"/>
    <w:rsid w:val="00264C35"/>
    <w:rPr>
      <w:rFonts w:ascii="Times New Roman" w:hAnsi="Times New Roman" w:cs="Times New Roman"/>
      <w:sz w:val="26"/>
      <w:szCs w:val="26"/>
    </w:rPr>
  </w:style>
  <w:style w:type="paragraph" w:customStyle="1" w:styleId="Style8">
    <w:name w:val="Style8"/>
    <w:basedOn w:val="Normal"/>
    <w:rsid w:val="00264C35"/>
    <w:pPr>
      <w:widowControl w:val="0"/>
      <w:autoSpaceDE w:val="0"/>
      <w:autoSpaceDN w:val="0"/>
      <w:adjustRightInd w:val="0"/>
      <w:spacing w:line="322" w:lineRule="exact"/>
      <w:ind w:firstLine="437"/>
      <w:jc w:val="both"/>
    </w:pPr>
  </w:style>
  <w:style w:type="paragraph" w:customStyle="1" w:styleId="13">
    <w:name w:val="Без интервала1"/>
    <w:rsid w:val="00264C35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paragraph" w:customStyle="1" w:styleId="14">
    <w:name w:val="Обычный + Первая строка:  1"/>
    <w:aliases w:val="27 см + Междустр.интервал:  полуторный + Первая с..."/>
    <w:basedOn w:val="Normal"/>
    <w:rsid w:val="00201E26"/>
    <w:pPr>
      <w:widowControl w:val="0"/>
      <w:autoSpaceDE w:val="0"/>
      <w:autoSpaceDN w:val="0"/>
      <w:adjustRightInd w:val="0"/>
      <w:ind w:firstLine="900"/>
      <w:jc w:val="both"/>
    </w:pPr>
    <w:rPr>
      <w:sz w:val="28"/>
      <w:szCs w:val="20"/>
    </w:rPr>
  </w:style>
  <w:style w:type="paragraph" w:customStyle="1" w:styleId="2">
    <w:name w:val="Обычный2"/>
    <w:rsid w:val="00ED65A5"/>
    <w:pPr>
      <w:widowControl w:val="0"/>
      <w:spacing w:after="0" w:line="400" w:lineRule="auto"/>
      <w:ind w:firstLine="720"/>
      <w:jc w:val="both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Style3">
    <w:name w:val="Style3"/>
    <w:basedOn w:val="Normal"/>
    <w:rsid w:val="00E67F58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basedOn w:val="DefaultParagraphFont"/>
    <w:rsid w:val="00E67F58"/>
    <w:rPr>
      <w:rFonts w:ascii="Times New Roman" w:hAnsi="Times New Roman" w:cs="Times New Roman"/>
      <w:sz w:val="18"/>
      <w:szCs w:val="18"/>
    </w:rPr>
  </w:style>
  <w:style w:type="paragraph" w:customStyle="1" w:styleId="a4">
    <w:name w:val="Текст записки"/>
    <w:basedOn w:val="BodyText"/>
    <w:rsid w:val="0093503E"/>
    <w:pPr>
      <w:widowControl/>
      <w:spacing w:before="0" w:after="0" w:line="240" w:lineRule="auto"/>
      <w:ind w:left="0" w:firstLine="709"/>
    </w:pPr>
    <w:rPr>
      <w:rFonts w:ascii="Times New Roman" w:hAnsi="Times New Roman"/>
      <w:spacing w:val="0"/>
      <w:sz w:val="26"/>
      <w:lang w:eastAsia="en-US" w:bidi="he-IL"/>
    </w:rPr>
  </w:style>
  <w:style w:type="paragraph" w:customStyle="1" w:styleId="ConsPlusTitle">
    <w:name w:val="ConsPlusTitle"/>
    <w:rsid w:val="001159CE"/>
    <w:pPr>
      <w:autoSpaceDE w:val="0"/>
      <w:autoSpaceDN w:val="0"/>
      <w:adjustRightInd w:val="0"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ncpi">
    <w:name w:val="newncpi"/>
    <w:basedOn w:val="Normal"/>
    <w:rsid w:val="00BE3B85"/>
    <w:pPr>
      <w:ind w:firstLine="567"/>
      <w:jc w:val="both"/>
    </w:pPr>
  </w:style>
  <w:style w:type="paragraph" w:customStyle="1" w:styleId="a5">
    <w:name w:val="Рабочий"/>
    <w:basedOn w:val="Normal"/>
    <w:rsid w:val="00793914"/>
    <w:pPr>
      <w:suppressAutoHyphens/>
      <w:spacing w:line="312" w:lineRule="auto"/>
      <w:ind w:firstLine="709"/>
      <w:jc w:val="both"/>
    </w:pPr>
    <w:rPr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86956"/>
    <w:rPr>
      <w:color w:val="808080"/>
    </w:rPr>
  </w:style>
  <w:style w:type="paragraph" w:customStyle="1" w:styleId="20">
    <w:name w:val="Без интервала2"/>
    <w:rsid w:val="00C45823"/>
    <w:pPr>
      <w:spacing w:after="0" w:line="240" w:lineRule="auto"/>
    </w:pPr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chart" Target="charts/chart7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6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hyperlink" Target="http://infobank.by/301/ItemID/25/default.asp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chart" Target="charts/chart6.xml"/><Relationship Id="rId28" Type="http://schemas.openxmlformats.org/officeDocument/2006/relationships/footer" Target="footer2.xml"/><Relationship Id="rId10" Type="http://schemas.openxmlformats.org/officeDocument/2006/relationships/chart" Target="charts/chart3.xm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oleObject" Target="embeddings/oleObject2.bin"/><Relationship Id="rId22" Type="http://schemas.openxmlformats.org/officeDocument/2006/relationships/chart" Target="charts/chart5.xm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ra\Desktop\&#1083;&#1077;&#1088;&#1072;%20&#1087;&#1088;&#1086;&#1075;&#1088;&#1072;&#1084;&#1084;&#1072;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ra\Desktop\&#1083;&#1077;&#1088;&#1072;%20&#1087;&#1088;&#1086;&#1075;&#1088;&#1072;&#1084;&#1084;&#1072;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ra\Desktop\&#1083;&#1077;&#1088;&#1072;%20&#1087;&#1088;&#1086;&#1075;&#1088;&#1072;&#1084;&#1084;&#1072;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ra\Desktop\&#1083;&#1077;&#1088;&#1072;%20&#1087;&#1088;&#1086;&#1075;&#1088;&#1072;&#1084;&#1084;&#1072;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ra\Desktop\&#1083;&#1077;&#1088;&#1072;%20&#1087;&#1088;&#1086;&#1075;&#1088;&#1072;&#1084;&#1084;&#1072;.xl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ra\Desktop\&#1083;&#1077;&#1088;&#1072;%20&#1087;&#1088;&#1086;&#1075;&#1088;&#1072;&#1084;&#1084;&#1072;%20(&#1040;&#1074;&#1090;&#1086;&#1089;&#1086;&#1093;&#1088;&#1072;&#1085;&#1077;&#1085;&#1085;&#1099;&#1081;).xls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ra\Desktop\&#1083;&#1077;&#1088;&#1072;%20&#1087;&#1088;&#1086;&#1075;&#1088;&#1072;&#1084;&#1084;&#1072;%20(&#1040;&#1074;&#1090;&#1086;&#1089;&#1086;&#1093;&#1088;&#1072;&#1085;&#1077;&#1085;&#1085;&#1099;&#1081;)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руб</c:v>
          </c:tx>
          <c:spPr>
            <a:solidFill>
              <a:srgbClr val="4F81BD"/>
            </a:solidFill>
            <a:ln w="25400">
              <a:noFill/>
            </a:ln>
          </c:spPr>
          <c:invertIfNegative val="0"/>
          <c:cat>
            <c:strRef>
              <c:f>'[лера программа.xls]Анализ себестоимости'!$A$7,'[лера программа.xls]Анализ себестоимости'!$A$15:$A$18</c:f>
              <c:strCache>
                <c:ptCount val="5"/>
                <c:pt idx="0">
                  <c:v>Материальные затраты:</c:v>
                </c:pt>
                <c:pt idx="1">
                  <c:v>Расходы на оплату труда</c:v>
                </c:pt>
                <c:pt idx="2">
                  <c:v>Отчисления на соц. нужды</c:v>
                </c:pt>
                <c:pt idx="3">
                  <c:v>Амортизация ОС и НМА</c:v>
                </c:pt>
                <c:pt idx="4">
                  <c:v>Прочие затраты</c:v>
                </c:pt>
              </c:strCache>
            </c:strRef>
          </c:cat>
          <c:val>
            <c:numRef>
              <c:f>'[лера программа.xls]Анализ себестоимости'!$J$7,'[лера программа.xls]Анализ себестоимости'!$J$15:$J$18</c:f>
              <c:numCache>
                <c:formatCode>0.0</c:formatCode>
                <c:ptCount val="5"/>
                <c:pt idx="0">
                  <c:v>28.038529777242029</c:v>
                </c:pt>
                <c:pt idx="1">
                  <c:v>-3.2141739572617802</c:v>
                </c:pt>
                <c:pt idx="2">
                  <c:v>-0.71501412878788528</c:v>
                </c:pt>
                <c:pt idx="3">
                  <c:v>-28.19920316438013</c:v>
                </c:pt>
                <c:pt idx="4">
                  <c:v>-0.61862923871449527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8057864"/>
        <c:axId val="248058256"/>
      </c:barChart>
      <c:catAx>
        <c:axId val="248057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8058256"/>
        <c:crosses val="autoZero"/>
        <c:auto val="1"/>
        <c:lblAlgn val="ctr"/>
        <c:lblOffset val="100"/>
        <c:noMultiLvlLbl val="0"/>
      </c:catAx>
      <c:valAx>
        <c:axId val="248058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Изменение затрат на 1000 рублей ТП, руб.</a:t>
                </a:r>
              </a:p>
            </c:rich>
          </c:tx>
          <c:overlay val="0"/>
        </c:title>
        <c:numFmt formatCode="0.0" sourceLinked="1"/>
        <c:majorTickMark val="none"/>
        <c:minorTickMark val="none"/>
        <c:tickLblPos val="nextTo"/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8057864"/>
        <c:crosses val="autoZero"/>
        <c:crossBetween val="between"/>
      </c:valAx>
      <c:dTable>
        <c:showHorzBorder val="1"/>
        <c:showVertBorder val="1"/>
        <c:showOutline val="1"/>
        <c:showKeys val="1"/>
      </c:dTable>
      <c:spPr>
        <a:noFill/>
        <a:ln w="25400">
          <a:noFill/>
        </a:ln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2009 г</c:v>
                </c:pt>
              </c:strCache>
            </c:strRef>
          </c:tx>
          <c:invertIfNegative val="0"/>
          <c:cat>
            <c:strRef>
              <c:f>Лист1!$A$8:$A$10</c:f>
              <c:strCache>
                <c:ptCount val="3"/>
                <c:pt idx="0">
                  <c:v> - сырьё и материалы </c:v>
                </c:pt>
                <c:pt idx="1">
                  <c:v>- работы и услуги производствен-ного характера оказываемые сторонними организациями</c:v>
                </c:pt>
                <c:pt idx="2">
                  <c:v>- ТЭР со стороны</c:v>
                </c:pt>
              </c:strCache>
            </c:strRef>
          </c:cat>
          <c:val>
            <c:numRef>
              <c:f>Лист1!$B$8:$B$10</c:f>
              <c:numCache>
                <c:formatCode>General</c:formatCode>
                <c:ptCount val="3"/>
                <c:pt idx="0">
                  <c:v>113468</c:v>
                </c:pt>
                <c:pt idx="1">
                  <c:v>1125</c:v>
                </c:pt>
                <c:pt idx="2">
                  <c:v>40329</c:v>
                </c:pt>
              </c:numCache>
            </c:numRef>
          </c:val>
        </c:ser>
        <c:ser>
          <c:idx val="1"/>
          <c:order val="1"/>
          <c:tx>
            <c:strRef>
              <c:f>Лист1!$E$1</c:f>
              <c:strCache>
                <c:ptCount val="1"/>
                <c:pt idx="0">
                  <c:v>2010 г</c:v>
                </c:pt>
              </c:strCache>
            </c:strRef>
          </c:tx>
          <c:invertIfNegative val="0"/>
          <c:cat>
            <c:strRef>
              <c:f>Лист1!$A$8:$A$10</c:f>
              <c:strCache>
                <c:ptCount val="3"/>
                <c:pt idx="0">
                  <c:v> - сырьё и материалы </c:v>
                </c:pt>
                <c:pt idx="1">
                  <c:v>- работы и услуги производствен-ного характера оказываемые сторонними организациями</c:v>
                </c:pt>
                <c:pt idx="2">
                  <c:v>- ТЭР со стороны</c:v>
                </c:pt>
              </c:strCache>
            </c:strRef>
          </c:cat>
          <c:val>
            <c:numRef>
              <c:f>Лист1!$E$8:$E$10</c:f>
              <c:numCache>
                <c:formatCode>General</c:formatCode>
                <c:ptCount val="3"/>
                <c:pt idx="0">
                  <c:v>117924</c:v>
                </c:pt>
                <c:pt idx="1">
                  <c:v>2063</c:v>
                </c:pt>
                <c:pt idx="2">
                  <c:v>72379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5822936"/>
        <c:axId val="196769088"/>
      </c:barChart>
      <c:catAx>
        <c:axId val="24582293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96769088"/>
        <c:crosses val="autoZero"/>
        <c:auto val="1"/>
        <c:lblAlgn val="ctr"/>
        <c:lblOffset val="100"/>
        <c:noMultiLvlLbl val="0"/>
      </c:catAx>
      <c:valAx>
        <c:axId val="19676908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материальные</a:t>
                </a:r>
                <a:r>
                  <a:rPr lang="ru-RU" baseline="0"/>
                  <a:t> затраты, млн руб.</a:t>
                </a:r>
              </a:p>
              <a:p>
                <a:pPr>
                  <a:defRPr/>
                </a:pP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5822936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'Анализ себестоимости'!$B$1</c:f>
              <c:strCache>
                <c:ptCount val="1"/>
                <c:pt idx="0">
                  <c:v>2009 г</c:v>
                </c:pt>
              </c:strCache>
            </c:strRef>
          </c:tx>
          <c:invertIfNegative val="0"/>
          <c:cat>
            <c:strRef>
              <c:f>'Анализ себестоимости'!$A$12:$A$13</c:f>
              <c:strCache>
                <c:ptCount val="2"/>
                <c:pt idx="0">
                  <c:v>электроэнергия </c:v>
                </c:pt>
                <c:pt idx="1">
                  <c:v>теплоэнергия</c:v>
                </c:pt>
              </c:strCache>
            </c:strRef>
          </c:cat>
          <c:val>
            <c:numRef>
              <c:f>'Анализ себестоимости'!$B$12:$B$13</c:f>
              <c:numCache>
                <c:formatCode>General</c:formatCode>
                <c:ptCount val="2"/>
                <c:pt idx="0">
                  <c:v>26689</c:v>
                </c:pt>
                <c:pt idx="1">
                  <c:v>12157</c:v>
                </c:pt>
              </c:numCache>
            </c:numRef>
          </c:val>
        </c:ser>
        <c:ser>
          <c:idx val="1"/>
          <c:order val="1"/>
          <c:tx>
            <c:strRef>
              <c:f>'Анализ себестоимости'!$E$1</c:f>
              <c:strCache>
                <c:ptCount val="1"/>
                <c:pt idx="0">
                  <c:v>2010 г</c:v>
                </c:pt>
              </c:strCache>
            </c:strRef>
          </c:tx>
          <c:invertIfNegative val="0"/>
          <c:cat>
            <c:strRef>
              <c:f>'Анализ себестоимости'!$A$12:$A$13</c:f>
              <c:strCache>
                <c:ptCount val="2"/>
                <c:pt idx="0">
                  <c:v>электроэнергия </c:v>
                </c:pt>
                <c:pt idx="1">
                  <c:v>теплоэнергия</c:v>
                </c:pt>
              </c:strCache>
            </c:strRef>
          </c:cat>
          <c:val>
            <c:numRef>
              <c:f>'Анализ себестоимости'!$E$12:$E$13</c:f>
              <c:numCache>
                <c:formatCode>General</c:formatCode>
                <c:ptCount val="2"/>
                <c:pt idx="0">
                  <c:v>56035</c:v>
                </c:pt>
                <c:pt idx="1">
                  <c:v>15030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96366624"/>
        <c:axId val="196367016"/>
      </c:barChart>
      <c:catAx>
        <c:axId val="19636662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96367016"/>
        <c:crosses val="autoZero"/>
        <c:auto val="1"/>
        <c:lblAlgn val="ctr"/>
        <c:lblOffset val="100"/>
        <c:noMultiLvlLbl val="0"/>
      </c:catAx>
      <c:valAx>
        <c:axId val="196367016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ru-RU" sz="1000" b="1" i="0" strike="noStrike">
                    <a:solidFill>
                      <a:srgbClr val="000000"/>
                    </a:solidFill>
                    <a:latin typeface="Calibri"/>
                  </a:rPr>
                  <a:t>издержки на топливо и энергию </a:t>
                </a:r>
              </a:p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ru-RU" sz="1000" b="1" i="0" strike="noStrike">
                    <a:solidFill>
                      <a:srgbClr val="000000"/>
                    </a:solidFill>
                    <a:latin typeface="Calibri"/>
                  </a:rPr>
                  <a:t>, млн. руб.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96366624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'план объемов проихводства'!$C$1</c:f>
              <c:strCache>
                <c:ptCount val="1"/>
                <c:pt idx="0">
                  <c:v>плановый объем производства </c:v>
                </c:pt>
              </c:strCache>
            </c:strRef>
          </c:tx>
          <c:trendline>
            <c:trendlineType val="power"/>
            <c:dispRSqr val="0"/>
            <c:dispEq val="0"/>
          </c:trendline>
          <c:trendline>
            <c:trendlineType val="power"/>
            <c:dispRSqr val="0"/>
            <c:dispEq val="0"/>
          </c:trendline>
          <c:trendline>
            <c:trendlineType val="poly"/>
            <c:order val="2"/>
            <c:dispRSqr val="1"/>
            <c:dispEq val="1"/>
            <c:trendlineLbl>
              <c:layout>
                <c:manualLayout>
                  <c:x val="3.9952491372970335E-2"/>
                  <c:y val="0.49265814692045296"/>
                </c:manualLayout>
              </c:layout>
              <c:numFmt formatCode="General" sourceLinked="0"/>
            </c:trendlineLbl>
          </c:trendline>
          <c:xVal>
            <c:numRef>
              <c:f>'план объемов проихводства'!$B$2:$B$9</c:f>
              <c:numCache>
                <c:formatCode>General</c:formatCode>
                <c:ptCount val="8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</c:numCache>
            </c:numRef>
          </c:xVal>
          <c:yVal>
            <c:numRef>
              <c:f>'план объемов проихводства'!$C$2:$C$9</c:f>
              <c:numCache>
                <c:formatCode>General</c:formatCode>
                <c:ptCount val="8"/>
                <c:pt idx="0">
                  <c:v>23950</c:v>
                </c:pt>
                <c:pt idx="1">
                  <c:v>24990</c:v>
                </c:pt>
                <c:pt idx="2">
                  <c:v>28302</c:v>
                </c:pt>
                <c:pt idx="3">
                  <c:v>30325</c:v>
                </c:pt>
                <c:pt idx="4">
                  <c:v>33520</c:v>
                </c:pt>
                <c:pt idx="5">
                  <c:v>32013</c:v>
                </c:pt>
                <c:pt idx="6">
                  <c:v>39325</c:v>
                </c:pt>
                <c:pt idx="7" formatCode="0">
                  <c:v>37327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6115560"/>
        <c:axId val="196367800"/>
      </c:scatterChart>
      <c:valAx>
        <c:axId val="246115560"/>
        <c:scaling>
          <c:orientation val="minMax"/>
          <c:max val="2012"/>
          <c:min val="2005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Год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6367800"/>
        <c:crosses val="autoZero"/>
        <c:crossBetween val="midCat"/>
      </c:valAx>
      <c:valAx>
        <c:axId val="1963678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b="0"/>
                  <a:t>Объем</a:t>
                </a:r>
                <a:r>
                  <a:rPr lang="ru-RU" b="0" baseline="0"/>
                  <a:t> производства, тонн.</a:t>
                </a:r>
                <a:endParaRPr lang="ru-RU" b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46115560"/>
        <c:crosses val="autoZero"/>
        <c:crossBetween val="midCat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'план объемов проихводства'!$D$1</c:f>
              <c:strCache>
                <c:ptCount val="1"/>
                <c:pt idx="0">
                  <c:v>Удельный расход на тонну электричества</c:v>
                </c:pt>
              </c:strCache>
            </c:strRef>
          </c:tx>
          <c:trendline>
            <c:trendlineType val="power"/>
            <c:dispRSqr val="0"/>
            <c:dispEq val="0"/>
          </c:trendline>
          <c:trendline>
            <c:trendlineType val="poly"/>
            <c:order val="2"/>
            <c:dispRSqr val="1"/>
            <c:dispEq val="1"/>
            <c:trendlineLbl>
              <c:layout>
                <c:manualLayout>
                  <c:x val="1.5239811440229813E-2"/>
                  <c:y val="0.15428472759268691"/>
                </c:manualLayout>
              </c:layout>
              <c:numFmt formatCode="General" sourceLinked="0"/>
            </c:trendlineLbl>
          </c:trendline>
          <c:xVal>
            <c:numRef>
              <c:f>'план объемов проихводства'!$B$2:$B$9</c:f>
              <c:numCache>
                <c:formatCode>General</c:formatCode>
                <c:ptCount val="8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</c:numCache>
            </c:numRef>
          </c:xVal>
          <c:yVal>
            <c:numRef>
              <c:f>'план объемов проихводства'!$D$2:$D$9</c:f>
              <c:numCache>
                <c:formatCode>General</c:formatCode>
                <c:ptCount val="8"/>
                <c:pt idx="0">
                  <c:v>10243</c:v>
                </c:pt>
                <c:pt idx="1">
                  <c:v>7950</c:v>
                </c:pt>
                <c:pt idx="2">
                  <c:v>6940</c:v>
                </c:pt>
                <c:pt idx="3">
                  <c:v>5934</c:v>
                </c:pt>
                <c:pt idx="4">
                  <c:v>5173</c:v>
                </c:pt>
                <c:pt idx="5">
                  <c:v>4125</c:v>
                </c:pt>
                <c:pt idx="6">
                  <c:v>3540</c:v>
                </c:pt>
                <c:pt idx="7" formatCode="0">
                  <c:v>4072.3452267022722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368584"/>
        <c:axId val="196368976"/>
      </c:scatterChart>
      <c:valAx>
        <c:axId val="196368584"/>
        <c:scaling>
          <c:orientation val="minMax"/>
          <c:max val="2012"/>
          <c:min val="2005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Год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6368976"/>
        <c:crosses val="autoZero"/>
        <c:crossBetween val="midCat"/>
      </c:valAx>
      <c:valAx>
        <c:axId val="19636897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b="0"/>
                  <a:t>Удельный расход тепла на тонну продукции, гКал</a:t>
                </a:r>
                <a:r>
                  <a:rPr lang="ru-RU" b="0" baseline="0"/>
                  <a:t>.</a:t>
                </a:r>
                <a:endParaRPr lang="ru-RU" b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6368584"/>
        <c:crosses val="autoZero"/>
        <c:crossBetween val="midCat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'план объемов проихводства'!$E$1</c:f>
              <c:strCache>
                <c:ptCount val="1"/>
                <c:pt idx="0">
                  <c:v>Удельный расход на тонну тепла</c:v>
                </c:pt>
              </c:strCache>
            </c:strRef>
          </c:tx>
          <c:trendline>
            <c:trendlineType val="poly"/>
            <c:order val="2"/>
            <c:dispRSqr val="1"/>
            <c:dispEq val="1"/>
            <c:trendlineLbl>
              <c:layout>
                <c:manualLayout>
                  <c:x val="3.2681719780371085E-2"/>
                  <c:y val="0.20917739801907154"/>
                </c:manualLayout>
              </c:layout>
              <c:numFmt formatCode="General" sourceLinked="0"/>
            </c:trendlineLbl>
          </c:trendline>
          <c:xVal>
            <c:numRef>
              <c:f>'план объемов проихводства'!$B$2:$B$9</c:f>
              <c:numCache>
                <c:formatCode>General</c:formatCode>
                <c:ptCount val="8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</c:numCache>
            </c:numRef>
          </c:xVal>
          <c:yVal>
            <c:numRef>
              <c:f>'план объемов проихводства'!$E$2:$E$9</c:f>
              <c:numCache>
                <c:formatCode>General</c:formatCode>
                <c:ptCount val="8"/>
                <c:pt idx="0">
                  <c:v>6245</c:v>
                </c:pt>
                <c:pt idx="1">
                  <c:v>5630</c:v>
                </c:pt>
                <c:pt idx="2">
                  <c:v>4971</c:v>
                </c:pt>
                <c:pt idx="3">
                  <c:v>4375</c:v>
                </c:pt>
                <c:pt idx="4">
                  <c:v>4089</c:v>
                </c:pt>
                <c:pt idx="5">
                  <c:v>3471</c:v>
                </c:pt>
                <c:pt idx="6">
                  <c:v>3120</c:v>
                </c:pt>
                <c:pt idx="7">
                  <c:v>3193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369760"/>
        <c:axId val="369307816"/>
      </c:scatterChart>
      <c:valAx>
        <c:axId val="196369760"/>
        <c:scaling>
          <c:orientation val="minMax"/>
          <c:max val="2012"/>
          <c:min val="2005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Год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69307816"/>
        <c:crosses val="autoZero"/>
        <c:crossBetween val="midCat"/>
      </c:valAx>
      <c:valAx>
        <c:axId val="3693078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0" i="0" baseline="0"/>
                  <a:t>Удельный расход электричества на тонну продукции, кВт час.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6369760"/>
        <c:crosses val="autoZero"/>
        <c:crossBetween val="midCat"/>
      </c:valAx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areaChart>
        <c:grouping val="standard"/>
        <c:varyColors val="0"/>
        <c:ser>
          <c:idx val="1"/>
          <c:order val="1"/>
          <c:spPr>
            <a:ln w="25400">
              <a:noFill/>
            </a:ln>
          </c:spPr>
          <c:val>
            <c:numRef>
              <c:f>расчетки!$B$27:$L$27</c:f>
            </c:numRef>
          </c:val>
        </c:ser>
        <c:ser>
          <c:idx val="0"/>
          <c:order val="0"/>
          <c:val>
            <c:numRef>
              <c:f>'[лера программа (Автосохраненный).xls]Плановые показатели'!$B$44:$L$44</c:f>
              <c:numCache>
                <c:formatCode>0</c:formatCode>
                <c:ptCount val="11"/>
                <c:pt idx="0">
                  <c:v>-542725.48985600774</c:v>
                </c:pt>
                <c:pt idx="1">
                  <c:v>-426687.72423957766</c:v>
                </c:pt>
                <c:pt idx="2">
                  <c:v>-318346.36753295362</c:v>
                </c:pt>
                <c:pt idx="3">
                  <c:v>-208289.85408634224</c:v>
                </c:pt>
                <c:pt idx="4">
                  <c:v>-96674.184631279524</c:v>
                </c:pt>
                <c:pt idx="5">
                  <c:v>18177.563006064265</c:v>
                </c:pt>
                <c:pt idx="6">
                  <c:v>111486.67003299642</c:v>
                </c:pt>
                <c:pt idx="7">
                  <c:v>208398.63826544059</c:v>
                </c:pt>
                <c:pt idx="8">
                  <c:v>310717.23332019598</c:v>
                </c:pt>
                <c:pt idx="9">
                  <c:v>418394.78627886536</c:v>
                </c:pt>
                <c:pt idx="10">
                  <c:v>531390.82963960362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9308600"/>
        <c:axId val="369308992"/>
      </c:areaChart>
      <c:catAx>
        <c:axId val="369308600"/>
        <c:scaling>
          <c:orientation val="minMax"/>
        </c:scaling>
        <c:delete val="0"/>
        <c:axPos val="b"/>
        <c:majorTickMark val="none"/>
        <c:minorTickMark val="none"/>
        <c:tickLblPos val="nextTo"/>
        <c:crossAx val="369308992"/>
        <c:crosses val="autoZero"/>
        <c:auto val="1"/>
        <c:lblAlgn val="ctr"/>
        <c:lblOffset val="100"/>
        <c:noMultiLvlLbl val="0"/>
      </c:catAx>
      <c:valAx>
        <c:axId val="3693089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NPV, </a:t>
                </a:r>
                <a:r>
                  <a:rPr lang="ru-RU"/>
                  <a:t>млн.руб.</a:t>
                </a:r>
              </a:p>
            </c:rich>
          </c:tx>
          <c:overlay val="0"/>
        </c:title>
        <c:numFmt formatCode="0" sourceLinked="1"/>
        <c:majorTickMark val="none"/>
        <c:minorTickMark val="none"/>
        <c:tickLblPos val="nextTo"/>
        <c:crossAx val="369308600"/>
        <c:crosses val="autoZero"/>
        <c:crossBetween val="midCat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1"/>
          <c:order val="1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'результ показатели'!$A$16:$A$25</c:f>
            </c:multiLvlStrRef>
          </c:cat>
          <c:val>
            <c:numRef>
              <c:f>'результ показатели'!$G$16:$G$25</c:f>
            </c:numRef>
          </c:val>
        </c:ser>
        <c:ser>
          <c:idx val="0"/>
          <c:order val="0"/>
          <c:invertIfNegative val="0"/>
          <c:cat>
            <c:strRef>
              <c:f>'[лера программа (Автосохраненный).xls]анализ чувств'!$A$2:$A$7</c:f>
              <c:strCache>
                <c:ptCount val="6"/>
                <c:pt idx="0">
                  <c:v>Курс доллар, руб за долл.</c:v>
                </c:pt>
                <c:pt idx="1">
                  <c:v>Цена за Газ, долл. за тыс. куб. м.</c:v>
                </c:pt>
                <c:pt idx="2">
                  <c:v>Тариф на электричество , руб. за квт/ч</c:v>
                </c:pt>
                <c:pt idx="3">
                  <c:v>Тариф тепло , руб. за гКал</c:v>
                </c:pt>
                <c:pt idx="4">
                  <c:v>Потребление электричества, тыс. квт/ч</c:v>
                </c:pt>
                <c:pt idx="5">
                  <c:v>Потребление тепла, тыс. гКал</c:v>
                </c:pt>
              </c:strCache>
            </c:strRef>
          </c:cat>
          <c:val>
            <c:numRef>
              <c:f>'[лера программа (Автосохраненный).xls]анализ чувств'!$G$2:$G$7</c:f>
              <c:numCache>
                <c:formatCode>0.00%</c:formatCode>
                <c:ptCount val="6"/>
                <c:pt idx="0">
                  <c:v>7.9183101281244013E-4</c:v>
                </c:pt>
                <c:pt idx="1">
                  <c:v>6.2735814184886431E-4</c:v>
                </c:pt>
                <c:pt idx="2">
                  <c:v>5.5369709538437744E-3</c:v>
                </c:pt>
                <c:pt idx="3">
                  <c:v>5.2475827254496621E-6</c:v>
                </c:pt>
                <c:pt idx="4">
                  <c:v>2.65222801928931E-2</c:v>
                </c:pt>
                <c:pt idx="5">
                  <c:v>1.9916784542929752E-4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9309776"/>
        <c:axId val="369310168"/>
      </c:barChart>
      <c:catAx>
        <c:axId val="36930977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69310168"/>
        <c:crosses val="autoZero"/>
        <c:auto val="1"/>
        <c:lblAlgn val="ctr"/>
        <c:lblOffset val="100"/>
        <c:noMultiLvlLbl val="0"/>
      </c:catAx>
      <c:valAx>
        <c:axId val="369310168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369309776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AB60D-26AC-429B-A9BB-78AACC851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28</Pages>
  <Words>8233</Words>
  <Characters>46929</Characters>
  <Application>Microsoft Office Word</Application>
  <DocSecurity>0</DocSecurity>
  <Lines>391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lera</dc:creator>
  <cp:lastModifiedBy>Andrei Tserakhau</cp:lastModifiedBy>
  <cp:revision>54</cp:revision>
  <dcterms:created xsi:type="dcterms:W3CDTF">2013-12-08T17:12:00Z</dcterms:created>
  <dcterms:modified xsi:type="dcterms:W3CDTF">2013-12-19T16:07:00Z</dcterms:modified>
</cp:coreProperties>
</file>